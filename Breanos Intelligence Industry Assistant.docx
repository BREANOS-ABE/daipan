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67279141"/>
    <w:p w:rsidR="001E6EDA" w:rsidRPr="0001132C" w:rsidRDefault="00836836" w:rsidP="00736C0B">
      <w:pPr>
        <w:pStyle w:val="Titel"/>
        <w:rPr>
          <w:lang w:val="de-AT"/>
        </w:rPr>
      </w:pPr>
      <w:r w:rsidRPr="0001132C">
        <w:rPr>
          <w:noProof/>
          <w:lang w:val="de-AT"/>
        </w:rPr>
        <mc:AlternateContent>
          <mc:Choice Requires="wpc">
            <w:drawing>
              <wp:anchor distT="0" distB="0" distL="114300" distR="114300" simplePos="0" relativeHeight="251658240" behindDoc="1" locked="0" layoutInCell="1" allowOverlap="1">
                <wp:simplePos x="0" y="0"/>
                <wp:positionH relativeFrom="column">
                  <wp:posOffset>-635</wp:posOffset>
                </wp:positionH>
                <wp:positionV relativeFrom="paragraph">
                  <wp:posOffset>1270</wp:posOffset>
                </wp:positionV>
                <wp:extent cx="5921375" cy="3917950"/>
                <wp:effectExtent l="0" t="0" r="3175" b="6350"/>
                <wp:wrapNone/>
                <wp:docPr id="4" name="Zeichenbereich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dpi="0" rotWithShape="1">
                          <a:blip r:embed="rId8">
                            <a:alphaModFix amt="50000"/>
                          </a:blip>
                          <a:srcRect/>
                          <a:stretch>
                            <a:fillRect/>
                          </a:stretch>
                        </a:blipFill>
                      </wpc:bg>
                      <wpc:whole/>
                    </wpc:wpc>
                  </a:graphicData>
                </a:graphic>
              </wp:anchor>
            </w:drawing>
          </mc:Choice>
          <mc:Fallback>
            <w:pict>
              <v:group w14:anchorId="20871E57" id="Zeichenbereich 4" o:spid="_x0000_s1026" editas="canvas" style="position:absolute;margin-left:-.05pt;margin-top:.1pt;width:466.25pt;height:308.5pt;z-index:-251658240" coordsize="59213,391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213;height:39179;visibility:visible;mso-wrap-style:square" filled="t">
                  <v:fill r:id="rId9" o:title="" opacity=".5" recolor="t" rotate="t" o:detectmouseclick="t" type="frame"/>
                  <v:path o:connecttype="none"/>
                </v:shape>
              </v:group>
            </w:pict>
          </mc:Fallback>
        </mc:AlternateContent>
      </w:r>
    </w:p>
    <w:p w:rsidR="001E6EDA" w:rsidRPr="0001132C" w:rsidRDefault="001E6EDA" w:rsidP="00736C0B">
      <w:pPr>
        <w:pStyle w:val="Titel"/>
        <w:rPr>
          <w:lang w:val="de-AT"/>
        </w:rPr>
      </w:pPr>
      <w:bookmarkStart w:id="1" w:name="_Hlk508737859"/>
    </w:p>
    <w:p w:rsidR="000B6706" w:rsidRPr="00776473" w:rsidRDefault="00776473" w:rsidP="00736C0B">
      <w:pPr>
        <w:pStyle w:val="Titel"/>
        <w:rPr>
          <w:sz w:val="56"/>
          <w:lang w:val="en-GB"/>
        </w:rPr>
      </w:pPr>
      <w:r w:rsidRPr="00776473">
        <w:rPr>
          <w:sz w:val="40"/>
          <w:lang w:val="en-GB"/>
        </w:rPr>
        <w:t>Breanos Intelligence Industry Assistant A.D.A.M.</w:t>
      </w:r>
    </w:p>
    <w:p w:rsidR="000B6706" w:rsidRPr="00776473" w:rsidRDefault="000B6706" w:rsidP="007144DE">
      <w:pPr>
        <w:pStyle w:val="Titel-1"/>
        <w:rPr>
          <w:lang w:val="en-GB"/>
        </w:rPr>
      </w:pPr>
      <w:bookmarkStart w:id="2" w:name="_Hlk508737905"/>
    </w:p>
    <w:p w:rsidR="000B6706" w:rsidRPr="00776473" w:rsidRDefault="000B6706" w:rsidP="007144DE">
      <w:pPr>
        <w:pStyle w:val="Titel-2"/>
        <w:rPr>
          <w:lang w:val="en-GB"/>
        </w:rPr>
      </w:pPr>
    </w:p>
    <w:p w:rsidR="00736C0B" w:rsidRPr="00776473" w:rsidRDefault="00736C0B" w:rsidP="007144DE">
      <w:pPr>
        <w:pStyle w:val="Titel-3"/>
        <w:rPr>
          <w:lang w:val="en-GB"/>
        </w:rPr>
      </w:pPr>
    </w:p>
    <w:p w:rsidR="00736C0B" w:rsidRPr="00776473" w:rsidRDefault="00736C0B" w:rsidP="00736C0B">
      <w:pPr>
        <w:pStyle w:val="Titel"/>
        <w:rPr>
          <w:lang w:val="en-GB"/>
        </w:rPr>
      </w:pPr>
    </w:p>
    <w:p w:rsidR="007144DE" w:rsidRPr="00776473" w:rsidRDefault="007144DE" w:rsidP="00736C0B">
      <w:pPr>
        <w:pStyle w:val="Titel"/>
        <w:rPr>
          <w:lang w:val="en-GB"/>
        </w:rPr>
      </w:pPr>
    </w:p>
    <w:p w:rsidR="007144DE" w:rsidRPr="00776473" w:rsidRDefault="007144DE" w:rsidP="00736C0B">
      <w:pPr>
        <w:pStyle w:val="Titel"/>
        <w:rPr>
          <w:lang w:val="en-GB"/>
        </w:rPr>
      </w:pPr>
    </w:p>
    <w:bookmarkEnd w:id="1"/>
    <w:bookmarkEnd w:id="2"/>
    <w:p w:rsidR="00736C0B" w:rsidRPr="00776473" w:rsidRDefault="00736C0B" w:rsidP="00736C0B">
      <w:pPr>
        <w:pStyle w:val="Titel"/>
        <w:rPr>
          <w:lang w:val="en-GB"/>
        </w:rPr>
      </w:pPr>
      <w:r w:rsidRPr="0001132C">
        <w:rPr>
          <w:noProof/>
          <w:lang w:val="de-AT"/>
        </w:rPr>
        <w:drawing>
          <wp:anchor distT="0" distB="0" distL="114300" distR="114300" simplePos="0" relativeHeight="251659264" behindDoc="0" locked="0" layoutInCell="1" allowOverlap="1">
            <wp:simplePos x="0" y="0"/>
            <wp:positionH relativeFrom="column">
              <wp:posOffset>1617345</wp:posOffset>
            </wp:positionH>
            <wp:positionV relativeFrom="paragraph">
              <wp:posOffset>162230</wp:posOffset>
            </wp:positionV>
            <wp:extent cx="2733675" cy="485775"/>
            <wp:effectExtent l="0" t="0" r="9525" b="9525"/>
            <wp:wrapSquare wrapText="bothSides"/>
            <wp:docPr id="66" name="Picture 66" descr="BREANOS LOGO 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descr="BREANOS LOGO V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3675" cy="485775"/>
                    </a:xfrm>
                    <a:prstGeom prst="rect">
                      <a:avLst/>
                    </a:prstGeom>
                    <a:noFill/>
                    <a:ln>
                      <a:noFill/>
                    </a:ln>
                  </pic:spPr>
                </pic:pic>
              </a:graphicData>
            </a:graphic>
          </wp:anchor>
        </w:drawing>
      </w:r>
    </w:p>
    <w:p w:rsidR="000B6706" w:rsidRPr="00776473" w:rsidRDefault="000B6706" w:rsidP="009E6E4F">
      <w:pPr>
        <w:pStyle w:val="Titel"/>
        <w:rPr>
          <w:lang w:val="en-GB"/>
        </w:rPr>
      </w:pPr>
    </w:p>
    <w:p w:rsidR="000B6706" w:rsidRPr="0001132C" w:rsidRDefault="000B6706" w:rsidP="001E6EDA">
      <w:pPr>
        <w:pStyle w:val="Titeladresse"/>
      </w:pPr>
      <w:r w:rsidRPr="0001132C">
        <w:t>Neutorstraße 13</w:t>
      </w:r>
      <w:r w:rsidRPr="0001132C">
        <w:br/>
        <w:t>5020 Salzburg</w:t>
      </w:r>
    </w:p>
    <w:p w:rsidR="000B6706" w:rsidRPr="0001132C" w:rsidRDefault="004D30EC" w:rsidP="001E6EDA">
      <w:pPr>
        <w:pStyle w:val="Titeladresse"/>
      </w:pPr>
      <w:r w:rsidRPr="0001132C">
        <w:t>AUSTRIA</w:t>
      </w:r>
    </w:p>
    <w:p w:rsidR="000B6706" w:rsidRPr="0001132C" w:rsidRDefault="000B6706" w:rsidP="001E6EDA">
      <w:pPr>
        <w:pStyle w:val="Titeladresse"/>
      </w:pPr>
    </w:p>
    <w:p w:rsidR="000B6706" w:rsidRPr="00E26D8A" w:rsidRDefault="000B6706" w:rsidP="001E6EDA">
      <w:pPr>
        <w:pStyle w:val="Titeladresse"/>
      </w:pPr>
      <w:r w:rsidRPr="00E26D8A">
        <w:t>Tel: +43 (662) 276198-11</w:t>
      </w:r>
    </w:p>
    <w:p w:rsidR="000B6706" w:rsidRPr="00E26D8A" w:rsidRDefault="000B6706" w:rsidP="001E6EDA">
      <w:pPr>
        <w:pStyle w:val="Titeladresse"/>
      </w:pPr>
      <w:r w:rsidRPr="00E26D8A">
        <w:t>Fax: +43 (662) 276198-98</w:t>
      </w:r>
    </w:p>
    <w:p w:rsidR="000B6706" w:rsidRPr="00776473" w:rsidRDefault="000B6706" w:rsidP="001E6EDA">
      <w:pPr>
        <w:pStyle w:val="Titeladresse"/>
        <w:rPr>
          <w:lang w:val="en-GB"/>
        </w:rPr>
      </w:pPr>
      <w:r w:rsidRPr="00776473">
        <w:rPr>
          <w:lang w:val="en-GB"/>
        </w:rPr>
        <w:t xml:space="preserve">Mail: </w:t>
      </w:r>
      <w:hyperlink r:id="rId11" w:history="1">
        <w:r w:rsidR="000C3CB5" w:rsidRPr="00776473">
          <w:rPr>
            <w:rStyle w:val="Hyperlink"/>
            <w:lang w:val="en-GB"/>
          </w:rPr>
          <w:t>office@breanos.com</w:t>
        </w:r>
      </w:hyperlink>
    </w:p>
    <w:p w:rsidR="000C3CB5" w:rsidRPr="00776473" w:rsidRDefault="000C3CB5" w:rsidP="001E6EDA">
      <w:pPr>
        <w:pStyle w:val="Titeladresse"/>
        <w:rPr>
          <w:lang w:val="en-GB"/>
        </w:rPr>
      </w:pPr>
    </w:p>
    <w:p w:rsidR="000C3CB5" w:rsidRPr="00776473" w:rsidRDefault="000C3CB5" w:rsidP="001E6EDA">
      <w:pPr>
        <w:pStyle w:val="Titeladresse"/>
        <w:rPr>
          <w:lang w:val="en-GB"/>
        </w:rPr>
      </w:pPr>
    </w:p>
    <w:p w:rsidR="000C3CB5" w:rsidRPr="00776473" w:rsidRDefault="000C3CB5" w:rsidP="001E6EDA">
      <w:pPr>
        <w:pStyle w:val="Titeladresse"/>
        <w:rPr>
          <w:lang w:val="en-GB"/>
        </w:rPr>
      </w:pPr>
    </w:p>
    <w:p w:rsidR="000C3CB5" w:rsidRPr="00776473" w:rsidRDefault="000C3CB5" w:rsidP="001E6EDA">
      <w:pPr>
        <w:pStyle w:val="Titeladresse"/>
        <w:rPr>
          <w:lang w:val="en-GB"/>
        </w:rPr>
      </w:pPr>
    </w:p>
    <w:p w:rsidR="000C3CB5" w:rsidRPr="00776473" w:rsidRDefault="000C3CB5" w:rsidP="001E6EDA">
      <w:pPr>
        <w:pStyle w:val="Titeladresse"/>
        <w:rPr>
          <w:lang w:val="en-GB"/>
        </w:rPr>
      </w:pPr>
    </w:p>
    <w:p w:rsidR="000C3CB5" w:rsidRPr="00776473" w:rsidRDefault="000C3CB5" w:rsidP="001E6EDA">
      <w:pPr>
        <w:pStyle w:val="Titeladresse"/>
        <w:rPr>
          <w:lang w:val="en-GB"/>
        </w:rPr>
      </w:pPr>
    </w:p>
    <w:p w:rsidR="000C3CB5" w:rsidRPr="00776473" w:rsidRDefault="000C3CB5" w:rsidP="001E6EDA">
      <w:pPr>
        <w:pStyle w:val="Titeladresse"/>
        <w:rPr>
          <w:lang w:val="en-GB"/>
        </w:rPr>
      </w:pPr>
    </w:p>
    <w:p w:rsidR="000C3CB5" w:rsidRPr="00776473" w:rsidRDefault="000C3CB5" w:rsidP="001E6EDA">
      <w:pPr>
        <w:pStyle w:val="Titeladresse"/>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665D31" w:rsidRPr="0001132C" w:rsidTr="00665D31">
        <w:tc>
          <w:tcPr>
            <w:tcW w:w="4531" w:type="dxa"/>
          </w:tcPr>
          <w:p w:rsidR="00665D31" w:rsidRPr="0001132C" w:rsidRDefault="00665D31" w:rsidP="00665D31">
            <w:pPr>
              <w:pStyle w:val="Titeladresse"/>
              <w:spacing w:before="60" w:after="60"/>
              <w:jc w:val="right"/>
            </w:pPr>
            <w:r w:rsidRPr="0001132C">
              <w:t>Version</w:t>
            </w:r>
          </w:p>
        </w:tc>
        <w:tc>
          <w:tcPr>
            <w:tcW w:w="4531" w:type="dxa"/>
          </w:tcPr>
          <w:p w:rsidR="00665D31" w:rsidRPr="0001132C" w:rsidRDefault="00776473" w:rsidP="00665D31">
            <w:pPr>
              <w:pStyle w:val="Titeladresse"/>
              <w:spacing w:before="60" w:after="60"/>
              <w:jc w:val="left"/>
            </w:pPr>
            <w:bookmarkStart w:id="3" w:name="Version"/>
            <w:r>
              <w:t>1</w:t>
            </w:r>
            <w:r w:rsidR="00665D31" w:rsidRPr="0001132C">
              <w:t>.</w:t>
            </w:r>
            <w:bookmarkEnd w:id="3"/>
            <w:r>
              <w:t>0</w:t>
            </w:r>
          </w:p>
        </w:tc>
      </w:tr>
      <w:tr w:rsidR="00665D31" w:rsidRPr="0001132C" w:rsidTr="00665D31">
        <w:tc>
          <w:tcPr>
            <w:tcW w:w="4531" w:type="dxa"/>
          </w:tcPr>
          <w:p w:rsidR="00665D31" w:rsidRPr="0001132C" w:rsidRDefault="00665D31" w:rsidP="00665D31">
            <w:pPr>
              <w:pStyle w:val="Titeladresse"/>
              <w:spacing w:before="60" w:after="60"/>
              <w:jc w:val="right"/>
            </w:pPr>
            <w:r w:rsidRPr="0001132C">
              <w:t>Datum</w:t>
            </w:r>
          </w:p>
        </w:tc>
        <w:tc>
          <w:tcPr>
            <w:tcW w:w="4531" w:type="dxa"/>
          </w:tcPr>
          <w:p w:rsidR="00665D31" w:rsidRPr="0001132C" w:rsidRDefault="00776473" w:rsidP="00665D31">
            <w:pPr>
              <w:pStyle w:val="Titeladresse"/>
              <w:spacing w:before="60" w:after="60"/>
              <w:jc w:val="left"/>
            </w:pPr>
            <w:bookmarkStart w:id="4" w:name="ReleaseDate"/>
            <w:r>
              <w:t>22</w:t>
            </w:r>
            <w:r w:rsidR="00665D31" w:rsidRPr="0001132C">
              <w:t>.0</w:t>
            </w:r>
            <w:r>
              <w:t>5</w:t>
            </w:r>
            <w:r w:rsidR="00665D31" w:rsidRPr="0001132C">
              <w:t>.20</w:t>
            </w:r>
            <w:bookmarkEnd w:id="4"/>
            <w:r>
              <w:t>18</w:t>
            </w:r>
          </w:p>
        </w:tc>
      </w:tr>
    </w:tbl>
    <w:p w:rsidR="009055E7" w:rsidRDefault="009055E7">
      <w:pPr>
        <w:spacing w:before="0" w:after="0"/>
        <w:jc w:val="left"/>
      </w:pPr>
      <w:r>
        <w:br w:type="page"/>
      </w:r>
    </w:p>
    <w:p w:rsidR="000C3CB5" w:rsidRDefault="000C3CB5" w:rsidP="001E6EDA"/>
    <w:p w:rsidR="009055E7" w:rsidRPr="0001132C" w:rsidRDefault="009055E7" w:rsidP="001E6EDA">
      <w:pPr>
        <w:sectPr w:rsidR="009055E7" w:rsidRPr="0001132C">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369" w:footer="284" w:gutter="0"/>
          <w:cols w:space="720"/>
        </w:sectPr>
      </w:pPr>
    </w:p>
    <w:p w:rsidR="00561415" w:rsidRPr="0001132C" w:rsidRDefault="00561415" w:rsidP="0010114E">
      <w:pPr>
        <w:pStyle w:val="Formatvorlageberschift1-0125PtLinks"/>
      </w:pPr>
      <w:r w:rsidRPr="0001132C">
        <w:lastRenderedPageBreak/>
        <w:t>Inhaltsverzeichnis</w:t>
      </w:r>
      <w:bookmarkEnd w:id="0"/>
    </w:p>
    <w:bookmarkStart w:id="5" w:name="_Toc508728046"/>
    <w:bookmarkStart w:id="6" w:name="_Toc508728218"/>
    <w:p w:rsidR="00467CAE" w:rsidRDefault="0001132C">
      <w:pPr>
        <w:pStyle w:val="Verzeichnis1"/>
        <w:tabs>
          <w:tab w:val="left" w:pos="400"/>
        </w:tabs>
        <w:rPr>
          <w:rFonts w:asciiTheme="minorHAnsi" w:eastAsiaTheme="minorEastAsia" w:hAnsiTheme="minorHAnsi" w:cstheme="minorBidi"/>
          <w:noProof/>
          <w:szCs w:val="22"/>
          <w:lang w:eastAsia="de-AT"/>
        </w:rPr>
      </w:pPr>
      <w:r w:rsidRPr="0001132C">
        <w:rPr>
          <w:rFonts w:cs="Arial"/>
          <w:sz w:val="25"/>
          <w:szCs w:val="25"/>
        </w:rPr>
        <w:fldChar w:fldCharType="begin"/>
      </w:r>
      <w:r w:rsidRPr="0001132C">
        <w:rPr>
          <w:rFonts w:cs="Arial"/>
          <w:sz w:val="25"/>
          <w:szCs w:val="25"/>
        </w:rPr>
        <w:instrText xml:space="preserve"> TOC \o "1-4" \h \z \u </w:instrText>
      </w:r>
      <w:r w:rsidRPr="0001132C">
        <w:rPr>
          <w:rFonts w:cs="Arial"/>
          <w:sz w:val="25"/>
          <w:szCs w:val="25"/>
        </w:rPr>
        <w:fldChar w:fldCharType="separate"/>
      </w:r>
      <w:hyperlink w:anchor="_Toc514759714" w:history="1">
        <w:r w:rsidR="00467CAE" w:rsidRPr="00DE41A2">
          <w:rPr>
            <w:rStyle w:val="Hyperlink"/>
            <w:noProof/>
          </w:rPr>
          <w:t>1</w:t>
        </w:r>
        <w:r w:rsidR="00467CAE">
          <w:rPr>
            <w:rFonts w:asciiTheme="minorHAnsi" w:eastAsiaTheme="minorEastAsia" w:hAnsiTheme="minorHAnsi" w:cstheme="minorBidi"/>
            <w:noProof/>
            <w:szCs w:val="22"/>
            <w:lang w:eastAsia="de-AT"/>
          </w:rPr>
          <w:tab/>
        </w:r>
        <w:r w:rsidR="00467CAE" w:rsidRPr="00DE41A2">
          <w:rPr>
            <w:rStyle w:val="Hyperlink"/>
            <w:noProof/>
          </w:rPr>
          <w:t>Änderungsverzeichnis</w:t>
        </w:r>
        <w:r w:rsidR="00467CAE">
          <w:rPr>
            <w:noProof/>
            <w:webHidden/>
          </w:rPr>
          <w:tab/>
        </w:r>
        <w:r w:rsidR="00467CAE">
          <w:rPr>
            <w:noProof/>
            <w:webHidden/>
          </w:rPr>
          <w:fldChar w:fldCharType="begin"/>
        </w:r>
        <w:r w:rsidR="00467CAE">
          <w:rPr>
            <w:noProof/>
            <w:webHidden/>
          </w:rPr>
          <w:instrText xml:space="preserve"> PAGEREF _Toc514759714 \h </w:instrText>
        </w:r>
        <w:r w:rsidR="00467CAE">
          <w:rPr>
            <w:noProof/>
            <w:webHidden/>
          </w:rPr>
        </w:r>
        <w:r w:rsidR="00467CAE">
          <w:rPr>
            <w:noProof/>
            <w:webHidden/>
          </w:rPr>
          <w:fldChar w:fldCharType="separate"/>
        </w:r>
        <w:r w:rsidR="00467CAE">
          <w:rPr>
            <w:noProof/>
            <w:webHidden/>
          </w:rPr>
          <w:t>4</w:t>
        </w:r>
        <w:r w:rsidR="00467CAE">
          <w:rPr>
            <w:noProof/>
            <w:webHidden/>
          </w:rPr>
          <w:fldChar w:fldCharType="end"/>
        </w:r>
      </w:hyperlink>
    </w:p>
    <w:p w:rsidR="00467CAE" w:rsidRDefault="00F31082">
      <w:pPr>
        <w:pStyle w:val="Verzeichnis1"/>
        <w:rPr>
          <w:rFonts w:asciiTheme="minorHAnsi" w:eastAsiaTheme="minorEastAsia" w:hAnsiTheme="minorHAnsi" w:cstheme="minorBidi"/>
          <w:noProof/>
          <w:szCs w:val="22"/>
          <w:lang w:eastAsia="de-AT"/>
        </w:rPr>
      </w:pPr>
      <w:hyperlink w:anchor="_Toc514759715" w:history="1">
        <w:r w:rsidR="00467CAE" w:rsidRPr="00DE41A2">
          <w:rPr>
            <w:rStyle w:val="Hyperlink"/>
            <w:noProof/>
            <w:lang w:val="en-GB"/>
          </w:rPr>
          <w:t>2 Breanos Intelligence Industry Assistant A.D.A.M.</w:t>
        </w:r>
        <w:r w:rsidR="00467CAE">
          <w:rPr>
            <w:noProof/>
            <w:webHidden/>
          </w:rPr>
          <w:tab/>
        </w:r>
        <w:r w:rsidR="00467CAE">
          <w:rPr>
            <w:noProof/>
            <w:webHidden/>
          </w:rPr>
          <w:fldChar w:fldCharType="begin"/>
        </w:r>
        <w:r w:rsidR="00467CAE">
          <w:rPr>
            <w:noProof/>
            <w:webHidden/>
          </w:rPr>
          <w:instrText xml:space="preserve"> PAGEREF _Toc514759715 \h </w:instrText>
        </w:r>
        <w:r w:rsidR="00467CAE">
          <w:rPr>
            <w:noProof/>
            <w:webHidden/>
          </w:rPr>
        </w:r>
        <w:r w:rsidR="00467CAE">
          <w:rPr>
            <w:noProof/>
            <w:webHidden/>
          </w:rPr>
          <w:fldChar w:fldCharType="separate"/>
        </w:r>
        <w:r w:rsidR="00467CAE">
          <w:rPr>
            <w:noProof/>
            <w:webHidden/>
          </w:rPr>
          <w:t>5</w:t>
        </w:r>
        <w:r w:rsidR="00467CAE">
          <w:rPr>
            <w:noProof/>
            <w:webHidden/>
          </w:rPr>
          <w:fldChar w:fldCharType="end"/>
        </w:r>
      </w:hyperlink>
    </w:p>
    <w:p w:rsidR="00467CAE" w:rsidRDefault="00F31082">
      <w:pPr>
        <w:pStyle w:val="Verzeichnis2"/>
        <w:tabs>
          <w:tab w:val="left" w:pos="880"/>
          <w:tab w:val="right" w:leader="dot" w:pos="9062"/>
        </w:tabs>
        <w:rPr>
          <w:rFonts w:asciiTheme="minorHAnsi" w:eastAsiaTheme="minorEastAsia" w:hAnsiTheme="minorHAnsi" w:cstheme="minorBidi"/>
          <w:noProof/>
          <w:szCs w:val="22"/>
          <w:lang w:eastAsia="de-AT"/>
        </w:rPr>
      </w:pPr>
      <w:hyperlink w:anchor="_Toc514759716" w:history="1">
        <w:r w:rsidR="00467CAE" w:rsidRPr="00DE41A2">
          <w:rPr>
            <w:rStyle w:val="Hyperlink"/>
            <w:noProof/>
          </w:rPr>
          <w:t>2.1</w:t>
        </w:r>
        <w:r w:rsidR="00467CAE">
          <w:rPr>
            <w:rFonts w:asciiTheme="minorHAnsi" w:eastAsiaTheme="minorEastAsia" w:hAnsiTheme="minorHAnsi" w:cstheme="minorBidi"/>
            <w:noProof/>
            <w:szCs w:val="22"/>
            <w:lang w:eastAsia="de-AT"/>
          </w:rPr>
          <w:tab/>
        </w:r>
        <w:r w:rsidR="00467CAE" w:rsidRPr="00DE41A2">
          <w:rPr>
            <w:rStyle w:val="Hyperlink"/>
            <w:noProof/>
          </w:rPr>
          <w:t>Daipan.Assistent.Adam.Core</w:t>
        </w:r>
        <w:r w:rsidR="00467CAE">
          <w:rPr>
            <w:noProof/>
            <w:webHidden/>
          </w:rPr>
          <w:tab/>
        </w:r>
        <w:r w:rsidR="00467CAE">
          <w:rPr>
            <w:noProof/>
            <w:webHidden/>
          </w:rPr>
          <w:fldChar w:fldCharType="begin"/>
        </w:r>
        <w:r w:rsidR="00467CAE">
          <w:rPr>
            <w:noProof/>
            <w:webHidden/>
          </w:rPr>
          <w:instrText xml:space="preserve"> PAGEREF _Toc514759716 \h </w:instrText>
        </w:r>
        <w:r w:rsidR="00467CAE">
          <w:rPr>
            <w:noProof/>
            <w:webHidden/>
          </w:rPr>
        </w:r>
        <w:r w:rsidR="00467CAE">
          <w:rPr>
            <w:noProof/>
            <w:webHidden/>
          </w:rPr>
          <w:fldChar w:fldCharType="separate"/>
        </w:r>
        <w:r w:rsidR="00467CAE">
          <w:rPr>
            <w:noProof/>
            <w:webHidden/>
          </w:rPr>
          <w:t>5</w:t>
        </w:r>
        <w:r w:rsidR="00467CAE">
          <w:rPr>
            <w:noProof/>
            <w:webHidden/>
          </w:rPr>
          <w:fldChar w:fldCharType="end"/>
        </w:r>
      </w:hyperlink>
    </w:p>
    <w:p w:rsidR="00467CAE" w:rsidRDefault="00F31082">
      <w:pPr>
        <w:pStyle w:val="Verzeichnis2"/>
        <w:tabs>
          <w:tab w:val="left" w:pos="880"/>
          <w:tab w:val="right" w:leader="dot" w:pos="9062"/>
        </w:tabs>
        <w:rPr>
          <w:rFonts w:asciiTheme="minorHAnsi" w:eastAsiaTheme="minorEastAsia" w:hAnsiTheme="minorHAnsi" w:cstheme="minorBidi"/>
          <w:noProof/>
          <w:szCs w:val="22"/>
          <w:lang w:eastAsia="de-AT"/>
        </w:rPr>
      </w:pPr>
      <w:hyperlink w:anchor="_Toc514759717" w:history="1">
        <w:r w:rsidR="00467CAE" w:rsidRPr="00DE41A2">
          <w:rPr>
            <w:rStyle w:val="Hyperlink"/>
            <w:noProof/>
          </w:rPr>
          <w:t>2.2</w:t>
        </w:r>
        <w:r w:rsidR="00467CAE">
          <w:rPr>
            <w:rFonts w:asciiTheme="minorHAnsi" w:eastAsiaTheme="minorEastAsia" w:hAnsiTheme="minorHAnsi" w:cstheme="minorBidi"/>
            <w:noProof/>
            <w:szCs w:val="22"/>
            <w:lang w:eastAsia="de-AT"/>
          </w:rPr>
          <w:tab/>
        </w:r>
        <w:r w:rsidR="00467CAE" w:rsidRPr="00DE41A2">
          <w:rPr>
            <w:rStyle w:val="Hyperlink"/>
            <w:noProof/>
          </w:rPr>
          <w:t>Daipan.Assistent.Adam.Presenter – Präsentation</w:t>
        </w:r>
        <w:r w:rsidR="00467CAE">
          <w:rPr>
            <w:noProof/>
            <w:webHidden/>
          </w:rPr>
          <w:tab/>
        </w:r>
        <w:r w:rsidR="00467CAE">
          <w:rPr>
            <w:noProof/>
            <w:webHidden/>
          </w:rPr>
          <w:fldChar w:fldCharType="begin"/>
        </w:r>
        <w:r w:rsidR="00467CAE">
          <w:rPr>
            <w:noProof/>
            <w:webHidden/>
          </w:rPr>
          <w:instrText xml:space="preserve"> PAGEREF _Toc514759717 \h </w:instrText>
        </w:r>
        <w:r w:rsidR="00467CAE">
          <w:rPr>
            <w:noProof/>
            <w:webHidden/>
          </w:rPr>
        </w:r>
        <w:r w:rsidR="00467CAE">
          <w:rPr>
            <w:noProof/>
            <w:webHidden/>
          </w:rPr>
          <w:fldChar w:fldCharType="separate"/>
        </w:r>
        <w:r w:rsidR="00467CAE">
          <w:rPr>
            <w:noProof/>
            <w:webHidden/>
          </w:rPr>
          <w:t>6</w:t>
        </w:r>
        <w:r w:rsidR="00467CAE">
          <w:rPr>
            <w:noProof/>
            <w:webHidden/>
          </w:rPr>
          <w:fldChar w:fldCharType="end"/>
        </w:r>
      </w:hyperlink>
    </w:p>
    <w:p w:rsidR="00467CAE" w:rsidRDefault="00F31082">
      <w:pPr>
        <w:pStyle w:val="Verzeichnis2"/>
        <w:tabs>
          <w:tab w:val="left" w:pos="880"/>
          <w:tab w:val="right" w:leader="dot" w:pos="9062"/>
        </w:tabs>
        <w:rPr>
          <w:rFonts w:asciiTheme="minorHAnsi" w:eastAsiaTheme="minorEastAsia" w:hAnsiTheme="minorHAnsi" w:cstheme="minorBidi"/>
          <w:noProof/>
          <w:szCs w:val="22"/>
          <w:lang w:eastAsia="de-AT"/>
        </w:rPr>
      </w:pPr>
      <w:hyperlink w:anchor="_Toc514759718" w:history="1">
        <w:r w:rsidR="00467CAE" w:rsidRPr="00DE41A2">
          <w:rPr>
            <w:rStyle w:val="Hyperlink"/>
            <w:noProof/>
          </w:rPr>
          <w:t>2.3</w:t>
        </w:r>
        <w:r w:rsidR="00467CAE">
          <w:rPr>
            <w:rFonts w:asciiTheme="minorHAnsi" w:eastAsiaTheme="minorEastAsia" w:hAnsiTheme="minorHAnsi" w:cstheme="minorBidi"/>
            <w:noProof/>
            <w:szCs w:val="22"/>
            <w:lang w:eastAsia="de-AT"/>
          </w:rPr>
          <w:tab/>
        </w:r>
        <w:r w:rsidR="00467CAE" w:rsidRPr="00DE41A2">
          <w:rPr>
            <w:rStyle w:val="Hyperlink"/>
            <w:noProof/>
          </w:rPr>
          <w:t>Daipan.Assistent.Adam.Client</w:t>
        </w:r>
        <w:r w:rsidR="00467CAE">
          <w:rPr>
            <w:noProof/>
            <w:webHidden/>
          </w:rPr>
          <w:tab/>
        </w:r>
        <w:r w:rsidR="00467CAE">
          <w:rPr>
            <w:noProof/>
            <w:webHidden/>
          </w:rPr>
          <w:fldChar w:fldCharType="begin"/>
        </w:r>
        <w:r w:rsidR="00467CAE">
          <w:rPr>
            <w:noProof/>
            <w:webHidden/>
          </w:rPr>
          <w:instrText xml:space="preserve"> PAGEREF _Toc514759718 \h </w:instrText>
        </w:r>
        <w:r w:rsidR="00467CAE">
          <w:rPr>
            <w:noProof/>
            <w:webHidden/>
          </w:rPr>
        </w:r>
        <w:r w:rsidR="00467CAE">
          <w:rPr>
            <w:noProof/>
            <w:webHidden/>
          </w:rPr>
          <w:fldChar w:fldCharType="separate"/>
        </w:r>
        <w:r w:rsidR="00467CAE">
          <w:rPr>
            <w:noProof/>
            <w:webHidden/>
          </w:rPr>
          <w:t>6</w:t>
        </w:r>
        <w:r w:rsidR="00467CAE">
          <w:rPr>
            <w:noProof/>
            <w:webHidden/>
          </w:rPr>
          <w:fldChar w:fldCharType="end"/>
        </w:r>
      </w:hyperlink>
    </w:p>
    <w:p w:rsidR="00467CAE" w:rsidRDefault="00F31082">
      <w:pPr>
        <w:pStyle w:val="Verzeichnis2"/>
        <w:tabs>
          <w:tab w:val="left" w:pos="880"/>
          <w:tab w:val="right" w:leader="dot" w:pos="9062"/>
        </w:tabs>
        <w:rPr>
          <w:rFonts w:asciiTheme="minorHAnsi" w:eastAsiaTheme="minorEastAsia" w:hAnsiTheme="minorHAnsi" w:cstheme="minorBidi"/>
          <w:noProof/>
          <w:szCs w:val="22"/>
          <w:lang w:eastAsia="de-AT"/>
        </w:rPr>
      </w:pPr>
      <w:hyperlink w:anchor="_Toc514759719" w:history="1">
        <w:r w:rsidR="00467CAE" w:rsidRPr="00DE41A2">
          <w:rPr>
            <w:rStyle w:val="Hyperlink"/>
            <w:noProof/>
          </w:rPr>
          <w:t>2.4</w:t>
        </w:r>
        <w:r w:rsidR="00467CAE">
          <w:rPr>
            <w:rFonts w:asciiTheme="minorHAnsi" w:eastAsiaTheme="minorEastAsia" w:hAnsiTheme="minorHAnsi" w:cstheme="minorBidi"/>
            <w:noProof/>
            <w:szCs w:val="22"/>
            <w:lang w:eastAsia="de-AT"/>
          </w:rPr>
          <w:tab/>
        </w:r>
        <w:r w:rsidR="00467CAE" w:rsidRPr="00DE41A2">
          <w:rPr>
            <w:rStyle w:val="Hyperlink"/>
            <w:noProof/>
          </w:rPr>
          <w:t>Daipan.Assistent.Adam.EngineGroup</w:t>
        </w:r>
        <w:r w:rsidR="00467CAE">
          <w:rPr>
            <w:noProof/>
            <w:webHidden/>
          </w:rPr>
          <w:tab/>
        </w:r>
        <w:r w:rsidR="00467CAE">
          <w:rPr>
            <w:noProof/>
            <w:webHidden/>
          </w:rPr>
          <w:fldChar w:fldCharType="begin"/>
        </w:r>
        <w:r w:rsidR="00467CAE">
          <w:rPr>
            <w:noProof/>
            <w:webHidden/>
          </w:rPr>
          <w:instrText xml:space="preserve"> PAGEREF _Toc514759719 \h </w:instrText>
        </w:r>
        <w:r w:rsidR="00467CAE">
          <w:rPr>
            <w:noProof/>
            <w:webHidden/>
          </w:rPr>
        </w:r>
        <w:r w:rsidR="00467CAE">
          <w:rPr>
            <w:noProof/>
            <w:webHidden/>
          </w:rPr>
          <w:fldChar w:fldCharType="separate"/>
        </w:r>
        <w:r w:rsidR="00467CAE">
          <w:rPr>
            <w:noProof/>
            <w:webHidden/>
          </w:rPr>
          <w:t>6</w:t>
        </w:r>
        <w:r w:rsidR="00467CAE">
          <w:rPr>
            <w:noProof/>
            <w:webHidden/>
          </w:rPr>
          <w:fldChar w:fldCharType="end"/>
        </w:r>
      </w:hyperlink>
    </w:p>
    <w:p w:rsidR="00467CAE" w:rsidRDefault="00F31082">
      <w:pPr>
        <w:pStyle w:val="Verzeichnis2"/>
        <w:tabs>
          <w:tab w:val="left" w:pos="880"/>
          <w:tab w:val="right" w:leader="dot" w:pos="9062"/>
        </w:tabs>
        <w:rPr>
          <w:rFonts w:asciiTheme="minorHAnsi" w:eastAsiaTheme="minorEastAsia" w:hAnsiTheme="minorHAnsi" w:cstheme="minorBidi"/>
          <w:noProof/>
          <w:szCs w:val="22"/>
          <w:lang w:eastAsia="de-AT"/>
        </w:rPr>
      </w:pPr>
      <w:hyperlink w:anchor="_Toc514759720" w:history="1">
        <w:r w:rsidR="00467CAE" w:rsidRPr="00DE41A2">
          <w:rPr>
            <w:rStyle w:val="Hyperlink"/>
            <w:noProof/>
          </w:rPr>
          <w:t>2.5</w:t>
        </w:r>
        <w:r w:rsidR="00467CAE">
          <w:rPr>
            <w:rFonts w:asciiTheme="minorHAnsi" w:eastAsiaTheme="minorEastAsia" w:hAnsiTheme="minorHAnsi" w:cstheme="minorBidi"/>
            <w:noProof/>
            <w:szCs w:val="22"/>
            <w:lang w:eastAsia="de-AT"/>
          </w:rPr>
          <w:tab/>
        </w:r>
        <w:r w:rsidR="00467CAE" w:rsidRPr="00DE41A2">
          <w:rPr>
            <w:rStyle w:val="Hyperlink"/>
            <w:noProof/>
          </w:rPr>
          <w:t>Daipan.Assistent.Adam.EngineGroup.WorkerEngine</w:t>
        </w:r>
        <w:r w:rsidR="00467CAE">
          <w:rPr>
            <w:noProof/>
            <w:webHidden/>
          </w:rPr>
          <w:tab/>
        </w:r>
        <w:r w:rsidR="00467CAE">
          <w:rPr>
            <w:noProof/>
            <w:webHidden/>
          </w:rPr>
          <w:fldChar w:fldCharType="begin"/>
        </w:r>
        <w:r w:rsidR="00467CAE">
          <w:rPr>
            <w:noProof/>
            <w:webHidden/>
          </w:rPr>
          <w:instrText xml:space="preserve"> PAGEREF _Toc514759720 \h </w:instrText>
        </w:r>
        <w:r w:rsidR="00467CAE">
          <w:rPr>
            <w:noProof/>
            <w:webHidden/>
          </w:rPr>
        </w:r>
        <w:r w:rsidR="00467CAE">
          <w:rPr>
            <w:noProof/>
            <w:webHidden/>
          </w:rPr>
          <w:fldChar w:fldCharType="separate"/>
        </w:r>
        <w:r w:rsidR="00467CAE">
          <w:rPr>
            <w:noProof/>
            <w:webHidden/>
          </w:rPr>
          <w:t>7</w:t>
        </w:r>
        <w:r w:rsidR="00467CAE">
          <w:rPr>
            <w:noProof/>
            <w:webHidden/>
          </w:rPr>
          <w:fldChar w:fldCharType="end"/>
        </w:r>
      </w:hyperlink>
    </w:p>
    <w:p w:rsidR="00467CAE" w:rsidRDefault="00F31082">
      <w:pPr>
        <w:pStyle w:val="Verzeichnis2"/>
        <w:tabs>
          <w:tab w:val="left" w:pos="880"/>
          <w:tab w:val="right" w:leader="dot" w:pos="9062"/>
        </w:tabs>
        <w:rPr>
          <w:rFonts w:asciiTheme="minorHAnsi" w:eastAsiaTheme="minorEastAsia" w:hAnsiTheme="minorHAnsi" w:cstheme="minorBidi"/>
          <w:noProof/>
          <w:szCs w:val="22"/>
          <w:lang w:eastAsia="de-AT"/>
        </w:rPr>
      </w:pPr>
      <w:hyperlink w:anchor="_Toc514759721" w:history="1">
        <w:r w:rsidR="00467CAE" w:rsidRPr="00DE41A2">
          <w:rPr>
            <w:rStyle w:val="Hyperlink"/>
            <w:noProof/>
          </w:rPr>
          <w:t>2.6</w:t>
        </w:r>
        <w:r w:rsidR="00467CAE">
          <w:rPr>
            <w:rFonts w:asciiTheme="minorHAnsi" w:eastAsiaTheme="minorEastAsia" w:hAnsiTheme="minorHAnsi" w:cstheme="minorBidi"/>
            <w:noProof/>
            <w:szCs w:val="22"/>
            <w:lang w:eastAsia="de-AT"/>
          </w:rPr>
          <w:tab/>
        </w:r>
        <w:r w:rsidR="00467CAE" w:rsidRPr="00DE41A2">
          <w:rPr>
            <w:rStyle w:val="Hyperlink"/>
            <w:noProof/>
          </w:rPr>
          <w:t>Daipan.Assistent.Adam.Session</w:t>
        </w:r>
        <w:r w:rsidR="00467CAE">
          <w:rPr>
            <w:noProof/>
            <w:webHidden/>
          </w:rPr>
          <w:tab/>
        </w:r>
        <w:r w:rsidR="00467CAE">
          <w:rPr>
            <w:noProof/>
            <w:webHidden/>
          </w:rPr>
          <w:fldChar w:fldCharType="begin"/>
        </w:r>
        <w:r w:rsidR="00467CAE">
          <w:rPr>
            <w:noProof/>
            <w:webHidden/>
          </w:rPr>
          <w:instrText xml:space="preserve"> PAGEREF _Toc514759721 \h </w:instrText>
        </w:r>
        <w:r w:rsidR="00467CAE">
          <w:rPr>
            <w:noProof/>
            <w:webHidden/>
          </w:rPr>
        </w:r>
        <w:r w:rsidR="00467CAE">
          <w:rPr>
            <w:noProof/>
            <w:webHidden/>
          </w:rPr>
          <w:fldChar w:fldCharType="separate"/>
        </w:r>
        <w:r w:rsidR="00467CAE">
          <w:rPr>
            <w:noProof/>
            <w:webHidden/>
          </w:rPr>
          <w:t>7</w:t>
        </w:r>
        <w:r w:rsidR="00467CAE">
          <w:rPr>
            <w:noProof/>
            <w:webHidden/>
          </w:rPr>
          <w:fldChar w:fldCharType="end"/>
        </w:r>
      </w:hyperlink>
    </w:p>
    <w:p w:rsidR="00467CAE" w:rsidRDefault="00F31082">
      <w:pPr>
        <w:pStyle w:val="Verzeichnis2"/>
        <w:tabs>
          <w:tab w:val="left" w:pos="880"/>
          <w:tab w:val="right" w:leader="dot" w:pos="9062"/>
        </w:tabs>
        <w:rPr>
          <w:rFonts w:asciiTheme="minorHAnsi" w:eastAsiaTheme="minorEastAsia" w:hAnsiTheme="minorHAnsi" w:cstheme="minorBidi"/>
          <w:noProof/>
          <w:szCs w:val="22"/>
          <w:lang w:eastAsia="de-AT"/>
        </w:rPr>
      </w:pPr>
      <w:hyperlink w:anchor="_Toc514759722" w:history="1">
        <w:r w:rsidR="00467CAE" w:rsidRPr="00DE41A2">
          <w:rPr>
            <w:rStyle w:val="Hyperlink"/>
            <w:noProof/>
          </w:rPr>
          <w:t>2.7</w:t>
        </w:r>
        <w:r w:rsidR="00467CAE">
          <w:rPr>
            <w:rFonts w:asciiTheme="minorHAnsi" w:eastAsiaTheme="minorEastAsia" w:hAnsiTheme="minorHAnsi" w:cstheme="minorBidi"/>
            <w:noProof/>
            <w:szCs w:val="22"/>
            <w:lang w:eastAsia="de-AT"/>
          </w:rPr>
          <w:tab/>
        </w:r>
        <w:r w:rsidR="00467CAE" w:rsidRPr="00DE41A2">
          <w:rPr>
            <w:rStyle w:val="Hyperlink"/>
            <w:noProof/>
          </w:rPr>
          <w:t>Daipan.Assistent.Adam.Security</w:t>
        </w:r>
        <w:r w:rsidR="00467CAE">
          <w:rPr>
            <w:noProof/>
            <w:webHidden/>
          </w:rPr>
          <w:tab/>
        </w:r>
        <w:r w:rsidR="00467CAE">
          <w:rPr>
            <w:noProof/>
            <w:webHidden/>
          </w:rPr>
          <w:fldChar w:fldCharType="begin"/>
        </w:r>
        <w:r w:rsidR="00467CAE">
          <w:rPr>
            <w:noProof/>
            <w:webHidden/>
          </w:rPr>
          <w:instrText xml:space="preserve"> PAGEREF _Toc514759722 \h </w:instrText>
        </w:r>
        <w:r w:rsidR="00467CAE">
          <w:rPr>
            <w:noProof/>
            <w:webHidden/>
          </w:rPr>
        </w:r>
        <w:r w:rsidR="00467CAE">
          <w:rPr>
            <w:noProof/>
            <w:webHidden/>
          </w:rPr>
          <w:fldChar w:fldCharType="separate"/>
        </w:r>
        <w:r w:rsidR="00467CAE">
          <w:rPr>
            <w:noProof/>
            <w:webHidden/>
          </w:rPr>
          <w:t>7</w:t>
        </w:r>
        <w:r w:rsidR="00467CAE">
          <w:rPr>
            <w:noProof/>
            <w:webHidden/>
          </w:rPr>
          <w:fldChar w:fldCharType="end"/>
        </w:r>
      </w:hyperlink>
    </w:p>
    <w:p w:rsidR="00467CAE" w:rsidRDefault="00F31082">
      <w:pPr>
        <w:pStyle w:val="Verzeichnis2"/>
        <w:tabs>
          <w:tab w:val="left" w:pos="880"/>
          <w:tab w:val="right" w:leader="dot" w:pos="9062"/>
        </w:tabs>
        <w:rPr>
          <w:rFonts w:asciiTheme="minorHAnsi" w:eastAsiaTheme="minorEastAsia" w:hAnsiTheme="minorHAnsi" w:cstheme="minorBidi"/>
          <w:noProof/>
          <w:szCs w:val="22"/>
          <w:lang w:eastAsia="de-AT"/>
        </w:rPr>
      </w:pPr>
      <w:hyperlink w:anchor="_Toc514759723" w:history="1">
        <w:r w:rsidR="00467CAE" w:rsidRPr="00DE41A2">
          <w:rPr>
            <w:rStyle w:val="Hyperlink"/>
            <w:noProof/>
          </w:rPr>
          <w:t>2.8</w:t>
        </w:r>
        <w:r w:rsidR="00467CAE">
          <w:rPr>
            <w:rFonts w:asciiTheme="minorHAnsi" w:eastAsiaTheme="minorEastAsia" w:hAnsiTheme="minorHAnsi" w:cstheme="minorBidi"/>
            <w:noProof/>
            <w:szCs w:val="22"/>
            <w:lang w:eastAsia="de-AT"/>
          </w:rPr>
          <w:tab/>
        </w:r>
        <w:r w:rsidR="00467CAE" w:rsidRPr="00DE41A2">
          <w:rPr>
            <w:rStyle w:val="Hyperlink"/>
            <w:noProof/>
          </w:rPr>
          <w:t>Daipan.Assistent.Adam.Communication – Externe Kommunikation</w:t>
        </w:r>
        <w:r w:rsidR="00467CAE">
          <w:rPr>
            <w:noProof/>
            <w:webHidden/>
          </w:rPr>
          <w:tab/>
        </w:r>
        <w:r w:rsidR="00467CAE">
          <w:rPr>
            <w:noProof/>
            <w:webHidden/>
          </w:rPr>
          <w:fldChar w:fldCharType="begin"/>
        </w:r>
        <w:r w:rsidR="00467CAE">
          <w:rPr>
            <w:noProof/>
            <w:webHidden/>
          </w:rPr>
          <w:instrText xml:space="preserve"> PAGEREF _Toc514759723 \h </w:instrText>
        </w:r>
        <w:r w:rsidR="00467CAE">
          <w:rPr>
            <w:noProof/>
            <w:webHidden/>
          </w:rPr>
        </w:r>
        <w:r w:rsidR="00467CAE">
          <w:rPr>
            <w:noProof/>
            <w:webHidden/>
          </w:rPr>
          <w:fldChar w:fldCharType="separate"/>
        </w:r>
        <w:r w:rsidR="00467CAE">
          <w:rPr>
            <w:noProof/>
            <w:webHidden/>
          </w:rPr>
          <w:t>8</w:t>
        </w:r>
        <w:r w:rsidR="00467CAE">
          <w:rPr>
            <w:noProof/>
            <w:webHidden/>
          </w:rPr>
          <w:fldChar w:fldCharType="end"/>
        </w:r>
      </w:hyperlink>
    </w:p>
    <w:p w:rsidR="00467CAE" w:rsidRDefault="00F31082">
      <w:pPr>
        <w:pStyle w:val="Verzeichnis2"/>
        <w:tabs>
          <w:tab w:val="left" w:pos="880"/>
          <w:tab w:val="right" w:leader="dot" w:pos="9062"/>
        </w:tabs>
        <w:rPr>
          <w:rFonts w:asciiTheme="minorHAnsi" w:eastAsiaTheme="minorEastAsia" w:hAnsiTheme="minorHAnsi" w:cstheme="minorBidi"/>
          <w:noProof/>
          <w:szCs w:val="22"/>
          <w:lang w:eastAsia="de-AT"/>
        </w:rPr>
      </w:pPr>
      <w:hyperlink w:anchor="_Toc514759724" w:history="1">
        <w:r w:rsidR="00467CAE" w:rsidRPr="00DE41A2">
          <w:rPr>
            <w:rStyle w:val="Hyperlink"/>
            <w:noProof/>
          </w:rPr>
          <w:t>2.9</w:t>
        </w:r>
        <w:r w:rsidR="00467CAE">
          <w:rPr>
            <w:rFonts w:asciiTheme="minorHAnsi" w:eastAsiaTheme="minorEastAsia" w:hAnsiTheme="minorHAnsi" w:cstheme="minorBidi"/>
            <w:noProof/>
            <w:szCs w:val="22"/>
            <w:lang w:eastAsia="de-AT"/>
          </w:rPr>
          <w:tab/>
        </w:r>
        <w:r w:rsidR="00467CAE" w:rsidRPr="00DE41A2">
          <w:rPr>
            <w:rStyle w:val="Hyperlink"/>
            <w:noProof/>
          </w:rPr>
          <w:t>Daipan.Assistent.Adam.Communication.Blackboard</w:t>
        </w:r>
        <w:r w:rsidR="00467CAE">
          <w:rPr>
            <w:noProof/>
            <w:webHidden/>
          </w:rPr>
          <w:tab/>
        </w:r>
        <w:r w:rsidR="00467CAE">
          <w:rPr>
            <w:noProof/>
            <w:webHidden/>
          </w:rPr>
          <w:fldChar w:fldCharType="begin"/>
        </w:r>
        <w:r w:rsidR="00467CAE">
          <w:rPr>
            <w:noProof/>
            <w:webHidden/>
          </w:rPr>
          <w:instrText xml:space="preserve"> PAGEREF _Toc514759724 \h </w:instrText>
        </w:r>
        <w:r w:rsidR="00467CAE">
          <w:rPr>
            <w:noProof/>
            <w:webHidden/>
          </w:rPr>
        </w:r>
        <w:r w:rsidR="00467CAE">
          <w:rPr>
            <w:noProof/>
            <w:webHidden/>
          </w:rPr>
          <w:fldChar w:fldCharType="separate"/>
        </w:r>
        <w:r w:rsidR="00467CAE">
          <w:rPr>
            <w:noProof/>
            <w:webHidden/>
          </w:rPr>
          <w:t>8</w:t>
        </w:r>
        <w:r w:rsidR="00467CAE">
          <w:rPr>
            <w:noProof/>
            <w:webHidden/>
          </w:rPr>
          <w:fldChar w:fldCharType="end"/>
        </w:r>
      </w:hyperlink>
    </w:p>
    <w:p w:rsidR="00467CAE" w:rsidRDefault="00F31082">
      <w:pPr>
        <w:pStyle w:val="Verzeichnis2"/>
        <w:tabs>
          <w:tab w:val="left" w:pos="880"/>
          <w:tab w:val="right" w:leader="dot" w:pos="9062"/>
        </w:tabs>
        <w:rPr>
          <w:rFonts w:asciiTheme="minorHAnsi" w:eastAsiaTheme="minorEastAsia" w:hAnsiTheme="minorHAnsi" w:cstheme="minorBidi"/>
          <w:noProof/>
          <w:szCs w:val="22"/>
          <w:lang w:eastAsia="de-AT"/>
        </w:rPr>
      </w:pPr>
      <w:hyperlink w:anchor="_Toc514759725" w:history="1">
        <w:r w:rsidR="00467CAE" w:rsidRPr="00DE41A2">
          <w:rPr>
            <w:rStyle w:val="Hyperlink"/>
            <w:noProof/>
          </w:rPr>
          <w:t>2.10</w:t>
        </w:r>
        <w:r w:rsidR="00467CAE">
          <w:rPr>
            <w:rFonts w:asciiTheme="minorHAnsi" w:eastAsiaTheme="minorEastAsia" w:hAnsiTheme="minorHAnsi" w:cstheme="minorBidi"/>
            <w:noProof/>
            <w:szCs w:val="22"/>
            <w:lang w:eastAsia="de-AT"/>
          </w:rPr>
          <w:tab/>
        </w:r>
        <w:r w:rsidR="00467CAE" w:rsidRPr="00DE41A2">
          <w:rPr>
            <w:rStyle w:val="Hyperlink"/>
            <w:noProof/>
          </w:rPr>
          <w:t>Daipan.Assistent.Adam.AccessManagement/Control – Client Zugriffsverwaltung</w:t>
        </w:r>
        <w:r w:rsidR="00467CAE">
          <w:rPr>
            <w:noProof/>
            <w:webHidden/>
          </w:rPr>
          <w:tab/>
        </w:r>
        <w:r w:rsidR="00467CAE">
          <w:rPr>
            <w:noProof/>
            <w:webHidden/>
          </w:rPr>
          <w:fldChar w:fldCharType="begin"/>
        </w:r>
        <w:r w:rsidR="00467CAE">
          <w:rPr>
            <w:noProof/>
            <w:webHidden/>
          </w:rPr>
          <w:instrText xml:space="preserve"> PAGEREF _Toc514759725 \h </w:instrText>
        </w:r>
        <w:r w:rsidR="00467CAE">
          <w:rPr>
            <w:noProof/>
            <w:webHidden/>
          </w:rPr>
        </w:r>
        <w:r w:rsidR="00467CAE">
          <w:rPr>
            <w:noProof/>
            <w:webHidden/>
          </w:rPr>
          <w:fldChar w:fldCharType="separate"/>
        </w:r>
        <w:r w:rsidR="00467CAE">
          <w:rPr>
            <w:noProof/>
            <w:webHidden/>
          </w:rPr>
          <w:t>8</w:t>
        </w:r>
        <w:r w:rsidR="00467CAE">
          <w:rPr>
            <w:noProof/>
            <w:webHidden/>
          </w:rPr>
          <w:fldChar w:fldCharType="end"/>
        </w:r>
      </w:hyperlink>
    </w:p>
    <w:p w:rsidR="00467CAE" w:rsidRDefault="00F31082">
      <w:pPr>
        <w:pStyle w:val="Verzeichnis2"/>
        <w:tabs>
          <w:tab w:val="left" w:pos="880"/>
          <w:tab w:val="right" w:leader="dot" w:pos="9062"/>
        </w:tabs>
        <w:rPr>
          <w:rFonts w:asciiTheme="minorHAnsi" w:eastAsiaTheme="minorEastAsia" w:hAnsiTheme="minorHAnsi" w:cstheme="minorBidi"/>
          <w:noProof/>
          <w:szCs w:val="22"/>
          <w:lang w:eastAsia="de-AT"/>
        </w:rPr>
      </w:pPr>
      <w:hyperlink w:anchor="_Toc514759726" w:history="1">
        <w:r w:rsidR="00467CAE" w:rsidRPr="00DE41A2">
          <w:rPr>
            <w:rStyle w:val="Hyperlink"/>
            <w:noProof/>
          </w:rPr>
          <w:t>2.11</w:t>
        </w:r>
        <w:r w:rsidR="00467CAE">
          <w:rPr>
            <w:rFonts w:asciiTheme="minorHAnsi" w:eastAsiaTheme="minorEastAsia" w:hAnsiTheme="minorHAnsi" w:cstheme="minorBidi"/>
            <w:noProof/>
            <w:szCs w:val="22"/>
            <w:lang w:eastAsia="de-AT"/>
          </w:rPr>
          <w:tab/>
        </w:r>
        <w:r w:rsidR="00467CAE" w:rsidRPr="00DE41A2">
          <w:rPr>
            <w:rStyle w:val="Hyperlink"/>
            <w:noProof/>
          </w:rPr>
          <w:t>Daipan.Assistent.Adam.AIEngine</w:t>
        </w:r>
        <w:r w:rsidR="00467CAE">
          <w:rPr>
            <w:noProof/>
            <w:webHidden/>
          </w:rPr>
          <w:tab/>
        </w:r>
        <w:r w:rsidR="00467CAE">
          <w:rPr>
            <w:noProof/>
            <w:webHidden/>
          </w:rPr>
          <w:fldChar w:fldCharType="begin"/>
        </w:r>
        <w:r w:rsidR="00467CAE">
          <w:rPr>
            <w:noProof/>
            <w:webHidden/>
          </w:rPr>
          <w:instrText xml:space="preserve"> PAGEREF _Toc514759726 \h </w:instrText>
        </w:r>
        <w:r w:rsidR="00467CAE">
          <w:rPr>
            <w:noProof/>
            <w:webHidden/>
          </w:rPr>
        </w:r>
        <w:r w:rsidR="00467CAE">
          <w:rPr>
            <w:noProof/>
            <w:webHidden/>
          </w:rPr>
          <w:fldChar w:fldCharType="separate"/>
        </w:r>
        <w:r w:rsidR="00467CAE">
          <w:rPr>
            <w:noProof/>
            <w:webHidden/>
          </w:rPr>
          <w:t>8</w:t>
        </w:r>
        <w:r w:rsidR="00467CAE">
          <w:rPr>
            <w:noProof/>
            <w:webHidden/>
          </w:rPr>
          <w:fldChar w:fldCharType="end"/>
        </w:r>
      </w:hyperlink>
    </w:p>
    <w:p w:rsidR="00467CAE" w:rsidRDefault="00F31082">
      <w:pPr>
        <w:pStyle w:val="Verzeichnis2"/>
        <w:tabs>
          <w:tab w:val="left" w:pos="880"/>
          <w:tab w:val="right" w:leader="dot" w:pos="9062"/>
        </w:tabs>
        <w:rPr>
          <w:rFonts w:asciiTheme="minorHAnsi" w:eastAsiaTheme="minorEastAsia" w:hAnsiTheme="minorHAnsi" w:cstheme="minorBidi"/>
          <w:noProof/>
          <w:szCs w:val="22"/>
          <w:lang w:eastAsia="de-AT"/>
        </w:rPr>
      </w:pPr>
      <w:hyperlink w:anchor="_Toc514759727" w:history="1">
        <w:r w:rsidR="00467CAE" w:rsidRPr="00DE41A2">
          <w:rPr>
            <w:rStyle w:val="Hyperlink"/>
            <w:noProof/>
          </w:rPr>
          <w:t>2.12</w:t>
        </w:r>
        <w:r w:rsidR="00467CAE">
          <w:rPr>
            <w:rFonts w:asciiTheme="minorHAnsi" w:eastAsiaTheme="minorEastAsia" w:hAnsiTheme="minorHAnsi" w:cstheme="minorBidi"/>
            <w:noProof/>
            <w:szCs w:val="22"/>
            <w:lang w:eastAsia="de-AT"/>
          </w:rPr>
          <w:tab/>
        </w:r>
        <w:r w:rsidR="00467CAE" w:rsidRPr="00DE41A2">
          <w:rPr>
            <w:rStyle w:val="Hyperlink"/>
            <w:noProof/>
          </w:rPr>
          <w:t>Daipan.Assistent.Adam.ExternalCommunication ECOM</w:t>
        </w:r>
        <w:r w:rsidR="00467CAE">
          <w:rPr>
            <w:noProof/>
            <w:webHidden/>
          </w:rPr>
          <w:tab/>
        </w:r>
        <w:r w:rsidR="00467CAE">
          <w:rPr>
            <w:noProof/>
            <w:webHidden/>
          </w:rPr>
          <w:fldChar w:fldCharType="begin"/>
        </w:r>
        <w:r w:rsidR="00467CAE">
          <w:rPr>
            <w:noProof/>
            <w:webHidden/>
          </w:rPr>
          <w:instrText xml:space="preserve"> PAGEREF _Toc514759727 \h </w:instrText>
        </w:r>
        <w:r w:rsidR="00467CAE">
          <w:rPr>
            <w:noProof/>
            <w:webHidden/>
          </w:rPr>
        </w:r>
        <w:r w:rsidR="00467CAE">
          <w:rPr>
            <w:noProof/>
            <w:webHidden/>
          </w:rPr>
          <w:fldChar w:fldCharType="separate"/>
        </w:r>
        <w:r w:rsidR="00467CAE">
          <w:rPr>
            <w:noProof/>
            <w:webHidden/>
          </w:rPr>
          <w:t>8</w:t>
        </w:r>
        <w:r w:rsidR="00467CAE">
          <w:rPr>
            <w:noProof/>
            <w:webHidden/>
          </w:rPr>
          <w:fldChar w:fldCharType="end"/>
        </w:r>
      </w:hyperlink>
    </w:p>
    <w:p w:rsidR="00467CAE" w:rsidRDefault="00F31082">
      <w:pPr>
        <w:pStyle w:val="Verzeichnis2"/>
        <w:tabs>
          <w:tab w:val="left" w:pos="880"/>
          <w:tab w:val="right" w:leader="dot" w:pos="9062"/>
        </w:tabs>
        <w:rPr>
          <w:rFonts w:asciiTheme="minorHAnsi" w:eastAsiaTheme="minorEastAsia" w:hAnsiTheme="minorHAnsi" w:cstheme="minorBidi"/>
          <w:noProof/>
          <w:szCs w:val="22"/>
          <w:lang w:eastAsia="de-AT"/>
        </w:rPr>
      </w:pPr>
      <w:hyperlink w:anchor="_Toc514759728" w:history="1">
        <w:r w:rsidR="00467CAE" w:rsidRPr="00DE41A2">
          <w:rPr>
            <w:rStyle w:val="Hyperlink"/>
            <w:noProof/>
          </w:rPr>
          <w:t>2.13</w:t>
        </w:r>
        <w:r w:rsidR="00467CAE">
          <w:rPr>
            <w:rFonts w:asciiTheme="minorHAnsi" w:eastAsiaTheme="minorEastAsia" w:hAnsiTheme="minorHAnsi" w:cstheme="minorBidi"/>
            <w:noProof/>
            <w:szCs w:val="22"/>
            <w:lang w:eastAsia="de-AT"/>
          </w:rPr>
          <w:tab/>
        </w:r>
        <w:r w:rsidR="00467CAE" w:rsidRPr="00DE41A2">
          <w:rPr>
            <w:rStyle w:val="Hyperlink"/>
            <w:noProof/>
          </w:rPr>
          <w:t>Komponententype</w:t>
        </w:r>
        <w:r w:rsidR="00467CAE">
          <w:rPr>
            <w:noProof/>
            <w:webHidden/>
          </w:rPr>
          <w:tab/>
        </w:r>
        <w:r w:rsidR="00467CAE">
          <w:rPr>
            <w:noProof/>
            <w:webHidden/>
          </w:rPr>
          <w:fldChar w:fldCharType="begin"/>
        </w:r>
        <w:r w:rsidR="00467CAE">
          <w:rPr>
            <w:noProof/>
            <w:webHidden/>
          </w:rPr>
          <w:instrText xml:space="preserve"> PAGEREF _Toc514759728 \h </w:instrText>
        </w:r>
        <w:r w:rsidR="00467CAE">
          <w:rPr>
            <w:noProof/>
            <w:webHidden/>
          </w:rPr>
        </w:r>
        <w:r w:rsidR="00467CAE">
          <w:rPr>
            <w:noProof/>
            <w:webHidden/>
          </w:rPr>
          <w:fldChar w:fldCharType="separate"/>
        </w:r>
        <w:r w:rsidR="00467CAE">
          <w:rPr>
            <w:noProof/>
            <w:webHidden/>
          </w:rPr>
          <w:t>10</w:t>
        </w:r>
        <w:r w:rsidR="00467CAE">
          <w:rPr>
            <w:noProof/>
            <w:webHidden/>
          </w:rPr>
          <w:fldChar w:fldCharType="end"/>
        </w:r>
      </w:hyperlink>
    </w:p>
    <w:p w:rsidR="00467CAE" w:rsidRDefault="00F31082">
      <w:pPr>
        <w:pStyle w:val="Verzeichnis2"/>
        <w:tabs>
          <w:tab w:val="left" w:pos="880"/>
          <w:tab w:val="right" w:leader="dot" w:pos="9062"/>
        </w:tabs>
        <w:rPr>
          <w:rFonts w:asciiTheme="minorHAnsi" w:eastAsiaTheme="minorEastAsia" w:hAnsiTheme="minorHAnsi" w:cstheme="minorBidi"/>
          <w:noProof/>
          <w:szCs w:val="22"/>
          <w:lang w:eastAsia="de-AT"/>
        </w:rPr>
      </w:pPr>
      <w:hyperlink w:anchor="_Toc514759729" w:history="1">
        <w:r w:rsidR="00467CAE" w:rsidRPr="00DE41A2">
          <w:rPr>
            <w:rStyle w:val="Hyperlink"/>
            <w:noProof/>
          </w:rPr>
          <w:t>2.14</w:t>
        </w:r>
        <w:r w:rsidR="00467CAE">
          <w:rPr>
            <w:rFonts w:asciiTheme="minorHAnsi" w:eastAsiaTheme="minorEastAsia" w:hAnsiTheme="minorHAnsi" w:cstheme="minorBidi"/>
            <w:noProof/>
            <w:szCs w:val="22"/>
            <w:lang w:eastAsia="de-AT"/>
          </w:rPr>
          <w:tab/>
        </w:r>
        <w:r w:rsidR="00467CAE" w:rsidRPr="00DE41A2">
          <w:rPr>
            <w:rStyle w:val="Hyperlink"/>
            <w:noProof/>
          </w:rPr>
          <w:t>Daipan.Assistent.Adam.SfaKpuHost</w:t>
        </w:r>
        <w:r w:rsidR="00467CAE">
          <w:rPr>
            <w:noProof/>
            <w:webHidden/>
          </w:rPr>
          <w:tab/>
        </w:r>
        <w:r w:rsidR="00467CAE">
          <w:rPr>
            <w:noProof/>
            <w:webHidden/>
          </w:rPr>
          <w:fldChar w:fldCharType="begin"/>
        </w:r>
        <w:r w:rsidR="00467CAE">
          <w:rPr>
            <w:noProof/>
            <w:webHidden/>
          </w:rPr>
          <w:instrText xml:space="preserve"> PAGEREF _Toc514759729 \h </w:instrText>
        </w:r>
        <w:r w:rsidR="00467CAE">
          <w:rPr>
            <w:noProof/>
            <w:webHidden/>
          </w:rPr>
        </w:r>
        <w:r w:rsidR="00467CAE">
          <w:rPr>
            <w:noProof/>
            <w:webHidden/>
          </w:rPr>
          <w:fldChar w:fldCharType="separate"/>
        </w:r>
        <w:r w:rsidR="00467CAE">
          <w:rPr>
            <w:noProof/>
            <w:webHidden/>
          </w:rPr>
          <w:t>10</w:t>
        </w:r>
        <w:r w:rsidR="00467CAE">
          <w:rPr>
            <w:noProof/>
            <w:webHidden/>
          </w:rPr>
          <w:fldChar w:fldCharType="end"/>
        </w:r>
      </w:hyperlink>
    </w:p>
    <w:p w:rsidR="00467CAE" w:rsidRDefault="00F31082">
      <w:pPr>
        <w:pStyle w:val="Verzeichnis2"/>
        <w:tabs>
          <w:tab w:val="left" w:pos="880"/>
          <w:tab w:val="right" w:leader="dot" w:pos="9062"/>
        </w:tabs>
        <w:rPr>
          <w:rFonts w:asciiTheme="minorHAnsi" w:eastAsiaTheme="minorEastAsia" w:hAnsiTheme="minorHAnsi" w:cstheme="minorBidi"/>
          <w:noProof/>
          <w:szCs w:val="22"/>
          <w:lang w:eastAsia="de-AT"/>
        </w:rPr>
      </w:pPr>
      <w:hyperlink w:anchor="_Toc514759730" w:history="1">
        <w:r w:rsidR="00467CAE" w:rsidRPr="00DE41A2">
          <w:rPr>
            <w:rStyle w:val="Hyperlink"/>
            <w:noProof/>
          </w:rPr>
          <w:t>2.15</w:t>
        </w:r>
        <w:r w:rsidR="00467CAE">
          <w:rPr>
            <w:rFonts w:asciiTheme="minorHAnsi" w:eastAsiaTheme="minorEastAsia" w:hAnsiTheme="minorHAnsi" w:cstheme="minorBidi"/>
            <w:noProof/>
            <w:szCs w:val="22"/>
            <w:lang w:eastAsia="de-AT"/>
          </w:rPr>
          <w:tab/>
        </w:r>
        <w:r w:rsidR="00467CAE" w:rsidRPr="00DE41A2">
          <w:rPr>
            <w:rStyle w:val="Hyperlink"/>
            <w:noProof/>
          </w:rPr>
          <w:t>Datenfluss Von der KPU zum Blackboard</w:t>
        </w:r>
        <w:r w:rsidR="00467CAE">
          <w:rPr>
            <w:noProof/>
            <w:webHidden/>
          </w:rPr>
          <w:tab/>
        </w:r>
        <w:r w:rsidR="00467CAE">
          <w:rPr>
            <w:noProof/>
            <w:webHidden/>
          </w:rPr>
          <w:fldChar w:fldCharType="begin"/>
        </w:r>
        <w:r w:rsidR="00467CAE">
          <w:rPr>
            <w:noProof/>
            <w:webHidden/>
          </w:rPr>
          <w:instrText xml:space="preserve"> PAGEREF _Toc514759730 \h </w:instrText>
        </w:r>
        <w:r w:rsidR="00467CAE">
          <w:rPr>
            <w:noProof/>
            <w:webHidden/>
          </w:rPr>
        </w:r>
        <w:r w:rsidR="00467CAE">
          <w:rPr>
            <w:noProof/>
            <w:webHidden/>
          </w:rPr>
          <w:fldChar w:fldCharType="separate"/>
        </w:r>
        <w:r w:rsidR="00467CAE">
          <w:rPr>
            <w:noProof/>
            <w:webHidden/>
          </w:rPr>
          <w:t>10</w:t>
        </w:r>
        <w:r w:rsidR="00467CAE">
          <w:rPr>
            <w:noProof/>
            <w:webHidden/>
          </w:rPr>
          <w:fldChar w:fldCharType="end"/>
        </w:r>
      </w:hyperlink>
    </w:p>
    <w:p w:rsidR="0001132C" w:rsidRPr="0001132C" w:rsidRDefault="0001132C" w:rsidP="0001132C">
      <w:pPr>
        <w:rPr>
          <w:rFonts w:cs="Arial"/>
          <w:sz w:val="25"/>
          <w:szCs w:val="25"/>
        </w:rPr>
      </w:pPr>
      <w:r w:rsidRPr="0001132C">
        <w:rPr>
          <w:rFonts w:cs="Arial"/>
          <w:sz w:val="25"/>
          <w:szCs w:val="25"/>
        </w:rPr>
        <w:fldChar w:fldCharType="end"/>
      </w:r>
    </w:p>
    <w:p w:rsidR="0001132C" w:rsidRPr="0001132C" w:rsidRDefault="0001132C">
      <w:pPr>
        <w:spacing w:before="0" w:after="0"/>
        <w:jc w:val="left"/>
      </w:pPr>
      <w:r w:rsidRPr="0001132C">
        <w:br w:type="page"/>
      </w:r>
    </w:p>
    <w:p w:rsidR="00561415" w:rsidRPr="0001132C" w:rsidRDefault="001C7E88" w:rsidP="0001132C">
      <w:pPr>
        <w:pStyle w:val="berschrift1"/>
        <w:numPr>
          <w:ilvl w:val="0"/>
          <w:numId w:val="10"/>
        </w:numPr>
        <w:rPr>
          <w:lang w:val="de-AT"/>
        </w:rPr>
      </w:pPr>
      <w:bookmarkStart w:id="7" w:name="_Toc514759714"/>
      <w:r w:rsidRPr="0001132C">
        <w:rPr>
          <w:lang w:val="de-AT"/>
        </w:rPr>
        <w:lastRenderedPageBreak/>
        <w:t>Änderungsverzeichnis</w:t>
      </w:r>
      <w:bookmarkEnd w:id="5"/>
      <w:bookmarkEnd w:id="6"/>
      <w:bookmarkEnd w:id="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064"/>
        <w:gridCol w:w="1886"/>
        <w:gridCol w:w="4389"/>
      </w:tblGrid>
      <w:tr w:rsidR="0070007B" w:rsidRPr="0001132C" w:rsidTr="0070007B">
        <w:tc>
          <w:tcPr>
            <w:tcW w:w="1615" w:type="dxa"/>
            <w:shd w:val="clear" w:color="auto" w:fill="auto"/>
          </w:tcPr>
          <w:p w:rsidR="0070007B" w:rsidRPr="0001132C" w:rsidRDefault="0070007B" w:rsidP="001E6EDA">
            <w:r w:rsidRPr="0001132C">
              <w:t>Datum</w:t>
            </w:r>
          </w:p>
        </w:tc>
        <w:tc>
          <w:tcPr>
            <w:tcW w:w="1064" w:type="dxa"/>
            <w:shd w:val="clear" w:color="auto" w:fill="auto"/>
          </w:tcPr>
          <w:p w:rsidR="0070007B" w:rsidRPr="0001132C" w:rsidRDefault="0070007B" w:rsidP="001E6EDA">
            <w:r w:rsidRPr="0001132C">
              <w:t>Version</w:t>
            </w:r>
          </w:p>
        </w:tc>
        <w:tc>
          <w:tcPr>
            <w:tcW w:w="1886" w:type="dxa"/>
          </w:tcPr>
          <w:p w:rsidR="0070007B" w:rsidRPr="0001132C" w:rsidRDefault="00C4661F" w:rsidP="001E6EDA">
            <w:r>
              <w:t>Verfasser</w:t>
            </w:r>
          </w:p>
        </w:tc>
        <w:tc>
          <w:tcPr>
            <w:tcW w:w="4389" w:type="dxa"/>
            <w:shd w:val="clear" w:color="auto" w:fill="auto"/>
          </w:tcPr>
          <w:p w:rsidR="0070007B" w:rsidRPr="0001132C" w:rsidRDefault="0070007B" w:rsidP="001E6EDA">
            <w:r w:rsidRPr="0001132C">
              <w:t>Beschreibung</w:t>
            </w:r>
          </w:p>
        </w:tc>
      </w:tr>
      <w:tr w:rsidR="0070007B" w:rsidRPr="00776473" w:rsidTr="0070007B">
        <w:tc>
          <w:tcPr>
            <w:tcW w:w="1615" w:type="dxa"/>
            <w:shd w:val="clear" w:color="auto" w:fill="auto"/>
          </w:tcPr>
          <w:p w:rsidR="0070007B" w:rsidRPr="0001132C" w:rsidRDefault="0070007B" w:rsidP="001E6EDA">
            <w:r w:rsidRPr="0001132C">
              <w:t>201</w:t>
            </w:r>
            <w:r w:rsidR="009E6E4F" w:rsidRPr="0001132C">
              <w:t>8</w:t>
            </w:r>
            <w:r w:rsidRPr="0001132C">
              <w:t>-</w:t>
            </w:r>
            <w:r w:rsidR="009E6E4F" w:rsidRPr="0001132C">
              <w:t>0</w:t>
            </w:r>
            <w:r w:rsidR="00776473">
              <w:t>5</w:t>
            </w:r>
            <w:r w:rsidRPr="0001132C">
              <w:t>-</w:t>
            </w:r>
            <w:r w:rsidR="00776473">
              <w:t>22</w:t>
            </w:r>
          </w:p>
        </w:tc>
        <w:tc>
          <w:tcPr>
            <w:tcW w:w="1064" w:type="dxa"/>
            <w:shd w:val="clear" w:color="auto" w:fill="auto"/>
          </w:tcPr>
          <w:p w:rsidR="0070007B" w:rsidRPr="0001132C" w:rsidRDefault="009E6E4F" w:rsidP="001E6EDA">
            <w:r w:rsidRPr="0001132C">
              <w:t>1.0</w:t>
            </w:r>
          </w:p>
        </w:tc>
        <w:tc>
          <w:tcPr>
            <w:tcW w:w="1886" w:type="dxa"/>
          </w:tcPr>
          <w:p w:rsidR="0070007B" w:rsidRPr="0001132C" w:rsidRDefault="00776473" w:rsidP="001E6EDA">
            <w:r>
              <w:t>EBE</w:t>
            </w:r>
          </w:p>
        </w:tc>
        <w:tc>
          <w:tcPr>
            <w:tcW w:w="4389" w:type="dxa"/>
            <w:shd w:val="clear" w:color="auto" w:fill="auto"/>
          </w:tcPr>
          <w:p w:rsidR="0070007B" w:rsidRPr="00776473" w:rsidRDefault="00776473" w:rsidP="001E6EDA">
            <w:pPr>
              <w:rPr>
                <w:lang w:val="en-GB"/>
              </w:rPr>
            </w:pPr>
            <w:proofErr w:type="spellStart"/>
            <w:r>
              <w:rPr>
                <w:lang w:val="en-GB"/>
              </w:rPr>
              <w:t>Zusammengefügte</w:t>
            </w:r>
            <w:proofErr w:type="spellEnd"/>
            <w:r>
              <w:rPr>
                <w:lang w:val="en-GB"/>
              </w:rPr>
              <w:t xml:space="preserve"> Version.</w:t>
            </w:r>
          </w:p>
        </w:tc>
      </w:tr>
    </w:tbl>
    <w:p w:rsidR="00E26D8A" w:rsidRPr="00776473" w:rsidRDefault="001C7E88" w:rsidP="00E26D8A">
      <w:pPr>
        <w:pStyle w:val="berschrift1"/>
        <w:rPr>
          <w:lang w:val="en-GB"/>
        </w:rPr>
      </w:pPr>
      <w:r w:rsidRPr="00776473">
        <w:br w:type="page"/>
      </w:r>
    </w:p>
    <w:p w:rsidR="00776473" w:rsidRPr="00E26D8A" w:rsidRDefault="00E26D8A" w:rsidP="00E26D8A">
      <w:pPr>
        <w:pStyle w:val="berschrift1"/>
        <w:numPr>
          <w:ilvl w:val="0"/>
          <w:numId w:val="0"/>
        </w:numPr>
        <w:rPr>
          <w:lang w:val="en-GB"/>
        </w:rPr>
      </w:pPr>
      <w:bookmarkStart w:id="8" w:name="_Toc514759715"/>
      <w:r>
        <w:rPr>
          <w:lang w:val="en-GB"/>
        </w:rPr>
        <w:lastRenderedPageBreak/>
        <w:t xml:space="preserve">2 </w:t>
      </w:r>
      <w:r w:rsidR="00776473" w:rsidRPr="00E26D8A">
        <w:rPr>
          <w:lang w:val="en-GB"/>
        </w:rPr>
        <w:t>Breanos Intelligence Industry Assistant A.D.A.M.</w:t>
      </w:r>
      <w:bookmarkEnd w:id="8"/>
    </w:p>
    <w:p w:rsidR="00776473" w:rsidRDefault="00776473" w:rsidP="00776473">
      <w:r w:rsidRPr="00096530">
        <w:t xml:space="preserve">Der Breanos </w:t>
      </w:r>
      <w:proofErr w:type="spellStart"/>
      <w:r w:rsidRPr="00096530">
        <w:t>Intelligence</w:t>
      </w:r>
      <w:proofErr w:type="spellEnd"/>
      <w:r w:rsidRPr="00096530">
        <w:t xml:space="preserve"> Industry </w:t>
      </w:r>
      <w:proofErr w:type="spellStart"/>
      <w:r w:rsidRPr="00096530">
        <w:t>Assistant</w:t>
      </w:r>
      <w:proofErr w:type="spellEnd"/>
      <w:r w:rsidRPr="00096530">
        <w:t xml:space="preserve"> besteht au</w:t>
      </w:r>
      <w:r>
        <w:t xml:space="preserve">s mehreren Komponenten die nachfolgend beschrieben werden. Jeder dieser Komponenten beinhaltet für die Arbeitsweise </w:t>
      </w:r>
      <w:proofErr w:type="gramStart"/>
      <w:r>
        <w:t>des Assistent</w:t>
      </w:r>
      <w:proofErr w:type="gramEnd"/>
      <w:r>
        <w:t xml:space="preserve"> essenzielle Funktionalität.</w:t>
      </w:r>
    </w:p>
    <w:p w:rsidR="00776473" w:rsidRPr="00096530" w:rsidRDefault="00776473" w:rsidP="00776473">
      <w:r>
        <w:t xml:space="preserve">Programmatisch werden die einzelnen Komponenten </w:t>
      </w:r>
      <w:proofErr w:type="gramStart"/>
      <w:r>
        <w:t>ein Namensbereiche</w:t>
      </w:r>
      <w:proofErr w:type="gramEnd"/>
      <w:r>
        <w:t xml:space="preserve"> sprich </w:t>
      </w:r>
      <w:proofErr w:type="spellStart"/>
      <w:r>
        <w:t>Namespaces</w:t>
      </w:r>
      <w:proofErr w:type="spellEnd"/>
      <w:r>
        <w:t xml:space="preserve"> gegliedert.</w:t>
      </w:r>
    </w:p>
    <w:p w:rsidR="00776473" w:rsidRDefault="00776473" w:rsidP="00776473">
      <w:pPr>
        <w:rPr>
          <w:u w:val="single"/>
        </w:rPr>
      </w:pPr>
      <w:r w:rsidRPr="00BC4CC9">
        <w:rPr>
          <w:u w:val="single"/>
        </w:rPr>
        <w:t>Die</w:t>
      </w:r>
      <w:r>
        <w:rPr>
          <w:u w:val="single"/>
        </w:rPr>
        <w:t xml:space="preserve"> 13 von uns identifizierten</w:t>
      </w:r>
      <w:r w:rsidRPr="00BC4CC9">
        <w:rPr>
          <w:u w:val="single"/>
        </w:rPr>
        <w:t xml:space="preserve"> Komponenten bzw. </w:t>
      </w:r>
      <w:proofErr w:type="spellStart"/>
      <w:r w:rsidRPr="00BC4CC9">
        <w:rPr>
          <w:u w:val="single"/>
        </w:rPr>
        <w:t>Namespaces</w:t>
      </w:r>
      <w:proofErr w:type="spellEnd"/>
      <w:r w:rsidRPr="00BC4CC9">
        <w:rPr>
          <w:u w:val="single"/>
        </w:rPr>
        <w:t xml:space="preserve"> sind folgendermaßen gegliedert:</w:t>
      </w:r>
    </w:p>
    <w:p w:rsidR="00776473" w:rsidRPr="00CB12CA" w:rsidRDefault="00776473" w:rsidP="00776473"/>
    <w:tbl>
      <w:tblPr>
        <w:tblStyle w:val="Tabellenraster"/>
        <w:tblW w:w="9994" w:type="dxa"/>
        <w:tblLook w:val="04A0" w:firstRow="1" w:lastRow="0" w:firstColumn="1" w:lastColumn="0" w:noHBand="0" w:noVBand="1"/>
      </w:tblPr>
      <w:tblGrid>
        <w:gridCol w:w="5328"/>
        <w:gridCol w:w="4666"/>
      </w:tblGrid>
      <w:tr w:rsidR="00776473" w:rsidRPr="00BE6C42" w:rsidTr="00693052">
        <w:trPr>
          <w:trHeight w:val="301"/>
        </w:trPr>
        <w:tc>
          <w:tcPr>
            <w:tcW w:w="4840" w:type="dxa"/>
          </w:tcPr>
          <w:p w:rsidR="00776473" w:rsidRPr="008A649C" w:rsidRDefault="00776473" w:rsidP="00693052">
            <w:pPr>
              <w:rPr>
                <w:b/>
                <w:sz w:val="28"/>
              </w:rPr>
            </w:pPr>
            <w:r w:rsidRPr="008A649C">
              <w:rPr>
                <w:b/>
                <w:sz w:val="28"/>
              </w:rPr>
              <w:t>Komponentenname</w:t>
            </w:r>
          </w:p>
        </w:tc>
        <w:tc>
          <w:tcPr>
            <w:tcW w:w="5154" w:type="dxa"/>
          </w:tcPr>
          <w:p w:rsidR="00776473" w:rsidRPr="008A649C" w:rsidRDefault="00776473" w:rsidP="00693052">
            <w:pPr>
              <w:rPr>
                <w:b/>
                <w:sz w:val="28"/>
              </w:rPr>
            </w:pPr>
            <w:r w:rsidRPr="008A649C">
              <w:rPr>
                <w:b/>
                <w:sz w:val="28"/>
              </w:rPr>
              <w:t>Beschreibung</w:t>
            </w:r>
          </w:p>
        </w:tc>
      </w:tr>
      <w:tr w:rsidR="00776473" w:rsidRPr="00963859" w:rsidTr="00693052">
        <w:trPr>
          <w:trHeight w:val="827"/>
        </w:trPr>
        <w:tc>
          <w:tcPr>
            <w:tcW w:w="4840" w:type="dxa"/>
          </w:tcPr>
          <w:p w:rsidR="00776473" w:rsidRDefault="00776473" w:rsidP="00693052">
            <w:proofErr w:type="spellStart"/>
            <w:proofErr w:type="gramStart"/>
            <w:r w:rsidRPr="00712081">
              <w:t>Daipan.Assistent.Adam.Core</w:t>
            </w:r>
            <w:proofErr w:type="spellEnd"/>
            <w:proofErr w:type="gramEnd"/>
          </w:p>
        </w:tc>
        <w:tc>
          <w:tcPr>
            <w:tcW w:w="5154" w:type="dxa"/>
          </w:tcPr>
          <w:p w:rsidR="00776473" w:rsidRDefault="00776473" w:rsidP="00693052">
            <w:r>
              <w:t xml:space="preserve">Den </w:t>
            </w:r>
            <w:proofErr w:type="spellStart"/>
            <w:r w:rsidRPr="00BC4CC9">
              <w:t>Presenter</w:t>
            </w:r>
            <w:proofErr w:type="spellEnd"/>
            <w:r w:rsidRPr="00BC4CC9">
              <w:t xml:space="preserve"> laden. Übersicht über alle ihm zugeordneten laufenden </w:t>
            </w:r>
            <w:proofErr w:type="spellStart"/>
            <w:r w:rsidRPr="00BC4CC9">
              <w:t>EngineGroups</w:t>
            </w:r>
            <w:proofErr w:type="spellEnd"/>
            <w:r w:rsidRPr="00BC4CC9">
              <w:t xml:space="preserve"> beschaffen</w:t>
            </w:r>
            <w:r>
              <w:t>.</w:t>
            </w:r>
          </w:p>
        </w:tc>
      </w:tr>
      <w:tr w:rsidR="00776473" w:rsidRPr="00963859" w:rsidTr="00693052">
        <w:trPr>
          <w:trHeight w:val="461"/>
        </w:trPr>
        <w:tc>
          <w:tcPr>
            <w:tcW w:w="4840" w:type="dxa"/>
          </w:tcPr>
          <w:p w:rsidR="00776473" w:rsidRDefault="00776473" w:rsidP="00693052">
            <w:proofErr w:type="spellStart"/>
            <w:proofErr w:type="gramStart"/>
            <w:r w:rsidRPr="00712081">
              <w:t>Daipan.Assistent.Adam.Presenter</w:t>
            </w:r>
            <w:proofErr w:type="spellEnd"/>
            <w:proofErr w:type="gramEnd"/>
          </w:p>
        </w:tc>
        <w:tc>
          <w:tcPr>
            <w:tcW w:w="5154" w:type="dxa"/>
          </w:tcPr>
          <w:p w:rsidR="00776473" w:rsidRDefault="00776473" w:rsidP="00693052">
            <w:r>
              <w:t>Präsentationsschicht. Hat Liste von Clients.</w:t>
            </w:r>
          </w:p>
        </w:tc>
      </w:tr>
      <w:tr w:rsidR="00776473" w:rsidRPr="00963859" w:rsidTr="00693052">
        <w:trPr>
          <w:trHeight w:val="461"/>
        </w:trPr>
        <w:tc>
          <w:tcPr>
            <w:tcW w:w="4840" w:type="dxa"/>
          </w:tcPr>
          <w:p w:rsidR="00776473" w:rsidRDefault="00776473" w:rsidP="00693052">
            <w:proofErr w:type="spellStart"/>
            <w:proofErr w:type="gramStart"/>
            <w:r w:rsidRPr="00712081">
              <w:t>Daipan.Assistent.Adam.Client</w:t>
            </w:r>
            <w:proofErr w:type="spellEnd"/>
            <w:proofErr w:type="gramEnd"/>
          </w:p>
        </w:tc>
        <w:tc>
          <w:tcPr>
            <w:tcW w:w="5154" w:type="dxa"/>
          </w:tcPr>
          <w:p w:rsidR="00776473" w:rsidRDefault="00776473" w:rsidP="00693052">
            <w:r>
              <w:t>Client dient zur Visualisierung und als Controller.</w:t>
            </w:r>
          </w:p>
        </w:tc>
      </w:tr>
      <w:tr w:rsidR="00776473" w:rsidTr="00693052">
        <w:trPr>
          <w:trHeight w:val="272"/>
        </w:trPr>
        <w:tc>
          <w:tcPr>
            <w:tcW w:w="4840" w:type="dxa"/>
          </w:tcPr>
          <w:p w:rsidR="00776473" w:rsidRDefault="00776473" w:rsidP="00693052">
            <w:proofErr w:type="spellStart"/>
            <w:proofErr w:type="gramStart"/>
            <w:r>
              <w:t>Daipan.Assistent.Adam.EngineGroup</w:t>
            </w:r>
            <w:proofErr w:type="spellEnd"/>
            <w:proofErr w:type="gramEnd"/>
          </w:p>
        </w:tc>
        <w:tc>
          <w:tcPr>
            <w:tcW w:w="5154" w:type="dxa"/>
          </w:tcPr>
          <w:p w:rsidR="00776473" w:rsidRDefault="00776473" w:rsidP="00693052">
            <w:r>
              <w:t>Repräsentiert eine Produktionslinie</w:t>
            </w:r>
          </w:p>
        </w:tc>
      </w:tr>
      <w:tr w:rsidR="00776473" w:rsidTr="00693052">
        <w:trPr>
          <w:trHeight w:val="272"/>
        </w:trPr>
        <w:tc>
          <w:tcPr>
            <w:tcW w:w="4840" w:type="dxa"/>
          </w:tcPr>
          <w:p w:rsidR="00776473" w:rsidRPr="00776473" w:rsidRDefault="00776473" w:rsidP="00693052">
            <w:pPr>
              <w:rPr>
                <w:lang w:val="en-GB"/>
              </w:rPr>
            </w:pPr>
            <w:proofErr w:type="spellStart"/>
            <w:proofErr w:type="gramStart"/>
            <w:r w:rsidRPr="00776473">
              <w:rPr>
                <w:lang w:val="en-GB"/>
              </w:rPr>
              <w:t>Daipan.Assistent.Adam.EngineGroup</w:t>
            </w:r>
            <w:proofErr w:type="gramEnd"/>
            <w:r w:rsidRPr="00776473">
              <w:rPr>
                <w:lang w:val="en-GB"/>
              </w:rPr>
              <w:t>.WorkerEngine</w:t>
            </w:r>
            <w:proofErr w:type="spellEnd"/>
          </w:p>
        </w:tc>
        <w:tc>
          <w:tcPr>
            <w:tcW w:w="5154" w:type="dxa"/>
          </w:tcPr>
          <w:p w:rsidR="00776473" w:rsidRDefault="00776473" w:rsidP="00693052">
            <w:r>
              <w:t>Repräsentiert eine Arbeitseinheit</w:t>
            </w:r>
          </w:p>
        </w:tc>
      </w:tr>
      <w:tr w:rsidR="00776473" w:rsidTr="00693052">
        <w:trPr>
          <w:trHeight w:val="272"/>
        </w:trPr>
        <w:tc>
          <w:tcPr>
            <w:tcW w:w="4840" w:type="dxa"/>
          </w:tcPr>
          <w:p w:rsidR="00776473" w:rsidRDefault="00776473" w:rsidP="00693052">
            <w:proofErr w:type="spellStart"/>
            <w:proofErr w:type="gramStart"/>
            <w:r w:rsidRPr="00712081">
              <w:t>Daipan.Assistent.Adam.Session</w:t>
            </w:r>
            <w:proofErr w:type="spellEnd"/>
            <w:proofErr w:type="gramEnd"/>
          </w:p>
        </w:tc>
        <w:tc>
          <w:tcPr>
            <w:tcW w:w="5154" w:type="dxa"/>
          </w:tcPr>
          <w:p w:rsidR="00776473" w:rsidRDefault="00776473" w:rsidP="00693052">
            <w:r>
              <w:t xml:space="preserve">Beinhaltet alle Clients und </w:t>
            </w:r>
            <w:proofErr w:type="spellStart"/>
            <w:r>
              <w:t>EngineGroups</w:t>
            </w:r>
            <w:proofErr w:type="spellEnd"/>
          </w:p>
        </w:tc>
      </w:tr>
      <w:tr w:rsidR="00776473" w:rsidTr="00693052">
        <w:trPr>
          <w:trHeight w:val="272"/>
        </w:trPr>
        <w:tc>
          <w:tcPr>
            <w:tcW w:w="4840" w:type="dxa"/>
          </w:tcPr>
          <w:p w:rsidR="00776473" w:rsidRDefault="00776473" w:rsidP="00693052">
            <w:proofErr w:type="spellStart"/>
            <w:proofErr w:type="gramStart"/>
            <w:r w:rsidRPr="00712081">
              <w:t>Daipan.Assistent.Adam.Security</w:t>
            </w:r>
            <w:proofErr w:type="spellEnd"/>
            <w:proofErr w:type="gramEnd"/>
          </w:p>
        </w:tc>
        <w:tc>
          <w:tcPr>
            <w:tcW w:w="5154" w:type="dxa"/>
          </w:tcPr>
          <w:p w:rsidR="00776473" w:rsidRDefault="00776473" w:rsidP="00693052">
            <w:r>
              <w:t>Client Security</w:t>
            </w:r>
          </w:p>
        </w:tc>
      </w:tr>
      <w:tr w:rsidR="00776473" w:rsidTr="00693052">
        <w:trPr>
          <w:trHeight w:val="283"/>
        </w:trPr>
        <w:tc>
          <w:tcPr>
            <w:tcW w:w="4840" w:type="dxa"/>
          </w:tcPr>
          <w:p w:rsidR="00776473" w:rsidRDefault="00776473" w:rsidP="00693052">
            <w:proofErr w:type="spellStart"/>
            <w:proofErr w:type="gramStart"/>
            <w:r w:rsidRPr="00BC4CC9">
              <w:t>Daipan.Assistent.Adam.Communication</w:t>
            </w:r>
            <w:proofErr w:type="spellEnd"/>
            <w:proofErr w:type="gramEnd"/>
          </w:p>
        </w:tc>
        <w:tc>
          <w:tcPr>
            <w:tcW w:w="5154" w:type="dxa"/>
          </w:tcPr>
          <w:p w:rsidR="00776473" w:rsidRDefault="00776473" w:rsidP="00693052">
            <w:pPr>
              <w:keepNext/>
            </w:pPr>
            <w:r>
              <w:t>Externe Kommunikation</w:t>
            </w:r>
          </w:p>
        </w:tc>
      </w:tr>
      <w:tr w:rsidR="00776473" w:rsidRPr="00BC4CC9" w:rsidTr="00693052">
        <w:trPr>
          <w:trHeight w:val="272"/>
        </w:trPr>
        <w:tc>
          <w:tcPr>
            <w:tcW w:w="4840" w:type="dxa"/>
          </w:tcPr>
          <w:p w:rsidR="00776473" w:rsidRPr="00BC4CC9" w:rsidRDefault="00776473" w:rsidP="00693052">
            <w:pPr>
              <w:rPr>
                <w:lang w:val="en-GB"/>
              </w:rPr>
            </w:pPr>
            <w:proofErr w:type="spellStart"/>
            <w:proofErr w:type="gramStart"/>
            <w:r w:rsidRPr="00BC4CC9">
              <w:rPr>
                <w:lang w:val="en-GB"/>
              </w:rPr>
              <w:t>Daipan.Assistent.Adam.Communication</w:t>
            </w:r>
            <w:proofErr w:type="gramEnd"/>
            <w:r w:rsidRPr="00BC4CC9">
              <w:rPr>
                <w:lang w:val="en-GB"/>
              </w:rPr>
              <w:t>.Blackboard</w:t>
            </w:r>
            <w:proofErr w:type="spellEnd"/>
          </w:p>
        </w:tc>
        <w:tc>
          <w:tcPr>
            <w:tcW w:w="5154" w:type="dxa"/>
          </w:tcPr>
          <w:p w:rsidR="00776473" w:rsidRPr="00BC4CC9" w:rsidRDefault="00776473" w:rsidP="00693052">
            <w:pPr>
              <w:keepNext/>
              <w:rPr>
                <w:lang w:val="en-GB"/>
              </w:rPr>
            </w:pPr>
            <w:proofErr w:type="spellStart"/>
            <w:r>
              <w:rPr>
                <w:lang w:val="en-GB"/>
              </w:rPr>
              <w:t>Kommunikation</w:t>
            </w:r>
            <w:proofErr w:type="spellEnd"/>
            <w:r>
              <w:rPr>
                <w:lang w:val="en-GB"/>
              </w:rPr>
              <w:t xml:space="preserve"> </w:t>
            </w:r>
            <w:proofErr w:type="spellStart"/>
            <w:r>
              <w:rPr>
                <w:lang w:val="en-GB"/>
              </w:rPr>
              <w:t>zum</w:t>
            </w:r>
            <w:proofErr w:type="spellEnd"/>
            <w:r>
              <w:rPr>
                <w:lang w:val="en-GB"/>
              </w:rPr>
              <w:t xml:space="preserve"> Blackboard</w:t>
            </w:r>
          </w:p>
        </w:tc>
      </w:tr>
      <w:tr w:rsidR="00776473" w:rsidRPr="00BC4CC9" w:rsidTr="00693052">
        <w:trPr>
          <w:trHeight w:val="272"/>
        </w:trPr>
        <w:tc>
          <w:tcPr>
            <w:tcW w:w="4840" w:type="dxa"/>
          </w:tcPr>
          <w:p w:rsidR="00776473" w:rsidRPr="00BC4CC9" w:rsidRDefault="00776473" w:rsidP="00693052">
            <w:pPr>
              <w:rPr>
                <w:lang w:val="en-GB"/>
              </w:rPr>
            </w:pPr>
            <w:proofErr w:type="spellStart"/>
            <w:proofErr w:type="gramStart"/>
            <w:r w:rsidRPr="00BC4CC9">
              <w:rPr>
                <w:lang w:val="en-GB"/>
              </w:rPr>
              <w:t>Daipan.Assistent.Adam.AccessManagement</w:t>
            </w:r>
            <w:proofErr w:type="spellEnd"/>
            <w:proofErr w:type="gramEnd"/>
            <w:r>
              <w:rPr>
                <w:lang w:val="en-GB"/>
              </w:rPr>
              <w:t>/Control</w:t>
            </w:r>
          </w:p>
        </w:tc>
        <w:tc>
          <w:tcPr>
            <w:tcW w:w="5154" w:type="dxa"/>
          </w:tcPr>
          <w:p w:rsidR="00776473" w:rsidRPr="00BC4CC9" w:rsidRDefault="00776473" w:rsidP="00693052">
            <w:pPr>
              <w:keepNext/>
              <w:rPr>
                <w:lang w:val="en-GB"/>
              </w:rPr>
            </w:pPr>
            <w:proofErr w:type="spellStart"/>
            <w:r w:rsidRPr="00D93D7F">
              <w:rPr>
                <w:lang w:val="en-GB"/>
              </w:rPr>
              <w:t>Zugriffsverwaltung</w:t>
            </w:r>
            <w:proofErr w:type="spellEnd"/>
            <w:r w:rsidRPr="00D93D7F">
              <w:rPr>
                <w:lang w:val="en-GB"/>
              </w:rPr>
              <w:t xml:space="preserve"> der </w:t>
            </w:r>
            <w:proofErr w:type="spellStart"/>
            <w:r w:rsidRPr="00D93D7F">
              <w:rPr>
                <w:lang w:val="en-GB"/>
              </w:rPr>
              <w:t>einzelnen</w:t>
            </w:r>
            <w:proofErr w:type="spellEnd"/>
            <w:r w:rsidRPr="00D93D7F">
              <w:rPr>
                <w:lang w:val="en-GB"/>
              </w:rPr>
              <w:t xml:space="preserve"> </w:t>
            </w:r>
            <w:proofErr w:type="spellStart"/>
            <w:r w:rsidRPr="00D93D7F">
              <w:rPr>
                <w:lang w:val="en-GB"/>
              </w:rPr>
              <w:t>Anwendungen</w:t>
            </w:r>
            <w:proofErr w:type="spellEnd"/>
          </w:p>
        </w:tc>
      </w:tr>
      <w:tr w:rsidR="00776473" w:rsidRPr="00BC4CC9" w:rsidTr="00693052">
        <w:trPr>
          <w:trHeight w:val="272"/>
        </w:trPr>
        <w:tc>
          <w:tcPr>
            <w:tcW w:w="4840" w:type="dxa"/>
          </w:tcPr>
          <w:p w:rsidR="00776473" w:rsidRPr="00BC4CC9" w:rsidRDefault="00776473" w:rsidP="00693052">
            <w:pPr>
              <w:rPr>
                <w:lang w:val="en-GB"/>
              </w:rPr>
            </w:pPr>
            <w:proofErr w:type="spellStart"/>
            <w:proofErr w:type="gramStart"/>
            <w:r w:rsidRPr="00BC4CC9">
              <w:rPr>
                <w:lang w:val="en-GB"/>
              </w:rPr>
              <w:t>Daipan.Assistent.Adam.AIEngine</w:t>
            </w:r>
            <w:proofErr w:type="spellEnd"/>
            <w:proofErr w:type="gramEnd"/>
          </w:p>
        </w:tc>
        <w:tc>
          <w:tcPr>
            <w:tcW w:w="5154" w:type="dxa"/>
          </w:tcPr>
          <w:p w:rsidR="00776473" w:rsidRPr="00BC4CC9" w:rsidRDefault="00776473" w:rsidP="00693052">
            <w:pPr>
              <w:keepNext/>
              <w:rPr>
                <w:lang w:val="en-GB"/>
              </w:rPr>
            </w:pPr>
            <w:r>
              <w:rPr>
                <w:lang w:val="en-GB"/>
              </w:rPr>
              <w:t xml:space="preserve">AI </w:t>
            </w:r>
            <w:proofErr w:type="spellStart"/>
            <w:r>
              <w:rPr>
                <w:lang w:val="en-GB"/>
              </w:rPr>
              <w:t>Auswertung</w:t>
            </w:r>
            <w:proofErr w:type="spellEnd"/>
            <w:r>
              <w:rPr>
                <w:lang w:val="en-GB"/>
              </w:rPr>
              <w:t>/</w:t>
            </w:r>
            <w:proofErr w:type="spellStart"/>
            <w:r>
              <w:rPr>
                <w:lang w:val="en-GB"/>
              </w:rPr>
              <w:t>Selbstständige</w:t>
            </w:r>
            <w:proofErr w:type="spellEnd"/>
            <w:r>
              <w:rPr>
                <w:lang w:val="en-GB"/>
              </w:rPr>
              <w:t xml:space="preserve"> </w:t>
            </w:r>
            <w:proofErr w:type="spellStart"/>
            <w:r>
              <w:rPr>
                <w:lang w:val="en-GB"/>
              </w:rPr>
              <w:t>Tätigkeit</w:t>
            </w:r>
            <w:proofErr w:type="spellEnd"/>
          </w:p>
        </w:tc>
      </w:tr>
      <w:tr w:rsidR="00776473" w:rsidRPr="00BC4CC9" w:rsidTr="00693052">
        <w:trPr>
          <w:trHeight w:val="272"/>
        </w:trPr>
        <w:tc>
          <w:tcPr>
            <w:tcW w:w="4840" w:type="dxa"/>
          </w:tcPr>
          <w:p w:rsidR="00776473" w:rsidRPr="00BC4CC9" w:rsidRDefault="00776473" w:rsidP="00693052">
            <w:pPr>
              <w:rPr>
                <w:lang w:val="en-GB"/>
              </w:rPr>
            </w:pPr>
            <w:proofErr w:type="spellStart"/>
            <w:proofErr w:type="gramStart"/>
            <w:r w:rsidRPr="00BC4CC9">
              <w:rPr>
                <w:lang w:val="en-GB"/>
              </w:rPr>
              <w:t>Daipan.Assistent.Adam.ExternalManagement</w:t>
            </w:r>
            <w:proofErr w:type="spellEnd"/>
            <w:proofErr w:type="gramEnd"/>
          </w:p>
        </w:tc>
        <w:tc>
          <w:tcPr>
            <w:tcW w:w="5154" w:type="dxa"/>
          </w:tcPr>
          <w:p w:rsidR="00776473" w:rsidRPr="00BC4CC9" w:rsidRDefault="00776473" w:rsidP="00693052">
            <w:pPr>
              <w:keepNext/>
              <w:rPr>
                <w:lang w:val="en-GB"/>
              </w:rPr>
            </w:pPr>
            <w:r w:rsidRPr="00CF65C1">
              <w:t>Messag</w:t>
            </w:r>
            <w:r>
              <w:t>ing</w:t>
            </w:r>
            <w:r w:rsidRPr="00CF65C1">
              <w:t xml:space="preserve"> System</w:t>
            </w:r>
          </w:p>
        </w:tc>
      </w:tr>
      <w:tr w:rsidR="00776473" w:rsidRPr="00963859" w:rsidTr="00693052">
        <w:trPr>
          <w:trHeight w:val="272"/>
        </w:trPr>
        <w:tc>
          <w:tcPr>
            <w:tcW w:w="4840" w:type="dxa"/>
          </w:tcPr>
          <w:p w:rsidR="00776473" w:rsidRPr="00BC4CC9" w:rsidRDefault="00776473" w:rsidP="00693052">
            <w:pPr>
              <w:rPr>
                <w:lang w:val="en-GB"/>
              </w:rPr>
            </w:pPr>
            <w:proofErr w:type="spellStart"/>
            <w:proofErr w:type="gramStart"/>
            <w:r>
              <w:rPr>
                <w:lang w:val="en-GB"/>
              </w:rPr>
              <w:t>Daipan.Assistent.Adam.SfaKpuHost</w:t>
            </w:r>
            <w:proofErr w:type="spellEnd"/>
            <w:proofErr w:type="gramEnd"/>
          </w:p>
        </w:tc>
        <w:tc>
          <w:tcPr>
            <w:tcW w:w="5154" w:type="dxa"/>
          </w:tcPr>
          <w:p w:rsidR="00776473" w:rsidRPr="00CF65C1" w:rsidRDefault="00776473" w:rsidP="00693052">
            <w:pPr>
              <w:keepNext/>
            </w:pPr>
            <w:r>
              <w:t>Service zum Instanziieren von KPUs.</w:t>
            </w:r>
          </w:p>
        </w:tc>
      </w:tr>
    </w:tbl>
    <w:p w:rsidR="00776473" w:rsidRPr="0031245E" w:rsidRDefault="00776473" w:rsidP="00776473">
      <w:pPr>
        <w:pStyle w:val="Beschriftung"/>
        <w:jc w:val="center"/>
        <w:rPr>
          <w:lang w:val="de-AT"/>
        </w:rPr>
      </w:pPr>
      <w:r w:rsidRPr="00CB12CA">
        <w:rPr>
          <w:lang w:val="de-AT"/>
        </w:rPr>
        <w:t xml:space="preserve">Tabelle </w:t>
      </w:r>
      <w:r>
        <w:fldChar w:fldCharType="begin"/>
      </w:r>
      <w:r w:rsidRPr="00CB12CA">
        <w:rPr>
          <w:lang w:val="de-AT"/>
        </w:rPr>
        <w:instrText xml:space="preserve"> SEQ Tabelle \* ARABIC </w:instrText>
      </w:r>
      <w:r>
        <w:fldChar w:fldCharType="separate"/>
      </w:r>
      <w:r>
        <w:rPr>
          <w:noProof/>
          <w:lang w:val="de-AT"/>
        </w:rPr>
        <w:t>1</w:t>
      </w:r>
      <w:r>
        <w:rPr>
          <w:noProof/>
        </w:rPr>
        <w:fldChar w:fldCharType="end"/>
      </w:r>
    </w:p>
    <w:p w:rsidR="00776473" w:rsidRDefault="00776473" w:rsidP="00E26D8A">
      <w:pPr>
        <w:pStyle w:val="berschrift2"/>
      </w:pPr>
      <w:bookmarkStart w:id="9" w:name="_Toc514759716"/>
      <w:proofErr w:type="spellStart"/>
      <w:proofErr w:type="gramStart"/>
      <w:r w:rsidRPr="00695FD6">
        <w:t>Daipan.Assistent.Adam.Core</w:t>
      </w:r>
      <w:bookmarkEnd w:id="9"/>
      <w:proofErr w:type="spellEnd"/>
      <w:proofErr w:type="gramEnd"/>
    </w:p>
    <w:p w:rsidR="00776473" w:rsidRPr="006A2ACA" w:rsidRDefault="00776473" w:rsidP="00776473">
      <w:r w:rsidRPr="006A2ACA">
        <w:t>Als Service zu implementieren.</w:t>
      </w:r>
      <w:r>
        <w:t xml:space="preserve"> Wird auch beim Hochlaufen eine wichtige Rolle spielen.</w:t>
      </w:r>
    </w:p>
    <w:p w:rsidR="00776473" w:rsidRPr="00D93D7F" w:rsidRDefault="00776473" w:rsidP="00776473">
      <w:r w:rsidRPr="0031245E">
        <w:t>Hauptkomponente/Mainkomponente:</w:t>
      </w:r>
    </w:p>
    <w:p w:rsidR="00776473" w:rsidRDefault="00776473" w:rsidP="00776473">
      <w:r>
        <w:t>Alle XAML-Files kommen in eine gemeinsame Datenbank.</w:t>
      </w:r>
    </w:p>
    <w:p w:rsidR="00776473" w:rsidRDefault="00776473" w:rsidP="00776473">
      <w:r>
        <w:t xml:space="preserve">Die Core Komponente hat die Aufgabe den </w:t>
      </w:r>
      <w:proofErr w:type="spellStart"/>
      <w:r>
        <w:t>Presenter</w:t>
      </w:r>
      <w:proofErr w:type="spellEnd"/>
      <w:r>
        <w:t xml:space="preserve"> zu laden. Weiters muss Sie sich einen Überblick über alle laufenden </w:t>
      </w:r>
      <w:proofErr w:type="spellStart"/>
      <w:r w:rsidRPr="00887F73">
        <w:rPr>
          <w:b/>
        </w:rPr>
        <w:t>EngineGroups</w:t>
      </w:r>
      <w:proofErr w:type="spellEnd"/>
      <w:r>
        <w:t xml:space="preserve"> beschaffen.</w:t>
      </w:r>
    </w:p>
    <w:p w:rsidR="00776473" w:rsidRDefault="00776473" w:rsidP="00776473">
      <w:r w:rsidRPr="00FD11BE">
        <w:lastRenderedPageBreak/>
        <w:t xml:space="preserve">Alle </w:t>
      </w:r>
      <w:proofErr w:type="spellStart"/>
      <w:r w:rsidRPr="00FD11BE">
        <w:t>EngineGroups</w:t>
      </w:r>
      <w:proofErr w:type="spellEnd"/>
      <w:r w:rsidRPr="00FD11BE">
        <w:t xml:space="preserve"> und </w:t>
      </w:r>
      <w:proofErr w:type="spellStart"/>
      <w:r w:rsidRPr="00FD11BE">
        <w:t>WorkerEngines</w:t>
      </w:r>
      <w:proofErr w:type="spellEnd"/>
      <w:r w:rsidRPr="00FD11BE">
        <w:t xml:space="preserve"> werden in WorkerDefinition.xml abgelegt. Di</w:t>
      </w:r>
      <w:r>
        <w:t>e XML-Datei wird als BLOB in einer Datenbank hinterlegt.</w:t>
      </w:r>
    </w:p>
    <w:p w:rsidR="00776473" w:rsidRDefault="00776473" w:rsidP="00776473">
      <w:r>
        <w:t>Legt eine Liste von Standard KPUs an. Diese ist über Core erreichbar. Diese KPUs können abgefragt, gestartet oder gestoppt werden.</w:t>
      </w:r>
    </w:p>
    <w:p w:rsidR="00776473" w:rsidRDefault="00776473" w:rsidP="00776473">
      <w:r>
        <w:t>Neben den Standard KPUs gibt es auch eine Liste von MU-KPUs diese werden beim Hochlauf geladen.</w:t>
      </w:r>
    </w:p>
    <w:p w:rsidR="00776473" w:rsidRDefault="00776473" w:rsidP="00776473">
      <w:r>
        <w:t>Im Core wird eine Liste von Sessions gehalten.</w:t>
      </w:r>
    </w:p>
    <w:p w:rsidR="00776473" w:rsidRPr="00FD11BE" w:rsidRDefault="00776473" w:rsidP="00776473"/>
    <w:p w:rsidR="00776473" w:rsidRDefault="00776473" w:rsidP="00E26D8A">
      <w:pPr>
        <w:pStyle w:val="berschrift2"/>
        <w:ind w:left="578" w:hanging="578"/>
      </w:pPr>
      <w:bookmarkStart w:id="10" w:name="_Toc514759717"/>
      <w:proofErr w:type="spellStart"/>
      <w:proofErr w:type="gramStart"/>
      <w:r w:rsidRPr="00E26D8A">
        <w:t>Daipan.Assistent.Adam.Presenter</w:t>
      </w:r>
      <w:proofErr w:type="spellEnd"/>
      <w:proofErr w:type="gramEnd"/>
      <w:r w:rsidRPr="00A10212">
        <w:t xml:space="preserve"> – Präsentation</w:t>
      </w:r>
      <w:bookmarkEnd w:id="10"/>
    </w:p>
    <w:p w:rsidR="00776473" w:rsidRDefault="00776473" w:rsidP="00776473">
      <w:r>
        <w:t xml:space="preserve">Der Präsenter wird von </w:t>
      </w:r>
      <w:proofErr w:type="gramStart"/>
      <w:r>
        <w:t>der Core</w:t>
      </w:r>
      <w:proofErr w:type="gramEnd"/>
      <w:r>
        <w:t xml:space="preserve"> Komponente instanziiert. Der </w:t>
      </w:r>
      <w:r w:rsidRPr="008F29E7">
        <w:t xml:space="preserve">Präsenter hat </w:t>
      </w:r>
      <w:r>
        <w:t xml:space="preserve">eine </w:t>
      </w:r>
      <w:r w:rsidRPr="008F29E7">
        <w:t>Liste von Clients.</w:t>
      </w:r>
    </w:p>
    <w:p w:rsidR="00776473" w:rsidRDefault="00776473" w:rsidP="00776473">
      <w:r>
        <w:t xml:space="preserve">Die Clients werden je nach Notwendigkeit vom </w:t>
      </w:r>
      <w:proofErr w:type="spellStart"/>
      <w:r>
        <w:t>Presenter</w:t>
      </w:r>
      <w:proofErr w:type="spellEnd"/>
      <w:r>
        <w:t xml:space="preserve"> </w:t>
      </w:r>
      <w:proofErr w:type="spellStart"/>
      <w:r>
        <w:t>instanziert</w:t>
      </w:r>
      <w:proofErr w:type="spellEnd"/>
      <w:r>
        <w:t xml:space="preserve">. Client Instanzen sind </w:t>
      </w:r>
      <w:proofErr w:type="spellStart"/>
      <w:r>
        <w:t>Actoren</w:t>
      </w:r>
      <w:proofErr w:type="spellEnd"/>
      <w:r>
        <w:t>.</w:t>
      </w:r>
    </w:p>
    <w:p w:rsidR="00776473" w:rsidRDefault="00776473" w:rsidP="00776473">
      <w:proofErr w:type="spellStart"/>
      <w:r>
        <w:t>Presenter</w:t>
      </w:r>
      <w:proofErr w:type="spellEnd"/>
      <w:r>
        <w:t xml:space="preserve"> – API.</w:t>
      </w:r>
    </w:p>
    <w:p w:rsidR="00E26D8A" w:rsidRPr="008F29E7" w:rsidRDefault="00E26D8A" w:rsidP="00776473"/>
    <w:p w:rsidR="00776473" w:rsidRPr="00E26D8A" w:rsidRDefault="00776473" w:rsidP="00E26D8A">
      <w:pPr>
        <w:pStyle w:val="berschrift2"/>
        <w:ind w:left="578" w:hanging="578"/>
      </w:pPr>
      <w:bookmarkStart w:id="11" w:name="_Toc514759718"/>
      <w:proofErr w:type="spellStart"/>
      <w:proofErr w:type="gramStart"/>
      <w:r w:rsidRPr="00E26D8A">
        <w:t>Daipan.Assistent.Adam.Client</w:t>
      </w:r>
      <w:bookmarkEnd w:id="11"/>
      <w:proofErr w:type="spellEnd"/>
      <w:proofErr w:type="gramEnd"/>
    </w:p>
    <w:p w:rsidR="00776473" w:rsidRDefault="00776473" w:rsidP="00776473">
      <w:r>
        <w:t>Jeder</w:t>
      </w:r>
      <w:r w:rsidRPr="00C5257C">
        <w:t xml:space="preserve"> Client enthält einen C</w:t>
      </w:r>
      <w:r>
        <w:t xml:space="preserve">ontroller. Das Prinzip in dieser Komponente erfolgt nach dem Model View Controller Prinzip. D.h. im Model werden die visuellen Daten angezeigt. Der Controller legt die Berechtigungsebene fest bzw. stellt Anfragen an das </w:t>
      </w:r>
      <w:proofErr w:type="spellStart"/>
      <w:r w:rsidRPr="00E34D8D">
        <w:rPr>
          <w:b/>
        </w:rPr>
        <w:t>AccessManagement</w:t>
      </w:r>
      <w:proofErr w:type="spellEnd"/>
      <w:r>
        <w:t xml:space="preserve">. Model sind die Daten </w:t>
      </w:r>
      <w:proofErr w:type="spellStart"/>
      <w:r>
        <w:t>WorkerGroup</w:t>
      </w:r>
      <w:proofErr w:type="spellEnd"/>
      <w:r>
        <w:t xml:space="preserve">, </w:t>
      </w:r>
      <w:proofErr w:type="spellStart"/>
      <w:r>
        <w:t>WorkerEngine</w:t>
      </w:r>
      <w:proofErr w:type="spellEnd"/>
      <w:r>
        <w:t>.</w:t>
      </w:r>
    </w:p>
    <w:p w:rsidR="00776473" w:rsidRDefault="00776473" w:rsidP="00776473">
      <w:r w:rsidRPr="006459D5">
        <w:t>Jeder Client kann zu ei</w:t>
      </w:r>
      <w:r>
        <w:t xml:space="preserve">nem Zeitpunkt nur eine Referenz auf eine </w:t>
      </w:r>
      <w:proofErr w:type="spellStart"/>
      <w:r w:rsidRPr="008C15EE">
        <w:rPr>
          <w:b/>
        </w:rPr>
        <w:t>WorkerEngine</w:t>
      </w:r>
      <w:proofErr w:type="spellEnd"/>
      <w:r>
        <w:t xml:space="preserve"> haben.</w:t>
      </w:r>
    </w:p>
    <w:p w:rsidR="00776473" w:rsidRDefault="00776473" w:rsidP="00776473">
      <w:r>
        <w:t>In der Client-Komponente ist das XAML abgelegt.</w:t>
      </w:r>
    </w:p>
    <w:p w:rsidR="00E26D8A" w:rsidRPr="006459D5" w:rsidRDefault="00E26D8A" w:rsidP="00776473"/>
    <w:p w:rsidR="00776473" w:rsidRPr="00E26D8A" w:rsidRDefault="00776473" w:rsidP="00E26D8A">
      <w:pPr>
        <w:pStyle w:val="berschrift2"/>
        <w:ind w:left="578" w:hanging="578"/>
      </w:pPr>
      <w:bookmarkStart w:id="12" w:name="_Toc514759719"/>
      <w:proofErr w:type="spellStart"/>
      <w:proofErr w:type="gramStart"/>
      <w:r w:rsidRPr="00E26D8A">
        <w:t>Daipan.Assistent.Adam.EngineGroup</w:t>
      </w:r>
      <w:bookmarkEnd w:id="12"/>
      <w:proofErr w:type="spellEnd"/>
      <w:proofErr w:type="gramEnd"/>
    </w:p>
    <w:p w:rsidR="00776473" w:rsidRDefault="00776473" w:rsidP="00776473">
      <w:r w:rsidRPr="00083E91">
        <w:t xml:space="preserve">Eine </w:t>
      </w:r>
      <w:proofErr w:type="spellStart"/>
      <w:r w:rsidRPr="002C0F5B">
        <w:rPr>
          <w:b/>
        </w:rPr>
        <w:t>EngineGroup</w:t>
      </w:r>
      <w:proofErr w:type="spellEnd"/>
      <w:r w:rsidRPr="00083E91">
        <w:t xml:space="preserve"> repräsentiert eine </w:t>
      </w:r>
      <w:r>
        <w:t xml:space="preserve">Halle bzw. </w:t>
      </w:r>
      <w:proofErr w:type="spellStart"/>
      <w:r>
        <w:t>Produkionsstandort</w:t>
      </w:r>
      <w:proofErr w:type="spellEnd"/>
      <w:r>
        <w:t xml:space="preserve">. </w:t>
      </w:r>
    </w:p>
    <w:p w:rsidR="00776473" w:rsidRDefault="00776473" w:rsidP="00776473">
      <w:r>
        <w:t xml:space="preserve">Engine Groups werden in der Datei </w:t>
      </w:r>
      <w:r w:rsidRPr="00644EE5">
        <w:rPr>
          <w:b/>
        </w:rPr>
        <w:t>Engine</w:t>
      </w:r>
      <w:r>
        <w:rPr>
          <w:b/>
        </w:rPr>
        <w:t>Group</w:t>
      </w:r>
      <w:r w:rsidRPr="006A2ACA">
        <w:rPr>
          <w:b/>
        </w:rPr>
        <w:t>Definition.xml</w:t>
      </w:r>
      <w:r>
        <w:t xml:space="preserve"> festgelegt. Diese ist in Form einer XML Datei strukturiert.</w:t>
      </w:r>
    </w:p>
    <w:p w:rsidR="00776473" w:rsidRPr="006A2ACA" w:rsidRDefault="00776473" w:rsidP="00776473">
      <w:pPr>
        <w:rPr>
          <w:rFonts w:ascii="Courier New" w:hAnsi="Courier New" w:cs="Courier New"/>
          <w:sz w:val="20"/>
          <w:szCs w:val="20"/>
        </w:rPr>
      </w:pPr>
      <w:proofErr w:type="gramStart"/>
      <w:r w:rsidRPr="006A2ACA">
        <w:rPr>
          <w:rFonts w:ascii="Courier New" w:hAnsi="Courier New" w:cs="Courier New"/>
          <w:sz w:val="20"/>
          <w:szCs w:val="20"/>
        </w:rPr>
        <w:t>&lt;?</w:t>
      </w:r>
      <w:proofErr w:type="spellStart"/>
      <w:r w:rsidRPr="006A2ACA">
        <w:rPr>
          <w:rFonts w:ascii="Courier New" w:hAnsi="Courier New" w:cs="Courier New"/>
          <w:sz w:val="20"/>
          <w:szCs w:val="20"/>
        </w:rPr>
        <w:t>xml</w:t>
      </w:r>
      <w:proofErr w:type="spellEnd"/>
      <w:proofErr w:type="gramEnd"/>
      <w:r w:rsidRPr="006A2ACA">
        <w:rPr>
          <w:rFonts w:ascii="Courier New" w:hAnsi="Courier New" w:cs="Courier New"/>
          <w:sz w:val="20"/>
          <w:szCs w:val="20"/>
        </w:rPr>
        <w:t xml:space="preserve"> </w:t>
      </w:r>
      <w:proofErr w:type="spellStart"/>
      <w:r w:rsidRPr="006A2ACA">
        <w:rPr>
          <w:rFonts w:ascii="Courier New" w:hAnsi="Courier New" w:cs="Courier New"/>
          <w:sz w:val="20"/>
          <w:szCs w:val="20"/>
        </w:rPr>
        <w:t>version</w:t>
      </w:r>
      <w:proofErr w:type="spellEnd"/>
      <w:r w:rsidRPr="006A2ACA">
        <w:rPr>
          <w:rFonts w:ascii="Courier New" w:hAnsi="Courier New" w:cs="Courier New"/>
          <w:sz w:val="20"/>
          <w:szCs w:val="20"/>
        </w:rPr>
        <w:t>="1.0"?&gt;</w:t>
      </w:r>
    </w:p>
    <w:p w:rsidR="00776473" w:rsidRPr="00E26D8A" w:rsidRDefault="00776473" w:rsidP="00776473">
      <w:pPr>
        <w:rPr>
          <w:rFonts w:ascii="Courier New" w:hAnsi="Courier New" w:cs="Courier New"/>
          <w:sz w:val="20"/>
          <w:szCs w:val="20"/>
        </w:rPr>
      </w:pPr>
      <w:r w:rsidRPr="00E26D8A">
        <w:rPr>
          <w:rFonts w:ascii="Courier New" w:hAnsi="Courier New" w:cs="Courier New"/>
          <w:sz w:val="20"/>
          <w:szCs w:val="20"/>
        </w:rPr>
        <w:t>&lt;</w:t>
      </w:r>
      <w:proofErr w:type="spellStart"/>
      <w:r w:rsidRPr="00E26D8A">
        <w:rPr>
          <w:rFonts w:ascii="Courier New" w:hAnsi="Courier New" w:cs="Courier New"/>
          <w:sz w:val="20"/>
          <w:szCs w:val="20"/>
        </w:rPr>
        <w:t>EngineGroups</w:t>
      </w:r>
      <w:proofErr w:type="spellEnd"/>
      <w:r w:rsidRPr="00E26D8A">
        <w:rPr>
          <w:rFonts w:ascii="Courier New" w:hAnsi="Courier New" w:cs="Courier New"/>
          <w:sz w:val="20"/>
          <w:szCs w:val="20"/>
        </w:rPr>
        <w:t>&gt;</w:t>
      </w:r>
    </w:p>
    <w:p w:rsidR="00776473" w:rsidRPr="00A4493D" w:rsidRDefault="00776473" w:rsidP="00776473">
      <w:pPr>
        <w:rPr>
          <w:rFonts w:ascii="Courier New" w:hAnsi="Courier New" w:cs="Courier New"/>
          <w:sz w:val="20"/>
          <w:szCs w:val="20"/>
          <w:lang w:val="en-GB"/>
        </w:rPr>
      </w:pPr>
      <w:r w:rsidRPr="00E26D8A">
        <w:rPr>
          <w:rFonts w:ascii="Courier New" w:hAnsi="Courier New" w:cs="Courier New"/>
          <w:sz w:val="20"/>
          <w:szCs w:val="20"/>
        </w:rPr>
        <w:tab/>
      </w:r>
      <w:r w:rsidRPr="00A4493D">
        <w:rPr>
          <w:rFonts w:ascii="Courier New" w:hAnsi="Courier New" w:cs="Courier New"/>
          <w:sz w:val="20"/>
          <w:szCs w:val="20"/>
          <w:lang w:val="en-GB"/>
        </w:rPr>
        <w:t>&lt;</w:t>
      </w:r>
      <w:proofErr w:type="spellStart"/>
      <w:r>
        <w:rPr>
          <w:rFonts w:ascii="Courier New" w:hAnsi="Courier New" w:cs="Courier New"/>
          <w:sz w:val="20"/>
          <w:szCs w:val="20"/>
          <w:lang w:val="en-GB"/>
        </w:rPr>
        <w:t>Engine</w:t>
      </w:r>
      <w:r w:rsidRPr="00A4493D">
        <w:rPr>
          <w:rFonts w:ascii="Courier New" w:hAnsi="Courier New" w:cs="Courier New"/>
          <w:sz w:val="20"/>
          <w:szCs w:val="20"/>
          <w:lang w:val="en-GB"/>
        </w:rPr>
        <w:t>Group</w:t>
      </w:r>
      <w:proofErr w:type="spellEnd"/>
      <w:r w:rsidRPr="00A4493D">
        <w:rPr>
          <w:rFonts w:ascii="Courier New" w:hAnsi="Courier New" w:cs="Courier New"/>
          <w:sz w:val="20"/>
          <w:szCs w:val="20"/>
          <w:lang w:val="en-GB"/>
        </w:rPr>
        <w:t xml:space="preserve"> name="Group_1"&gt;</w:t>
      </w:r>
    </w:p>
    <w:p w:rsidR="00776473" w:rsidRPr="00A4493D" w:rsidRDefault="00776473" w:rsidP="00776473">
      <w:pPr>
        <w:rPr>
          <w:rFonts w:ascii="Courier New" w:hAnsi="Courier New" w:cs="Courier New"/>
          <w:sz w:val="20"/>
          <w:szCs w:val="20"/>
          <w:lang w:val="en-GB"/>
        </w:rPr>
      </w:pPr>
      <w:r w:rsidRPr="00A4493D">
        <w:rPr>
          <w:rFonts w:ascii="Courier New" w:hAnsi="Courier New" w:cs="Courier New"/>
          <w:sz w:val="20"/>
          <w:szCs w:val="20"/>
          <w:lang w:val="en-GB"/>
        </w:rPr>
        <w:tab/>
      </w:r>
      <w:r w:rsidRPr="00A4493D">
        <w:rPr>
          <w:rFonts w:ascii="Courier New" w:hAnsi="Courier New" w:cs="Courier New"/>
          <w:sz w:val="20"/>
          <w:szCs w:val="20"/>
          <w:lang w:val="en-GB"/>
        </w:rPr>
        <w:tab/>
        <w:t>&lt;</w:t>
      </w:r>
      <w:proofErr w:type="spellStart"/>
      <w:r w:rsidRPr="00A4493D">
        <w:rPr>
          <w:rFonts w:ascii="Courier New" w:hAnsi="Courier New" w:cs="Courier New"/>
          <w:sz w:val="20"/>
          <w:szCs w:val="20"/>
          <w:lang w:val="en-GB"/>
        </w:rPr>
        <w:t>Worker</w:t>
      </w:r>
      <w:r>
        <w:rPr>
          <w:rFonts w:ascii="Courier New" w:hAnsi="Courier New" w:cs="Courier New"/>
          <w:sz w:val="20"/>
          <w:szCs w:val="20"/>
          <w:lang w:val="en-GB"/>
        </w:rPr>
        <w:t>Engine</w:t>
      </w:r>
      <w:proofErr w:type="spellEnd"/>
      <w:r w:rsidRPr="00A4493D">
        <w:rPr>
          <w:rFonts w:ascii="Courier New" w:hAnsi="Courier New" w:cs="Courier New"/>
          <w:sz w:val="20"/>
          <w:szCs w:val="20"/>
          <w:lang w:val="en-GB"/>
        </w:rPr>
        <w:t xml:space="preserve"> name="Bohren_1</w:t>
      </w:r>
      <w:r>
        <w:rPr>
          <w:rFonts w:ascii="Courier New" w:hAnsi="Courier New" w:cs="Courier New"/>
          <w:sz w:val="20"/>
          <w:szCs w:val="20"/>
          <w:lang w:val="en-GB"/>
        </w:rPr>
        <w:t>” type=”h3”</w:t>
      </w:r>
      <w:r w:rsidRPr="00A4493D">
        <w:rPr>
          <w:rFonts w:ascii="Courier New" w:hAnsi="Courier New" w:cs="Courier New"/>
          <w:sz w:val="20"/>
          <w:szCs w:val="20"/>
          <w:lang w:val="en-GB"/>
        </w:rPr>
        <w:t>/&gt;</w:t>
      </w:r>
    </w:p>
    <w:p w:rsidR="00776473" w:rsidRPr="00A4493D" w:rsidRDefault="00776473" w:rsidP="00776473">
      <w:pPr>
        <w:rPr>
          <w:sz w:val="20"/>
          <w:szCs w:val="20"/>
          <w:lang w:val="en-GB"/>
        </w:rPr>
      </w:pPr>
      <w:r w:rsidRPr="00A4493D">
        <w:rPr>
          <w:rFonts w:ascii="Courier New" w:hAnsi="Courier New" w:cs="Courier New"/>
          <w:sz w:val="20"/>
          <w:szCs w:val="20"/>
          <w:lang w:val="en-GB"/>
        </w:rPr>
        <w:tab/>
      </w:r>
      <w:r w:rsidRPr="00A4493D">
        <w:rPr>
          <w:rFonts w:ascii="Courier New" w:hAnsi="Courier New" w:cs="Courier New"/>
          <w:sz w:val="20"/>
          <w:szCs w:val="20"/>
          <w:lang w:val="en-GB"/>
        </w:rPr>
        <w:tab/>
        <w:t>&lt;</w:t>
      </w:r>
      <w:proofErr w:type="spellStart"/>
      <w:r w:rsidRPr="00A4493D">
        <w:rPr>
          <w:rFonts w:ascii="Courier New" w:hAnsi="Courier New" w:cs="Courier New"/>
          <w:sz w:val="20"/>
          <w:szCs w:val="20"/>
          <w:lang w:val="en-GB"/>
        </w:rPr>
        <w:t>Worker</w:t>
      </w:r>
      <w:r>
        <w:rPr>
          <w:rFonts w:ascii="Courier New" w:hAnsi="Courier New" w:cs="Courier New"/>
          <w:sz w:val="20"/>
          <w:szCs w:val="20"/>
          <w:lang w:val="en-GB"/>
        </w:rPr>
        <w:t>Engine</w:t>
      </w:r>
      <w:proofErr w:type="spellEnd"/>
      <w:r w:rsidRPr="00A4493D">
        <w:rPr>
          <w:rFonts w:ascii="Courier New" w:hAnsi="Courier New" w:cs="Courier New"/>
          <w:sz w:val="20"/>
          <w:szCs w:val="20"/>
          <w:lang w:val="en-GB"/>
        </w:rPr>
        <w:t xml:space="preserve"> name="Fräsen_1"</w:t>
      </w:r>
      <w:r>
        <w:rPr>
          <w:rFonts w:ascii="Courier New" w:hAnsi="Courier New" w:cs="Courier New"/>
          <w:sz w:val="20"/>
          <w:szCs w:val="20"/>
          <w:lang w:val="en-GB"/>
        </w:rPr>
        <w:t xml:space="preserve"> type</w:t>
      </w:r>
      <w:proofErr w:type="gramStart"/>
      <w:r>
        <w:rPr>
          <w:rFonts w:ascii="Courier New" w:hAnsi="Courier New" w:cs="Courier New"/>
          <w:sz w:val="20"/>
          <w:szCs w:val="20"/>
          <w:lang w:val="en-GB"/>
        </w:rPr>
        <w:t>=”f</w:t>
      </w:r>
      <w:proofErr w:type="gramEnd"/>
      <w:r>
        <w:rPr>
          <w:rFonts w:ascii="Courier New" w:hAnsi="Courier New" w:cs="Courier New"/>
          <w:sz w:val="20"/>
          <w:szCs w:val="20"/>
          <w:lang w:val="en-GB"/>
        </w:rPr>
        <w:t>5”</w:t>
      </w:r>
      <w:r w:rsidRPr="00A4493D">
        <w:rPr>
          <w:rFonts w:ascii="Courier New" w:hAnsi="Courier New" w:cs="Courier New"/>
          <w:sz w:val="20"/>
          <w:szCs w:val="20"/>
          <w:lang w:val="en-GB"/>
        </w:rPr>
        <w:t>/&gt;</w:t>
      </w:r>
    </w:p>
    <w:p w:rsidR="00776473" w:rsidRPr="00A4493D" w:rsidRDefault="00776473" w:rsidP="00776473">
      <w:pPr>
        <w:rPr>
          <w:sz w:val="20"/>
          <w:szCs w:val="20"/>
          <w:lang w:val="en-GB"/>
        </w:rPr>
      </w:pPr>
      <w:r w:rsidRPr="00A4493D">
        <w:rPr>
          <w:rFonts w:ascii="Courier New" w:hAnsi="Courier New" w:cs="Courier New"/>
          <w:sz w:val="20"/>
          <w:szCs w:val="20"/>
          <w:lang w:val="en-GB"/>
        </w:rPr>
        <w:tab/>
      </w:r>
      <w:r w:rsidRPr="00A4493D">
        <w:rPr>
          <w:rFonts w:ascii="Courier New" w:hAnsi="Courier New" w:cs="Courier New"/>
          <w:sz w:val="20"/>
          <w:szCs w:val="20"/>
          <w:lang w:val="en-GB"/>
        </w:rPr>
        <w:tab/>
        <w:t>&lt;</w:t>
      </w:r>
      <w:proofErr w:type="spellStart"/>
      <w:r w:rsidRPr="00A4493D">
        <w:rPr>
          <w:rFonts w:ascii="Courier New" w:hAnsi="Courier New" w:cs="Courier New"/>
          <w:sz w:val="20"/>
          <w:szCs w:val="20"/>
          <w:lang w:val="en-GB"/>
        </w:rPr>
        <w:t>Worker</w:t>
      </w:r>
      <w:r>
        <w:rPr>
          <w:rFonts w:ascii="Courier New" w:hAnsi="Courier New" w:cs="Courier New"/>
          <w:sz w:val="20"/>
          <w:szCs w:val="20"/>
          <w:lang w:val="en-GB"/>
        </w:rPr>
        <w:t>Engine</w:t>
      </w:r>
      <w:proofErr w:type="spellEnd"/>
      <w:r w:rsidRPr="00A4493D">
        <w:rPr>
          <w:rFonts w:ascii="Courier New" w:hAnsi="Courier New" w:cs="Courier New"/>
          <w:sz w:val="20"/>
          <w:szCs w:val="20"/>
          <w:lang w:val="en-GB"/>
        </w:rPr>
        <w:t xml:space="preserve"> name="Fräsen_2"</w:t>
      </w:r>
      <w:r>
        <w:rPr>
          <w:rFonts w:ascii="Courier New" w:hAnsi="Courier New" w:cs="Courier New"/>
          <w:sz w:val="20"/>
          <w:szCs w:val="20"/>
          <w:lang w:val="en-GB"/>
        </w:rPr>
        <w:t xml:space="preserve"> type</w:t>
      </w:r>
      <w:proofErr w:type="gramStart"/>
      <w:r>
        <w:rPr>
          <w:rFonts w:ascii="Courier New" w:hAnsi="Courier New" w:cs="Courier New"/>
          <w:sz w:val="20"/>
          <w:szCs w:val="20"/>
          <w:lang w:val="en-GB"/>
        </w:rPr>
        <w:t>=”f</w:t>
      </w:r>
      <w:proofErr w:type="gramEnd"/>
      <w:r>
        <w:rPr>
          <w:rFonts w:ascii="Courier New" w:hAnsi="Courier New" w:cs="Courier New"/>
          <w:sz w:val="20"/>
          <w:szCs w:val="20"/>
          <w:lang w:val="en-GB"/>
        </w:rPr>
        <w:t>5”</w:t>
      </w:r>
      <w:r w:rsidRPr="00A4493D">
        <w:rPr>
          <w:rFonts w:ascii="Courier New" w:hAnsi="Courier New" w:cs="Courier New"/>
          <w:sz w:val="20"/>
          <w:szCs w:val="20"/>
          <w:lang w:val="en-GB"/>
        </w:rPr>
        <w:t>/&gt;</w:t>
      </w:r>
    </w:p>
    <w:p w:rsidR="00776473" w:rsidRPr="00A4493D" w:rsidRDefault="00776473" w:rsidP="00776473">
      <w:pPr>
        <w:rPr>
          <w:rFonts w:ascii="Courier New" w:hAnsi="Courier New" w:cs="Courier New"/>
          <w:sz w:val="20"/>
          <w:szCs w:val="20"/>
          <w:lang w:val="en-GB"/>
        </w:rPr>
      </w:pPr>
      <w:r w:rsidRPr="00A4493D">
        <w:rPr>
          <w:rFonts w:ascii="Courier New" w:hAnsi="Courier New" w:cs="Courier New"/>
          <w:sz w:val="20"/>
          <w:szCs w:val="20"/>
          <w:lang w:val="en-GB"/>
        </w:rPr>
        <w:tab/>
        <w:t>&lt;/</w:t>
      </w:r>
      <w:proofErr w:type="spellStart"/>
      <w:r>
        <w:rPr>
          <w:rFonts w:ascii="Courier New" w:hAnsi="Courier New" w:cs="Courier New"/>
          <w:sz w:val="20"/>
          <w:szCs w:val="20"/>
          <w:lang w:val="en-GB"/>
        </w:rPr>
        <w:t>Engine</w:t>
      </w:r>
      <w:r w:rsidRPr="00A4493D">
        <w:rPr>
          <w:rFonts w:ascii="Courier New" w:hAnsi="Courier New" w:cs="Courier New"/>
          <w:sz w:val="20"/>
          <w:szCs w:val="20"/>
          <w:lang w:val="en-GB"/>
        </w:rPr>
        <w:t>Group</w:t>
      </w:r>
      <w:proofErr w:type="spellEnd"/>
      <w:r w:rsidRPr="00A4493D">
        <w:rPr>
          <w:rFonts w:ascii="Courier New" w:hAnsi="Courier New" w:cs="Courier New"/>
          <w:sz w:val="20"/>
          <w:szCs w:val="20"/>
          <w:lang w:val="en-GB"/>
        </w:rPr>
        <w:t>&gt;</w:t>
      </w:r>
    </w:p>
    <w:p w:rsidR="00776473" w:rsidRPr="00A4493D" w:rsidRDefault="00776473" w:rsidP="00776473">
      <w:pPr>
        <w:rPr>
          <w:rFonts w:ascii="Courier New" w:hAnsi="Courier New" w:cs="Courier New"/>
          <w:sz w:val="20"/>
          <w:szCs w:val="20"/>
          <w:lang w:val="en-GB"/>
        </w:rPr>
      </w:pPr>
      <w:r w:rsidRPr="00A4493D">
        <w:rPr>
          <w:rFonts w:ascii="Courier New" w:hAnsi="Courier New" w:cs="Courier New"/>
          <w:sz w:val="20"/>
          <w:szCs w:val="20"/>
          <w:lang w:val="en-GB"/>
        </w:rPr>
        <w:tab/>
        <w:t>&lt;</w:t>
      </w:r>
      <w:proofErr w:type="spellStart"/>
      <w:r>
        <w:rPr>
          <w:rFonts w:ascii="Courier New" w:hAnsi="Courier New" w:cs="Courier New"/>
          <w:sz w:val="20"/>
          <w:szCs w:val="20"/>
          <w:lang w:val="en-GB"/>
        </w:rPr>
        <w:t>Engine</w:t>
      </w:r>
      <w:r w:rsidRPr="00A4493D">
        <w:rPr>
          <w:rFonts w:ascii="Courier New" w:hAnsi="Courier New" w:cs="Courier New"/>
          <w:sz w:val="20"/>
          <w:szCs w:val="20"/>
          <w:lang w:val="en-GB"/>
        </w:rPr>
        <w:t>Group</w:t>
      </w:r>
      <w:proofErr w:type="spellEnd"/>
      <w:r w:rsidRPr="00A4493D">
        <w:rPr>
          <w:rFonts w:ascii="Courier New" w:hAnsi="Courier New" w:cs="Courier New"/>
          <w:sz w:val="20"/>
          <w:szCs w:val="20"/>
          <w:lang w:val="en-GB"/>
        </w:rPr>
        <w:t xml:space="preserve"> name="Group_2"&gt;</w:t>
      </w:r>
    </w:p>
    <w:p w:rsidR="00776473" w:rsidRPr="00A4493D" w:rsidRDefault="00776473" w:rsidP="00776473">
      <w:pPr>
        <w:rPr>
          <w:rFonts w:ascii="Courier New" w:hAnsi="Courier New" w:cs="Courier New"/>
          <w:sz w:val="20"/>
          <w:szCs w:val="20"/>
          <w:lang w:val="en-GB"/>
        </w:rPr>
      </w:pPr>
      <w:r w:rsidRPr="00A4493D">
        <w:rPr>
          <w:rFonts w:ascii="Courier New" w:hAnsi="Courier New" w:cs="Courier New"/>
          <w:sz w:val="20"/>
          <w:szCs w:val="20"/>
          <w:lang w:val="en-GB"/>
        </w:rPr>
        <w:tab/>
      </w:r>
      <w:r w:rsidRPr="00A4493D">
        <w:rPr>
          <w:rFonts w:ascii="Courier New" w:hAnsi="Courier New" w:cs="Courier New"/>
          <w:sz w:val="20"/>
          <w:szCs w:val="20"/>
          <w:lang w:val="en-GB"/>
        </w:rPr>
        <w:tab/>
        <w:t>&lt;</w:t>
      </w:r>
      <w:proofErr w:type="spellStart"/>
      <w:r w:rsidRPr="00A4493D">
        <w:rPr>
          <w:rFonts w:ascii="Courier New" w:hAnsi="Courier New" w:cs="Courier New"/>
          <w:sz w:val="20"/>
          <w:szCs w:val="20"/>
          <w:lang w:val="en-GB"/>
        </w:rPr>
        <w:t>Worker</w:t>
      </w:r>
      <w:r>
        <w:rPr>
          <w:rFonts w:ascii="Courier New" w:hAnsi="Courier New" w:cs="Courier New"/>
          <w:sz w:val="20"/>
          <w:szCs w:val="20"/>
          <w:lang w:val="en-GB"/>
        </w:rPr>
        <w:t>Engine</w:t>
      </w:r>
      <w:proofErr w:type="spellEnd"/>
      <w:r w:rsidRPr="00A4493D">
        <w:rPr>
          <w:rFonts w:ascii="Courier New" w:hAnsi="Courier New" w:cs="Courier New"/>
          <w:sz w:val="20"/>
          <w:szCs w:val="20"/>
          <w:lang w:val="en-GB"/>
        </w:rPr>
        <w:t xml:space="preserve"> name="Bohren_1</w:t>
      </w:r>
      <w:r>
        <w:rPr>
          <w:rFonts w:ascii="Courier New" w:hAnsi="Courier New" w:cs="Courier New"/>
          <w:sz w:val="20"/>
          <w:szCs w:val="20"/>
          <w:lang w:val="en-GB"/>
        </w:rPr>
        <w:t>” type=”h3”</w:t>
      </w:r>
      <w:r w:rsidRPr="00A4493D">
        <w:rPr>
          <w:rFonts w:ascii="Courier New" w:hAnsi="Courier New" w:cs="Courier New"/>
          <w:sz w:val="20"/>
          <w:szCs w:val="20"/>
          <w:lang w:val="en-GB"/>
        </w:rPr>
        <w:t>/&gt;</w:t>
      </w:r>
    </w:p>
    <w:p w:rsidR="00776473" w:rsidRPr="00A4493D" w:rsidRDefault="00776473" w:rsidP="00776473">
      <w:pPr>
        <w:rPr>
          <w:rFonts w:ascii="Courier New" w:hAnsi="Courier New" w:cs="Courier New"/>
          <w:sz w:val="20"/>
          <w:szCs w:val="20"/>
          <w:lang w:val="en-GB"/>
        </w:rPr>
      </w:pPr>
      <w:r w:rsidRPr="00A4493D">
        <w:rPr>
          <w:rFonts w:ascii="Courier New" w:hAnsi="Courier New" w:cs="Courier New"/>
          <w:sz w:val="20"/>
          <w:szCs w:val="20"/>
          <w:lang w:val="en-GB"/>
        </w:rPr>
        <w:tab/>
      </w:r>
      <w:r w:rsidRPr="00A4493D">
        <w:rPr>
          <w:rFonts w:ascii="Courier New" w:hAnsi="Courier New" w:cs="Courier New"/>
          <w:sz w:val="20"/>
          <w:szCs w:val="20"/>
          <w:lang w:val="en-GB"/>
        </w:rPr>
        <w:tab/>
        <w:t>&lt;</w:t>
      </w:r>
      <w:proofErr w:type="spellStart"/>
      <w:r w:rsidRPr="00A4493D">
        <w:rPr>
          <w:rFonts w:ascii="Courier New" w:hAnsi="Courier New" w:cs="Courier New"/>
          <w:sz w:val="20"/>
          <w:szCs w:val="20"/>
          <w:lang w:val="en-GB"/>
        </w:rPr>
        <w:t>Worker</w:t>
      </w:r>
      <w:r>
        <w:rPr>
          <w:rFonts w:ascii="Courier New" w:hAnsi="Courier New" w:cs="Courier New"/>
          <w:sz w:val="20"/>
          <w:szCs w:val="20"/>
          <w:lang w:val="en-GB"/>
        </w:rPr>
        <w:t>Engine</w:t>
      </w:r>
      <w:proofErr w:type="spellEnd"/>
      <w:r w:rsidRPr="00A4493D">
        <w:rPr>
          <w:rFonts w:ascii="Courier New" w:hAnsi="Courier New" w:cs="Courier New"/>
          <w:sz w:val="20"/>
          <w:szCs w:val="20"/>
          <w:lang w:val="en-GB"/>
        </w:rPr>
        <w:t xml:space="preserve"> name="Bohren_</w:t>
      </w:r>
      <w:r>
        <w:rPr>
          <w:rFonts w:ascii="Courier New" w:hAnsi="Courier New" w:cs="Courier New"/>
          <w:sz w:val="20"/>
          <w:szCs w:val="20"/>
          <w:lang w:val="en-GB"/>
        </w:rPr>
        <w:t>2” type=”h3”</w:t>
      </w:r>
      <w:r w:rsidRPr="00A4493D">
        <w:rPr>
          <w:rFonts w:ascii="Courier New" w:hAnsi="Courier New" w:cs="Courier New"/>
          <w:sz w:val="20"/>
          <w:szCs w:val="20"/>
          <w:lang w:val="en-GB"/>
        </w:rPr>
        <w:t>/&gt;</w:t>
      </w:r>
    </w:p>
    <w:p w:rsidR="00776473" w:rsidRPr="00A4493D" w:rsidRDefault="00776473" w:rsidP="00776473">
      <w:pPr>
        <w:rPr>
          <w:rFonts w:ascii="Courier New" w:hAnsi="Courier New" w:cs="Courier New"/>
          <w:sz w:val="20"/>
          <w:szCs w:val="20"/>
          <w:lang w:val="en-GB"/>
        </w:rPr>
      </w:pPr>
      <w:r w:rsidRPr="00A4493D">
        <w:rPr>
          <w:rFonts w:ascii="Courier New" w:hAnsi="Courier New" w:cs="Courier New"/>
          <w:sz w:val="20"/>
          <w:szCs w:val="20"/>
          <w:lang w:val="en-GB"/>
        </w:rPr>
        <w:tab/>
        <w:t>&lt;/</w:t>
      </w:r>
      <w:proofErr w:type="spellStart"/>
      <w:r>
        <w:rPr>
          <w:rFonts w:ascii="Courier New" w:hAnsi="Courier New" w:cs="Courier New"/>
          <w:sz w:val="20"/>
          <w:szCs w:val="20"/>
          <w:lang w:val="en-GB"/>
        </w:rPr>
        <w:t>Engine</w:t>
      </w:r>
      <w:r w:rsidRPr="00A4493D">
        <w:rPr>
          <w:rFonts w:ascii="Courier New" w:hAnsi="Courier New" w:cs="Courier New"/>
          <w:sz w:val="20"/>
          <w:szCs w:val="20"/>
          <w:lang w:val="en-GB"/>
        </w:rPr>
        <w:t>Group</w:t>
      </w:r>
      <w:proofErr w:type="spellEnd"/>
      <w:r w:rsidRPr="00A4493D">
        <w:rPr>
          <w:rFonts w:ascii="Courier New" w:hAnsi="Courier New" w:cs="Courier New"/>
          <w:sz w:val="20"/>
          <w:szCs w:val="20"/>
          <w:lang w:val="en-GB"/>
        </w:rPr>
        <w:t>&gt;</w:t>
      </w:r>
    </w:p>
    <w:p w:rsidR="00776473" w:rsidRPr="005E3724" w:rsidRDefault="00776473" w:rsidP="00776473">
      <w:pPr>
        <w:rPr>
          <w:lang w:val="en-GB"/>
        </w:rPr>
      </w:pPr>
      <w:r w:rsidRPr="005E3724">
        <w:rPr>
          <w:rFonts w:ascii="Courier New" w:hAnsi="Courier New" w:cs="Courier New"/>
          <w:sz w:val="20"/>
          <w:szCs w:val="20"/>
          <w:lang w:val="en-GB"/>
        </w:rPr>
        <w:t>&lt;/</w:t>
      </w:r>
      <w:proofErr w:type="spellStart"/>
      <w:r w:rsidRPr="005E3724">
        <w:rPr>
          <w:rFonts w:ascii="Courier New" w:hAnsi="Courier New" w:cs="Courier New"/>
          <w:sz w:val="20"/>
          <w:szCs w:val="20"/>
          <w:lang w:val="en-GB"/>
        </w:rPr>
        <w:t>EngineGroups</w:t>
      </w:r>
      <w:proofErr w:type="spellEnd"/>
      <w:r w:rsidRPr="005E3724">
        <w:rPr>
          <w:rFonts w:ascii="Courier New" w:hAnsi="Courier New" w:cs="Courier New"/>
          <w:sz w:val="20"/>
          <w:szCs w:val="20"/>
          <w:lang w:val="en-GB"/>
        </w:rPr>
        <w:t>&gt;</w:t>
      </w:r>
    </w:p>
    <w:p w:rsidR="00776473" w:rsidRPr="005E3724" w:rsidRDefault="00776473" w:rsidP="00776473">
      <w:pPr>
        <w:rPr>
          <w:lang w:val="en-GB"/>
        </w:rPr>
      </w:pPr>
    </w:p>
    <w:p w:rsidR="00776473" w:rsidRPr="00E26D8A" w:rsidRDefault="00776473" w:rsidP="00E26D8A">
      <w:pPr>
        <w:pStyle w:val="berschrift2"/>
        <w:ind w:left="578" w:hanging="578"/>
      </w:pPr>
      <w:bookmarkStart w:id="13" w:name="_Toc514759720"/>
      <w:proofErr w:type="spellStart"/>
      <w:proofErr w:type="gramStart"/>
      <w:r w:rsidRPr="00E26D8A">
        <w:lastRenderedPageBreak/>
        <w:t>Daipan.Assistent.Adam.EngineGroup</w:t>
      </w:r>
      <w:proofErr w:type="gramEnd"/>
      <w:r w:rsidRPr="00E26D8A">
        <w:t>.WorkerEngine</w:t>
      </w:r>
      <w:bookmarkEnd w:id="13"/>
      <w:proofErr w:type="spellEnd"/>
    </w:p>
    <w:p w:rsidR="00776473" w:rsidRDefault="00776473" w:rsidP="00776473">
      <w:pPr>
        <w:pStyle w:val="Listenabsatz"/>
        <w:numPr>
          <w:ilvl w:val="0"/>
          <w:numId w:val="11"/>
        </w:numPr>
        <w:spacing w:before="0" w:after="160" w:line="259" w:lineRule="auto"/>
        <w:jc w:val="left"/>
      </w:pPr>
      <w:r>
        <w:t xml:space="preserve">Definitionsfile: </w:t>
      </w:r>
      <w:proofErr w:type="spellStart"/>
      <w:r>
        <w:t>WorkDefinition</w:t>
      </w:r>
      <w:proofErr w:type="spellEnd"/>
      <w:r>
        <w:t>. (XAML/XML).</w:t>
      </w:r>
    </w:p>
    <w:p w:rsidR="00776473" w:rsidRDefault="00776473" w:rsidP="00776473">
      <w:r w:rsidRPr="00B755E2">
        <w:t xml:space="preserve">Eine </w:t>
      </w:r>
      <w:proofErr w:type="spellStart"/>
      <w:r>
        <w:t>WorkerEngine</w:t>
      </w:r>
      <w:proofErr w:type="spellEnd"/>
      <w:r w:rsidRPr="00B755E2">
        <w:t xml:space="preserve"> repräsentiert eine P</w:t>
      </w:r>
      <w:r>
        <w:t>roduktionseinheit. Sie kann den Zustand:</w:t>
      </w:r>
    </w:p>
    <w:p w:rsidR="00776473" w:rsidRDefault="00776473" w:rsidP="00776473">
      <w:pPr>
        <w:pStyle w:val="Listenabsatz"/>
        <w:numPr>
          <w:ilvl w:val="1"/>
          <w:numId w:val="12"/>
        </w:numPr>
        <w:spacing w:before="0" w:after="160" w:line="259" w:lineRule="auto"/>
        <w:jc w:val="left"/>
      </w:pPr>
      <w:r>
        <w:t>Running</w:t>
      </w:r>
      <w:r>
        <w:tab/>
        <w:t>Wird gerade ausgeführt.</w:t>
      </w:r>
    </w:p>
    <w:p w:rsidR="00776473" w:rsidRDefault="00776473" w:rsidP="00776473">
      <w:pPr>
        <w:pStyle w:val="Listenabsatz"/>
        <w:numPr>
          <w:ilvl w:val="1"/>
          <w:numId w:val="12"/>
        </w:numPr>
        <w:spacing w:before="0" w:after="160" w:line="259" w:lineRule="auto"/>
        <w:jc w:val="left"/>
      </w:pPr>
      <w:proofErr w:type="spellStart"/>
      <w:r>
        <w:t>ToDo</w:t>
      </w:r>
      <w:proofErr w:type="spellEnd"/>
      <w:r>
        <w:tab/>
        <w:t>Ist geplant, läuft noch nicht.</w:t>
      </w:r>
    </w:p>
    <w:p w:rsidR="00776473" w:rsidRDefault="00776473" w:rsidP="00776473">
      <w:pPr>
        <w:pStyle w:val="Listenabsatz"/>
        <w:numPr>
          <w:ilvl w:val="1"/>
          <w:numId w:val="12"/>
        </w:numPr>
        <w:spacing w:before="0" w:after="160" w:line="259" w:lineRule="auto"/>
        <w:jc w:val="left"/>
      </w:pPr>
      <w:r>
        <w:t>Ready</w:t>
      </w:r>
      <w:r>
        <w:tab/>
        <w:t>Auftrag verarbeitet.</w:t>
      </w:r>
    </w:p>
    <w:p w:rsidR="00776473" w:rsidRDefault="00776473" w:rsidP="00776473">
      <w:r>
        <w:t xml:space="preserve">In der </w:t>
      </w:r>
      <w:proofErr w:type="spellStart"/>
      <w:r>
        <w:t>WorkerEngine</w:t>
      </w:r>
      <w:proofErr w:type="spellEnd"/>
      <w:r>
        <w:t xml:space="preserve"> wird die PLC-KPU gekapselt bzw. referenziert.</w:t>
      </w:r>
    </w:p>
    <w:p w:rsidR="00776473" w:rsidRDefault="00776473" w:rsidP="00776473">
      <w:r>
        <w:t>Arten der KPUs:</w:t>
      </w:r>
    </w:p>
    <w:p w:rsidR="00776473" w:rsidRPr="00ED1D93" w:rsidRDefault="00776473" w:rsidP="00776473">
      <w:pPr>
        <w:pStyle w:val="Listenabsatz"/>
        <w:numPr>
          <w:ilvl w:val="0"/>
          <w:numId w:val="12"/>
        </w:numPr>
        <w:spacing w:before="0" w:after="160" w:line="259" w:lineRule="auto"/>
        <w:jc w:val="left"/>
      </w:pPr>
      <w:r w:rsidRPr="00ED1D93">
        <w:t>MU Ma</w:t>
      </w:r>
      <w:r>
        <w:t>s</w:t>
      </w:r>
      <w:r w:rsidRPr="00ED1D93">
        <w:t>chine Unit</w:t>
      </w:r>
    </w:p>
    <w:p w:rsidR="00776473" w:rsidRDefault="00776473" w:rsidP="00776473">
      <w:r>
        <w:t>Repräsentiert eine KPU für eine konkrete Maschine.</w:t>
      </w:r>
    </w:p>
    <w:p w:rsidR="00776473" w:rsidRDefault="00776473" w:rsidP="00776473">
      <w:pPr>
        <w:pStyle w:val="Listenabsatz"/>
        <w:numPr>
          <w:ilvl w:val="0"/>
          <w:numId w:val="12"/>
        </w:numPr>
        <w:spacing w:before="0" w:after="160" w:line="259" w:lineRule="auto"/>
        <w:jc w:val="left"/>
      </w:pPr>
      <w:proofErr w:type="spellStart"/>
      <w:r>
        <w:t>Logistics</w:t>
      </w:r>
      <w:proofErr w:type="spellEnd"/>
    </w:p>
    <w:p w:rsidR="00776473" w:rsidRPr="007E288C" w:rsidRDefault="00776473" w:rsidP="00776473">
      <w:r>
        <w:t xml:space="preserve">Organisiert die KPUs untereinander. </w:t>
      </w:r>
      <w:r w:rsidRPr="00262689">
        <w:t>Z.B. Just in Ti</w:t>
      </w:r>
      <w:r w:rsidRPr="006A2ACA">
        <w:t xml:space="preserve">me </w:t>
      </w:r>
      <w:proofErr w:type="spellStart"/>
      <w:r w:rsidRPr="006A2ACA">
        <w:t>delivery</w:t>
      </w:r>
      <w:proofErr w:type="spellEnd"/>
      <w:r w:rsidRPr="006A2ACA">
        <w:t xml:space="preserve">. Eine </w:t>
      </w:r>
      <w:proofErr w:type="spellStart"/>
      <w:r w:rsidRPr="006A2ACA">
        <w:t>Logistics</w:t>
      </w:r>
      <w:proofErr w:type="spellEnd"/>
      <w:r w:rsidRPr="006A2ACA">
        <w:t xml:space="preserve"> KPU fordert e</w:t>
      </w:r>
      <w:r>
        <w:t>ine Menge von Rohteilen an. Diese versucht dann zu gewährleisten, dass diese geliefert bzw. produziert werden.</w:t>
      </w:r>
    </w:p>
    <w:p w:rsidR="00776473" w:rsidRDefault="00776473" w:rsidP="00776473">
      <w:pPr>
        <w:pStyle w:val="Listenabsatz"/>
        <w:numPr>
          <w:ilvl w:val="0"/>
          <w:numId w:val="12"/>
        </w:numPr>
        <w:spacing w:before="0" w:after="160" w:line="259" w:lineRule="auto"/>
        <w:jc w:val="left"/>
      </w:pPr>
      <w:r>
        <w:t>Transport Unit</w:t>
      </w:r>
    </w:p>
    <w:p w:rsidR="00776473" w:rsidRDefault="00776473" w:rsidP="00776473">
      <w:r>
        <w:t>KPU für die Transportwege. (Förderbänder).</w:t>
      </w:r>
    </w:p>
    <w:p w:rsidR="00776473" w:rsidRDefault="00776473" w:rsidP="00776473">
      <w:r>
        <w:t xml:space="preserve">XAML-Definition wird im </w:t>
      </w:r>
      <w:proofErr w:type="spellStart"/>
      <w:r>
        <w:t>WorkerEngine</w:t>
      </w:r>
      <w:proofErr w:type="spellEnd"/>
      <w:r>
        <w:t xml:space="preserve"> gespeichert.</w:t>
      </w:r>
    </w:p>
    <w:p w:rsidR="00776473" w:rsidRDefault="00776473" w:rsidP="00776473">
      <w:r>
        <w:t xml:space="preserve">Zur Konfiguration der </w:t>
      </w:r>
      <w:proofErr w:type="spellStart"/>
      <w:r>
        <w:t>WorkerEngine</w:t>
      </w:r>
      <w:proofErr w:type="spellEnd"/>
      <w:r>
        <w:t xml:space="preserve"> gehören dabei zwei definierende XML-Dateien</w:t>
      </w:r>
    </w:p>
    <w:p w:rsidR="00776473" w:rsidRDefault="00776473" w:rsidP="00776473">
      <w:pPr>
        <w:pStyle w:val="Listenabsatz"/>
        <w:numPr>
          <w:ilvl w:val="0"/>
          <w:numId w:val="12"/>
        </w:numPr>
        <w:spacing w:before="0" w:after="160" w:line="259" w:lineRule="auto"/>
        <w:jc w:val="left"/>
      </w:pPr>
      <w:r>
        <w:t>Die „</w:t>
      </w:r>
      <w:proofErr w:type="spellStart"/>
      <w:r>
        <w:t>ProductionDefinition</w:t>
      </w:r>
      <w:proofErr w:type="spellEnd"/>
      <w:r>
        <w:t>“. Sie stellt einen konkreten Ablauf zur Produktion eines Produkts in der Fabrik dar. Das Produkt steht im Mittelpunkt.</w:t>
      </w:r>
    </w:p>
    <w:p w:rsidR="00776473" w:rsidRPr="008519E8" w:rsidRDefault="00776473" w:rsidP="00776473">
      <w:pPr>
        <w:pStyle w:val="Listenabsatz"/>
        <w:numPr>
          <w:ilvl w:val="0"/>
          <w:numId w:val="12"/>
        </w:numPr>
        <w:spacing w:before="0" w:after="160" w:line="259" w:lineRule="auto"/>
        <w:jc w:val="left"/>
      </w:pPr>
      <w:r>
        <w:t>Die „</w:t>
      </w:r>
      <w:proofErr w:type="spellStart"/>
      <w:r>
        <w:t>FactoryDefinition</w:t>
      </w:r>
      <w:proofErr w:type="spellEnd"/>
      <w:r>
        <w:t xml:space="preserve">“. Sie stellt die Fabrik als </w:t>
      </w:r>
      <w:proofErr w:type="spellStart"/>
      <w:r>
        <w:t>ganzes</w:t>
      </w:r>
      <w:proofErr w:type="spellEnd"/>
      <w:r>
        <w:t xml:space="preserve"> dar, mit allen darin befindlichen, über KPUs abgebildeten Maschinen, Transportwegen, etc.</w:t>
      </w:r>
    </w:p>
    <w:p w:rsidR="00776473" w:rsidRDefault="00776473" w:rsidP="00776473">
      <w:r>
        <w:t>Eine KPU ist immer für eine Maschine zuständig. Sie kann aber auch für mehrere zuständig sein.</w:t>
      </w:r>
    </w:p>
    <w:p w:rsidR="00776473" w:rsidRPr="00ED1D93" w:rsidRDefault="00776473" w:rsidP="00776473"/>
    <w:p w:rsidR="00776473" w:rsidRPr="00E26D8A" w:rsidRDefault="00776473" w:rsidP="00E26D8A">
      <w:pPr>
        <w:pStyle w:val="berschrift2"/>
        <w:ind w:left="578" w:hanging="578"/>
      </w:pPr>
      <w:bookmarkStart w:id="14" w:name="_Toc514759721"/>
      <w:proofErr w:type="spellStart"/>
      <w:proofErr w:type="gramStart"/>
      <w:r w:rsidRPr="00E26D8A">
        <w:t>Daipan.Assistent.Adam.Session</w:t>
      </w:r>
      <w:bookmarkEnd w:id="14"/>
      <w:proofErr w:type="spellEnd"/>
      <w:proofErr w:type="gramEnd"/>
    </w:p>
    <w:p w:rsidR="00776473" w:rsidRDefault="00776473" w:rsidP="00776473">
      <w:pPr>
        <w:pStyle w:val="Listenabsatz"/>
        <w:numPr>
          <w:ilvl w:val="0"/>
          <w:numId w:val="11"/>
        </w:numPr>
        <w:spacing w:before="0" w:after="160" w:line="259" w:lineRule="auto"/>
        <w:jc w:val="left"/>
      </w:pPr>
      <w:r>
        <w:t>Client Collection</w:t>
      </w:r>
    </w:p>
    <w:p w:rsidR="00776473" w:rsidRDefault="00776473" w:rsidP="00776473">
      <w:pPr>
        <w:pStyle w:val="Listenabsatz"/>
        <w:numPr>
          <w:ilvl w:val="0"/>
          <w:numId w:val="11"/>
        </w:numPr>
        <w:spacing w:before="0" w:after="160" w:line="259" w:lineRule="auto"/>
        <w:jc w:val="left"/>
      </w:pPr>
      <w:proofErr w:type="spellStart"/>
      <w:r>
        <w:t>EngineGroup</w:t>
      </w:r>
      <w:proofErr w:type="spellEnd"/>
      <w:r>
        <w:t xml:space="preserve"> Collection</w:t>
      </w:r>
    </w:p>
    <w:p w:rsidR="00776473" w:rsidRDefault="00776473" w:rsidP="00776473">
      <w:r w:rsidRPr="003F791B">
        <w:t>Im Core w</w:t>
      </w:r>
      <w:r>
        <w:t>ir</w:t>
      </w:r>
      <w:r w:rsidRPr="003F791B">
        <w:t xml:space="preserve">d </w:t>
      </w:r>
      <w:r>
        <w:t>eine Liste von</w:t>
      </w:r>
      <w:r w:rsidRPr="003F791B">
        <w:t xml:space="preserve"> S</w:t>
      </w:r>
      <w:r>
        <w:t xml:space="preserve">essions gespeichert. An einer Session hängen 1 oder mehrere </w:t>
      </w:r>
      <w:proofErr w:type="spellStart"/>
      <w:r w:rsidRPr="002C0F5B">
        <w:rPr>
          <w:b/>
        </w:rPr>
        <w:t>WorkerEngines</w:t>
      </w:r>
      <w:proofErr w:type="spellEnd"/>
      <w:r>
        <w:t>.</w:t>
      </w:r>
    </w:p>
    <w:p w:rsidR="00776473" w:rsidRDefault="00776473" w:rsidP="00776473">
      <w:r>
        <w:t xml:space="preserve">Es existiert immer eine Session pro Viewer. Eine große View das die aktuelle View des Viewers ist. Die große View kommt von der </w:t>
      </w:r>
      <w:proofErr w:type="spellStart"/>
      <w:r>
        <w:t>WorkerGroup</w:t>
      </w:r>
      <w:proofErr w:type="spellEnd"/>
      <w:r>
        <w:t>.</w:t>
      </w:r>
    </w:p>
    <w:p w:rsidR="00776473" w:rsidRPr="006A2ACA" w:rsidRDefault="00776473" w:rsidP="00776473">
      <w:r>
        <w:t xml:space="preserve">Im großen View der </w:t>
      </w:r>
      <w:proofErr w:type="spellStart"/>
      <w:r>
        <w:t>WorkGroup</w:t>
      </w:r>
      <w:proofErr w:type="spellEnd"/>
      <w:r>
        <w:t xml:space="preserve"> werden die </w:t>
      </w:r>
      <w:proofErr w:type="spellStart"/>
      <w:r>
        <w:t>Viewes</w:t>
      </w:r>
      <w:proofErr w:type="spellEnd"/>
      <w:r>
        <w:t xml:space="preserve"> der </w:t>
      </w:r>
      <w:proofErr w:type="spellStart"/>
      <w:r>
        <w:t>WorkerEngines</w:t>
      </w:r>
      <w:proofErr w:type="spellEnd"/>
      <w:r>
        <w:t xml:space="preserve"> eingeblendet.</w:t>
      </w:r>
    </w:p>
    <w:p w:rsidR="00776473" w:rsidRPr="006A2ACA" w:rsidRDefault="00776473" w:rsidP="00776473">
      <w:r>
        <w:t>Z</w:t>
      </w:r>
      <w:r w:rsidRPr="006A2ACA">
        <w:t xml:space="preserve">u einer </w:t>
      </w:r>
      <w:r>
        <w:t>V</w:t>
      </w:r>
      <w:r w:rsidRPr="006A2ACA">
        <w:t>iew gehör</w:t>
      </w:r>
      <w:r>
        <w:t>en</w:t>
      </w:r>
      <w:r w:rsidRPr="006A2ACA">
        <w:t xml:space="preserve"> nach</w:t>
      </w:r>
      <w:r>
        <w:t xml:space="preserve"> dem</w:t>
      </w:r>
      <w:r w:rsidRPr="006A2ACA">
        <w:t xml:space="preserve"> </w:t>
      </w:r>
      <w:r>
        <w:t>Model View Controller Prinzip</w:t>
      </w:r>
      <w:r w:rsidRPr="006A2ACA">
        <w:t xml:space="preserve"> auch ein </w:t>
      </w:r>
      <w:r>
        <w:t>C</w:t>
      </w:r>
      <w:r w:rsidRPr="006A2ACA">
        <w:t xml:space="preserve">ontroller und ein </w:t>
      </w:r>
      <w:r>
        <w:t>M</w:t>
      </w:r>
      <w:r w:rsidRPr="006A2ACA">
        <w:t>odel.</w:t>
      </w:r>
    </w:p>
    <w:p w:rsidR="00776473" w:rsidRPr="003F791B" w:rsidRDefault="00776473" w:rsidP="00776473"/>
    <w:p w:rsidR="00776473" w:rsidRPr="00E26D8A" w:rsidRDefault="00776473" w:rsidP="00E26D8A">
      <w:pPr>
        <w:pStyle w:val="berschrift2"/>
        <w:ind w:left="578" w:hanging="578"/>
      </w:pPr>
      <w:bookmarkStart w:id="15" w:name="_Toc514759722"/>
      <w:proofErr w:type="spellStart"/>
      <w:proofErr w:type="gramStart"/>
      <w:r w:rsidRPr="00E26D8A">
        <w:t>Daipan.Assistent.Adam.Security</w:t>
      </w:r>
      <w:bookmarkEnd w:id="15"/>
      <w:proofErr w:type="spellEnd"/>
      <w:proofErr w:type="gramEnd"/>
    </w:p>
    <w:p w:rsidR="00776473" w:rsidRDefault="00776473" w:rsidP="00776473">
      <w:pPr>
        <w:pStyle w:val="Listenabsatz"/>
        <w:numPr>
          <w:ilvl w:val="0"/>
          <w:numId w:val="11"/>
        </w:numPr>
        <w:spacing w:before="0" w:after="160" w:line="259" w:lineRule="auto"/>
        <w:jc w:val="left"/>
      </w:pPr>
      <w:r>
        <w:t xml:space="preserve">Client, </w:t>
      </w:r>
      <w:proofErr w:type="spellStart"/>
      <w:r>
        <w:t>ClientAssistent</w:t>
      </w:r>
      <w:proofErr w:type="spellEnd"/>
    </w:p>
    <w:p w:rsidR="00776473" w:rsidRDefault="00776473" w:rsidP="00776473">
      <w:r w:rsidRPr="000E0764">
        <w:t>Dient zur</w:t>
      </w:r>
      <w:r>
        <w:t xml:space="preserve"> verschlüsselten Kommunikation mit den außenstehenden Clients. Weiters muss auch vor Replay Attacken abgesichert werden.</w:t>
      </w:r>
    </w:p>
    <w:p w:rsidR="00776473" w:rsidRDefault="00776473" w:rsidP="00776473">
      <w:r>
        <w:lastRenderedPageBreak/>
        <w:t xml:space="preserve">In der ersten Version </w:t>
      </w:r>
      <w:proofErr w:type="gramStart"/>
      <w:r>
        <w:t>des Assistent</w:t>
      </w:r>
      <w:proofErr w:type="gramEnd"/>
      <w:r>
        <w:t xml:space="preserve"> reicht es wenn die Verschlüsselung mit https erfolgt.</w:t>
      </w:r>
    </w:p>
    <w:p w:rsidR="00E26D8A" w:rsidRPr="000E0764" w:rsidRDefault="00E26D8A" w:rsidP="00776473"/>
    <w:p w:rsidR="00776473" w:rsidRPr="0071748E" w:rsidRDefault="00776473" w:rsidP="00E26D8A">
      <w:pPr>
        <w:pStyle w:val="berschrift2"/>
        <w:ind w:left="578" w:hanging="578"/>
      </w:pPr>
      <w:bookmarkStart w:id="16" w:name="_Toc514759723"/>
      <w:proofErr w:type="spellStart"/>
      <w:proofErr w:type="gramStart"/>
      <w:r w:rsidRPr="00E26D8A">
        <w:t>Daipan.Assistent.Adam.Communication</w:t>
      </w:r>
      <w:proofErr w:type="spellEnd"/>
      <w:proofErr w:type="gramEnd"/>
      <w:r w:rsidRPr="0071748E">
        <w:t xml:space="preserve"> – Externe Kommunikation</w:t>
      </w:r>
      <w:bookmarkEnd w:id="16"/>
    </w:p>
    <w:p w:rsidR="00776473" w:rsidRDefault="00776473" w:rsidP="00776473">
      <w:pPr>
        <w:pStyle w:val="Listenabsatz"/>
        <w:numPr>
          <w:ilvl w:val="0"/>
          <w:numId w:val="11"/>
        </w:numPr>
        <w:spacing w:before="0" w:after="160" w:line="259" w:lineRule="auto"/>
        <w:jc w:val="left"/>
      </w:pPr>
      <w:r>
        <w:t xml:space="preserve">Externe Kommunikation zu anderen </w:t>
      </w:r>
      <w:proofErr w:type="spellStart"/>
      <w:r>
        <w:t>Assistents</w:t>
      </w:r>
      <w:proofErr w:type="spellEnd"/>
      <w:r>
        <w:t>.</w:t>
      </w:r>
    </w:p>
    <w:p w:rsidR="00776473" w:rsidRDefault="00776473" w:rsidP="00776473">
      <w:r>
        <w:t>Die Communication Komponente dient als externe Kommunikationszentralle. Sie beinhaltet Schnittstellen zu:</w:t>
      </w:r>
    </w:p>
    <w:p w:rsidR="00776473" w:rsidRDefault="00776473" w:rsidP="00776473">
      <w:pPr>
        <w:pStyle w:val="Listenabsatz"/>
        <w:numPr>
          <w:ilvl w:val="0"/>
          <w:numId w:val="11"/>
        </w:numPr>
        <w:spacing w:before="0" w:after="160" w:line="259" w:lineRule="auto"/>
        <w:jc w:val="left"/>
      </w:pPr>
      <w:r w:rsidRPr="00333271">
        <w:t xml:space="preserve"> anderen Assistent</w:t>
      </w:r>
      <w:r>
        <w:t>en.</w:t>
      </w:r>
    </w:p>
    <w:p w:rsidR="00776473" w:rsidRDefault="00776473" w:rsidP="00776473">
      <w:pPr>
        <w:pStyle w:val="Listenabsatz"/>
        <w:ind w:left="1080"/>
      </w:pPr>
      <w:r>
        <w:t xml:space="preserve">Als Beispiel sei folgendes Beispiel erwähnt. Zwei Produktionsstandorte die geographisch voneinander getrennt sind. Die Produktion muss beispielsweise für eine bestimmte Anzahl von Produkten Just in time gestartet werden. So muss der Assistent vom Produktionsstandort 1 </w:t>
      </w:r>
      <w:proofErr w:type="gramStart"/>
      <w:r>
        <w:t>dem Assistent</w:t>
      </w:r>
      <w:proofErr w:type="gramEnd"/>
      <w:r>
        <w:t xml:space="preserve"> vom Produktionsstandort 2 eine Message schicken um die Produktion zu starten.</w:t>
      </w:r>
    </w:p>
    <w:p w:rsidR="00776473" w:rsidRDefault="00776473" w:rsidP="00776473">
      <w:pPr>
        <w:pStyle w:val="Listenabsatz"/>
        <w:ind w:left="1080"/>
      </w:pPr>
    </w:p>
    <w:p w:rsidR="00776473" w:rsidRPr="00D15A2A" w:rsidRDefault="00776473" w:rsidP="00776473">
      <w:r w:rsidRPr="00D15A2A">
        <w:t>Die Kommunikation</w:t>
      </w:r>
      <w:r>
        <w:t xml:space="preserve"> zwischen den Knoten wird über </w:t>
      </w:r>
      <w:proofErr w:type="spellStart"/>
      <w:r>
        <w:t>SignalR</w:t>
      </w:r>
      <w:proofErr w:type="spellEnd"/>
      <w:r>
        <w:t xml:space="preserve"> erfolgen. Alle Assistent Instanzen sind vollwertige </w:t>
      </w:r>
      <w:proofErr w:type="spellStart"/>
      <w:r>
        <w:t>Assistents</w:t>
      </w:r>
      <w:proofErr w:type="spellEnd"/>
      <w:r>
        <w:t xml:space="preserve">. D.h. Sie beinhalten </w:t>
      </w:r>
    </w:p>
    <w:p w:rsidR="00776473" w:rsidRDefault="00776473" w:rsidP="00776473">
      <w:pPr>
        <w:pStyle w:val="Listenabsatz"/>
        <w:numPr>
          <w:ilvl w:val="0"/>
          <w:numId w:val="11"/>
        </w:numPr>
        <w:spacing w:before="0" w:after="160" w:line="259" w:lineRule="auto"/>
        <w:jc w:val="left"/>
      </w:pPr>
      <w:r>
        <w:t xml:space="preserve">(Third </w:t>
      </w:r>
      <w:proofErr w:type="spellStart"/>
      <w:r>
        <w:t>party</w:t>
      </w:r>
      <w:proofErr w:type="spellEnd"/>
      <w:r>
        <w:t xml:space="preserve"> Anwendungen.)</w:t>
      </w:r>
    </w:p>
    <w:p w:rsidR="00776473" w:rsidRPr="0084452B" w:rsidRDefault="00776473" w:rsidP="00776473"/>
    <w:p w:rsidR="00776473" w:rsidRPr="00E26D8A" w:rsidRDefault="00776473" w:rsidP="00E26D8A">
      <w:pPr>
        <w:pStyle w:val="berschrift2"/>
        <w:ind w:left="578" w:hanging="578"/>
      </w:pPr>
      <w:bookmarkStart w:id="17" w:name="_Toc514759724"/>
      <w:proofErr w:type="spellStart"/>
      <w:proofErr w:type="gramStart"/>
      <w:r w:rsidRPr="00E26D8A">
        <w:t>Daipan.Assistent.Adam.Communication</w:t>
      </w:r>
      <w:proofErr w:type="gramEnd"/>
      <w:r w:rsidRPr="00E26D8A">
        <w:t>.Blackboard</w:t>
      </w:r>
      <w:bookmarkEnd w:id="17"/>
      <w:proofErr w:type="spellEnd"/>
    </w:p>
    <w:p w:rsidR="00776473" w:rsidRPr="00333271" w:rsidRDefault="00776473" w:rsidP="00776473">
      <w:pPr>
        <w:pStyle w:val="Listenabsatz"/>
        <w:numPr>
          <w:ilvl w:val="0"/>
          <w:numId w:val="11"/>
        </w:numPr>
        <w:spacing w:before="0" w:after="160" w:line="259" w:lineRule="auto"/>
        <w:jc w:val="left"/>
      </w:pPr>
      <w:r w:rsidRPr="00333271">
        <w:t>Kommunikation zum</w:t>
      </w:r>
      <w:r>
        <w:t>/vom</w:t>
      </w:r>
      <w:r w:rsidRPr="00333271">
        <w:t xml:space="preserve"> </w:t>
      </w:r>
      <w:proofErr w:type="spellStart"/>
      <w:r w:rsidRPr="00333271">
        <w:t>Blackboard</w:t>
      </w:r>
      <w:proofErr w:type="spellEnd"/>
      <w:r w:rsidRPr="00333271">
        <w:t>. In d</w:t>
      </w:r>
      <w:r>
        <w:t xml:space="preserve">iesem Namensbereich wird die Funktionalität des </w:t>
      </w:r>
      <w:proofErr w:type="spellStart"/>
      <w:r>
        <w:t>Blackboards</w:t>
      </w:r>
      <w:proofErr w:type="spellEnd"/>
      <w:r>
        <w:t xml:space="preserve"> integriert. Das </w:t>
      </w:r>
      <w:proofErr w:type="spellStart"/>
      <w:r>
        <w:t>Blackboard</w:t>
      </w:r>
      <w:proofErr w:type="spellEnd"/>
      <w:r>
        <w:t xml:space="preserve"> dient als zentrale Kommunikationszentrale für die Applikation.</w:t>
      </w:r>
    </w:p>
    <w:p w:rsidR="00776473" w:rsidRDefault="00776473" w:rsidP="00E26D8A">
      <w:pPr>
        <w:pStyle w:val="berschrift2"/>
        <w:ind w:left="578" w:hanging="578"/>
      </w:pPr>
      <w:bookmarkStart w:id="18" w:name="_Toc514759725"/>
      <w:proofErr w:type="spellStart"/>
      <w:proofErr w:type="gramStart"/>
      <w:r w:rsidRPr="00E26D8A">
        <w:t>Daipan.Assistent.Adam.AccessManagement</w:t>
      </w:r>
      <w:proofErr w:type="spellEnd"/>
      <w:proofErr w:type="gramEnd"/>
      <w:r w:rsidRPr="00E26D8A">
        <w:t>/Control – Client</w:t>
      </w:r>
      <w:r w:rsidRPr="000243E2">
        <w:t xml:space="preserve"> Zugriffsverwaltung</w:t>
      </w:r>
      <w:bookmarkEnd w:id="18"/>
    </w:p>
    <w:p w:rsidR="00776473" w:rsidRDefault="00776473" w:rsidP="00776473">
      <w:r w:rsidRPr="006459D5">
        <w:t>Zugriffsverwaltung</w:t>
      </w:r>
      <w:r>
        <w:t>/Berechtigungsmanagement</w:t>
      </w:r>
      <w:r w:rsidRPr="006459D5">
        <w:t xml:space="preserve"> der einzelnen Anwendungen. </w:t>
      </w:r>
      <w:r>
        <w:t xml:space="preserve">Wird auch für </w:t>
      </w:r>
      <w:r w:rsidRPr="006459D5">
        <w:t>de</w:t>
      </w:r>
      <w:r>
        <w:t>n</w:t>
      </w:r>
      <w:r w:rsidRPr="006459D5">
        <w:t xml:space="preserve"> </w:t>
      </w:r>
      <w:proofErr w:type="spellStart"/>
      <w:r>
        <w:t>G</w:t>
      </w:r>
      <w:r w:rsidRPr="006459D5">
        <w:t>raphical</w:t>
      </w:r>
      <w:proofErr w:type="spellEnd"/>
      <w:r w:rsidRPr="006459D5">
        <w:t xml:space="preserve"> Assistent</w:t>
      </w:r>
      <w:r>
        <w:t xml:space="preserve"> verwendet</w:t>
      </w:r>
      <w:r w:rsidRPr="006459D5">
        <w:t>.</w:t>
      </w:r>
      <w:r>
        <w:t xml:space="preserve"> Darin wird definiert welche Halle dargestellt wird. </w:t>
      </w:r>
      <w:proofErr w:type="spellStart"/>
      <w:r>
        <w:t>Z.b</w:t>
      </w:r>
      <w:proofErr w:type="spellEnd"/>
      <w:r>
        <w:t xml:space="preserve"> Geely oder </w:t>
      </w:r>
      <w:proofErr w:type="spellStart"/>
      <w:r>
        <w:t>SiFang</w:t>
      </w:r>
      <w:proofErr w:type="spellEnd"/>
      <w:r>
        <w:t xml:space="preserve">. Wenn drei Viewer an den selben Client interessiert sind, wird jeweils nur auf den ersten Client verwiesen. </w:t>
      </w:r>
    </w:p>
    <w:p w:rsidR="00776473" w:rsidRPr="006459D5" w:rsidRDefault="00776473" w:rsidP="00776473"/>
    <w:p w:rsidR="00776473" w:rsidRPr="00E26D8A" w:rsidRDefault="00776473" w:rsidP="00E26D8A">
      <w:pPr>
        <w:pStyle w:val="berschrift2"/>
        <w:ind w:left="578" w:hanging="578"/>
      </w:pPr>
      <w:bookmarkStart w:id="19" w:name="_Toc514759726"/>
      <w:proofErr w:type="spellStart"/>
      <w:proofErr w:type="gramStart"/>
      <w:r w:rsidRPr="00E26D8A">
        <w:t>Daipan.Assistent.Adam.AIEngine</w:t>
      </w:r>
      <w:bookmarkEnd w:id="19"/>
      <w:proofErr w:type="spellEnd"/>
      <w:proofErr w:type="gramEnd"/>
    </w:p>
    <w:p w:rsidR="00776473" w:rsidRDefault="00776473" w:rsidP="00776473">
      <w:r>
        <w:t>Ist die Komponente die Benachrichtigungen per Voice/Gedanken oder per Eingabegerät wie Datenhandschuh entgegennimmt.</w:t>
      </w:r>
    </w:p>
    <w:p w:rsidR="00776473" w:rsidRDefault="00776473" w:rsidP="00776473">
      <w:r>
        <w:t>Die AI führt Auswertungen durch und/oder verschickt Benachrichtigungen und/oder führt selbständig Tätigkeiten durchführt.</w:t>
      </w:r>
    </w:p>
    <w:p w:rsidR="00E547A9" w:rsidRPr="00E547A9" w:rsidRDefault="00776473" w:rsidP="00E547A9">
      <w:pPr>
        <w:pStyle w:val="berschrift2"/>
        <w:ind w:left="578" w:hanging="578"/>
      </w:pPr>
      <w:bookmarkStart w:id="20" w:name="_Toc514759727"/>
      <w:proofErr w:type="spellStart"/>
      <w:proofErr w:type="gramStart"/>
      <w:r w:rsidRPr="00E26D8A">
        <w:t>Daipan.Assistent.Adam.ExternalCommunication</w:t>
      </w:r>
      <w:proofErr w:type="spellEnd"/>
      <w:proofErr w:type="gramEnd"/>
      <w:r w:rsidRPr="00E26D8A">
        <w:t xml:space="preserve"> ECOM</w:t>
      </w:r>
      <w:bookmarkEnd w:id="20"/>
    </w:p>
    <w:p w:rsidR="00776473" w:rsidRPr="007E459C" w:rsidRDefault="00776473" w:rsidP="007E459C">
      <w:r w:rsidRPr="007E459C">
        <w:t>(</w:t>
      </w:r>
      <w:proofErr w:type="spellStart"/>
      <w:r w:rsidRPr="007E459C">
        <w:t>ExternalManagement</w:t>
      </w:r>
      <w:proofErr w:type="spellEnd"/>
      <w:r w:rsidRPr="007E459C">
        <w:t>)-Message System, Benachrichtigungssystem für die Zugriffsverwaltung für die externen Nachrichten.</w:t>
      </w:r>
    </w:p>
    <w:p w:rsidR="00776473" w:rsidRDefault="00776473" w:rsidP="00776473">
      <w:r>
        <w:t>Anbindung an dem Assistenten beispielsweise über TCP/IP, Service Bus etc.</w:t>
      </w:r>
    </w:p>
    <w:p w:rsidR="00776473" w:rsidRDefault="00776473" w:rsidP="00776473">
      <w:r>
        <w:t>External Management ist für die Kommunikation mit den Viewern zuständig. Zu diesen wird eine http/REST Verbindung aufgebaut.</w:t>
      </w:r>
    </w:p>
    <w:p w:rsidR="00776473" w:rsidRDefault="00776473" w:rsidP="00776473">
      <w:r w:rsidRPr="001F5E22">
        <w:rPr>
          <w:noProof/>
        </w:rPr>
        <w:lastRenderedPageBreak/>
        <w:drawing>
          <wp:inline distT="0" distB="0" distL="0" distR="0" wp14:anchorId="44BEEAC5" wp14:editId="6B416E4A">
            <wp:extent cx="5812404" cy="7638367"/>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31786" cy="7663838"/>
                    </a:xfrm>
                    <a:prstGeom prst="rect">
                      <a:avLst/>
                    </a:prstGeom>
                    <a:noFill/>
                    <a:ln>
                      <a:noFill/>
                    </a:ln>
                  </pic:spPr>
                </pic:pic>
              </a:graphicData>
            </a:graphic>
          </wp:inline>
        </w:drawing>
      </w:r>
    </w:p>
    <w:p w:rsidR="00776473" w:rsidRDefault="00776473" w:rsidP="00776473">
      <w:pPr>
        <w:keepNext/>
      </w:pPr>
    </w:p>
    <w:p w:rsidR="00776473" w:rsidRDefault="00776473" w:rsidP="00776473">
      <w:pPr>
        <w:pStyle w:val="Beschriftung"/>
        <w:jc w:val="center"/>
      </w:pPr>
      <w:proofErr w:type="spellStart"/>
      <w:r>
        <w:t>Abbildung</w:t>
      </w:r>
      <w:proofErr w:type="spellEnd"/>
      <w:r>
        <w:t xml:space="preserve"> </w:t>
      </w:r>
      <w:r>
        <w:fldChar w:fldCharType="begin"/>
      </w:r>
      <w:r>
        <w:instrText xml:space="preserve"> SEQ Abbildung \* ARABIC </w:instrText>
      </w:r>
      <w:r>
        <w:fldChar w:fldCharType="separate"/>
      </w:r>
      <w:r>
        <w:rPr>
          <w:noProof/>
        </w:rPr>
        <w:t>1</w:t>
      </w:r>
      <w:r>
        <w:rPr>
          <w:noProof/>
        </w:rPr>
        <w:fldChar w:fldCharType="end"/>
      </w:r>
      <w:r>
        <w:t>Diagram</w:t>
      </w:r>
    </w:p>
    <w:p w:rsidR="00776473" w:rsidRDefault="00776473" w:rsidP="00776473"/>
    <w:p w:rsidR="00E26D8A" w:rsidRDefault="00E26D8A" w:rsidP="00776473"/>
    <w:p w:rsidR="00E26D8A" w:rsidRDefault="00E26D8A" w:rsidP="00776473"/>
    <w:p w:rsidR="00E26D8A" w:rsidRDefault="00E26D8A" w:rsidP="00E26D8A">
      <w:pPr>
        <w:pStyle w:val="berschrift2"/>
        <w:ind w:left="578" w:hanging="578"/>
      </w:pPr>
      <w:bookmarkStart w:id="21" w:name="_Toc514759728"/>
      <w:r>
        <w:lastRenderedPageBreak/>
        <w:t>Komponententype</w:t>
      </w:r>
      <w:bookmarkEnd w:id="21"/>
      <w:r w:rsidR="00467CAE">
        <w:t>n</w:t>
      </w:r>
    </w:p>
    <w:tbl>
      <w:tblPr>
        <w:tblStyle w:val="Tabellenraster"/>
        <w:tblW w:w="0" w:type="auto"/>
        <w:tblLook w:val="04A0" w:firstRow="1" w:lastRow="0" w:firstColumn="1" w:lastColumn="0" w:noHBand="0" w:noVBand="1"/>
      </w:tblPr>
      <w:tblGrid>
        <w:gridCol w:w="4677"/>
        <w:gridCol w:w="4385"/>
      </w:tblGrid>
      <w:tr w:rsidR="00776473" w:rsidTr="00693052">
        <w:tc>
          <w:tcPr>
            <w:tcW w:w="4955" w:type="dxa"/>
          </w:tcPr>
          <w:p w:rsidR="00776473" w:rsidRPr="006A2ACA" w:rsidRDefault="00776473" w:rsidP="00693052">
            <w:pPr>
              <w:rPr>
                <w:b/>
              </w:rPr>
            </w:pPr>
            <w:proofErr w:type="spellStart"/>
            <w:r w:rsidRPr="006A2ACA">
              <w:rPr>
                <w:b/>
              </w:rPr>
              <w:t>Component</w:t>
            </w:r>
            <w:proofErr w:type="spellEnd"/>
            <w:r w:rsidRPr="006A2ACA">
              <w:rPr>
                <w:b/>
              </w:rPr>
              <w:t xml:space="preserve"> Name</w:t>
            </w:r>
          </w:p>
        </w:tc>
        <w:tc>
          <w:tcPr>
            <w:tcW w:w="4956" w:type="dxa"/>
          </w:tcPr>
          <w:p w:rsidR="00776473" w:rsidRPr="006A2ACA" w:rsidRDefault="00776473" w:rsidP="00693052">
            <w:pPr>
              <w:rPr>
                <w:b/>
              </w:rPr>
            </w:pPr>
            <w:r w:rsidRPr="006A2ACA">
              <w:rPr>
                <w:b/>
              </w:rPr>
              <w:t>Service Type</w:t>
            </w:r>
          </w:p>
        </w:tc>
      </w:tr>
      <w:tr w:rsidR="00776473" w:rsidTr="00693052">
        <w:tc>
          <w:tcPr>
            <w:tcW w:w="4955" w:type="dxa"/>
          </w:tcPr>
          <w:p w:rsidR="00776473" w:rsidRDefault="00776473" w:rsidP="00693052">
            <w:r>
              <w:t>Core</w:t>
            </w:r>
          </w:p>
        </w:tc>
        <w:tc>
          <w:tcPr>
            <w:tcW w:w="4956" w:type="dxa"/>
          </w:tcPr>
          <w:p w:rsidR="00776473" w:rsidRDefault="00776473" w:rsidP="00693052">
            <w:r>
              <w:t>Service</w:t>
            </w:r>
          </w:p>
        </w:tc>
      </w:tr>
      <w:tr w:rsidR="00776473" w:rsidTr="00693052">
        <w:tc>
          <w:tcPr>
            <w:tcW w:w="4955" w:type="dxa"/>
          </w:tcPr>
          <w:p w:rsidR="00776473" w:rsidRDefault="00776473" w:rsidP="00693052">
            <w:proofErr w:type="spellStart"/>
            <w:r>
              <w:t>Presenter</w:t>
            </w:r>
            <w:proofErr w:type="spellEnd"/>
          </w:p>
        </w:tc>
        <w:tc>
          <w:tcPr>
            <w:tcW w:w="4956" w:type="dxa"/>
          </w:tcPr>
          <w:p w:rsidR="00776473" w:rsidRDefault="00776473" w:rsidP="00693052">
            <w:r>
              <w:t>Service</w:t>
            </w:r>
          </w:p>
        </w:tc>
      </w:tr>
      <w:tr w:rsidR="00776473" w:rsidTr="00693052">
        <w:tc>
          <w:tcPr>
            <w:tcW w:w="4955" w:type="dxa"/>
          </w:tcPr>
          <w:p w:rsidR="00776473" w:rsidRDefault="00776473" w:rsidP="00693052">
            <w:r>
              <w:t>Client</w:t>
            </w:r>
          </w:p>
        </w:tc>
        <w:tc>
          <w:tcPr>
            <w:tcW w:w="4956" w:type="dxa"/>
          </w:tcPr>
          <w:p w:rsidR="00776473" w:rsidRDefault="00776473" w:rsidP="00693052">
            <w:r>
              <w:t>Actor</w:t>
            </w:r>
          </w:p>
        </w:tc>
      </w:tr>
      <w:tr w:rsidR="00776473" w:rsidTr="00693052">
        <w:tc>
          <w:tcPr>
            <w:tcW w:w="4955" w:type="dxa"/>
          </w:tcPr>
          <w:p w:rsidR="00776473" w:rsidRDefault="00776473" w:rsidP="00693052">
            <w:proofErr w:type="spellStart"/>
            <w:r>
              <w:t>EngineGroup</w:t>
            </w:r>
            <w:proofErr w:type="spellEnd"/>
          </w:p>
        </w:tc>
        <w:tc>
          <w:tcPr>
            <w:tcW w:w="4956" w:type="dxa"/>
          </w:tcPr>
          <w:p w:rsidR="00776473" w:rsidRDefault="00776473" w:rsidP="00693052">
            <w:r>
              <w:t>Actor</w:t>
            </w:r>
          </w:p>
        </w:tc>
      </w:tr>
      <w:tr w:rsidR="00776473" w:rsidTr="00693052">
        <w:tc>
          <w:tcPr>
            <w:tcW w:w="4955" w:type="dxa"/>
          </w:tcPr>
          <w:p w:rsidR="00776473" w:rsidRDefault="00776473" w:rsidP="00693052">
            <w:proofErr w:type="spellStart"/>
            <w:r>
              <w:t>WorkerEngine</w:t>
            </w:r>
            <w:proofErr w:type="spellEnd"/>
          </w:p>
        </w:tc>
        <w:tc>
          <w:tcPr>
            <w:tcW w:w="4956" w:type="dxa"/>
          </w:tcPr>
          <w:p w:rsidR="00776473" w:rsidRDefault="00776473" w:rsidP="00693052">
            <w:r>
              <w:t>Actor</w:t>
            </w:r>
          </w:p>
        </w:tc>
      </w:tr>
      <w:tr w:rsidR="00776473" w:rsidTr="00693052">
        <w:tc>
          <w:tcPr>
            <w:tcW w:w="4955" w:type="dxa"/>
          </w:tcPr>
          <w:p w:rsidR="00776473" w:rsidRDefault="00776473" w:rsidP="00693052">
            <w:r>
              <w:t>Session</w:t>
            </w:r>
          </w:p>
        </w:tc>
        <w:tc>
          <w:tcPr>
            <w:tcW w:w="4956" w:type="dxa"/>
          </w:tcPr>
          <w:p w:rsidR="00776473" w:rsidRDefault="00776473" w:rsidP="00693052">
            <w:r>
              <w:t>Actor</w:t>
            </w:r>
          </w:p>
        </w:tc>
      </w:tr>
      <w:tr w:rsidR="00776473" w:rsidTr="00693052">
        <w:tc>
          <w:tcPr>
            <w:tcW w:w="4955" w:type="dxa"/>
          </w:tcPr>
          <w:p w:rsidR="00776473" w:rsidRDefault="00776473" w:rsidP="00693052">
            <w:r>
              <w:t>Security</w:t>
            </w:r>
          </w:p>
        </w:tc>
        <w:tc>
          <w:tcPr>
            <w:tcW w:w="4956" w:type="dxa"/>
          </w:tcPr>
          <w:p w:rsidR="00776473" w:rsidRDefault="00776473" w:rsidP="00693052">
            <w:r>
              <w:t>Service</w:t>
            </w:r>
          </w:p>
        </w:tc>
      </w:tr>
      <w:tr w:rsidR="00776473" w:rsidTr="00693052">
        <w:tc>
          <w:tcPr>
            <w:tcW w:w="4955" w:type="dxa"/>
          </w:tcPr>
          <w:p w:rsidR="00776473" w:rsidRDefault="00776473" w:rsidP="00693052">
            <w:r>
              <w:t xml:space="preserve">Communication/ICOM </w:t>
            </w:r>
            <w:proofErr w:type="spellStart"/>
            <w:r>
              <w:t>Inter</w:t>
            </w:r>
            <w:proofErr w:type="spellEnd"/>
          </w:p>
        </w:tc>
        <w:tc>
          <w:tcPr>
            <w:tcW w:w="4956" w:type="dxa"/>
          </w:tcPr>
          <w:p w:rsidR="00776473" w:rsidRDefault="00776473" w:rsidP="00693052">
            <w:r>
              <w:t>Service</w:t>
            </w:r>
          </w:p>
        </w:tc>
      </w:tr>
      <w:tr w:rsidR="00776473" w:rsidTr="00693052">
        <w:tc>
          <w:tcPr>
            <w:tcW w:w="4955" w:type="dxa"/>
          </w:tcPr>
          <w:p w:rsidR="00776473" w:rsidRDefault="00776473" w:rsidP="00693052">
            <w:proofErr w:type="spellStart"/>
            <w:r>
              <w:t>BlackBoard</w:t>
            </w:r>
            <w:proofErr w:type="spellEnd"/>
          </w:p>
        </w:tc>
        <w:tc>
          <w:tcPr>
            <w:tcW w:w="4956" w:type="dxa"/>
          </w:tcPr>
          <w:p w:rsidR="00776473" w:rsidRDefault="00776473" w:rsidP="00693052">
            <w:r>
              <w:t>Actor?</w:t>
            </w:r>
          </w:p>
        </w:tc>
      </w:tr>
      <w:tr w:rsidR="00776473" w:rsidTr="00693052">
        <w:tc>
          <w:tcPr>
            <w:tcW w:w="4955" w:type="dxa"/>
          </w:tcPr>
          <w:p w:rsidR="00776473" w:rsidRDefault="00776473" w:rsidP="00693052">
            <w:proofErr w:type="spellStart"/>
            <w:r>
              <w:t>AccessManagement</w:t>
            </w:r>
            <w:proofErr w:type="spellEnd"/>
            <w:r>
              <w:t>/Control</w:t>
            </w:r>
          </w:p>
        </w:tc>
        <w:tc>
          <w:tcPr>
            <w:tcW w:w="4956" w:type="dxa"/>
          </w:tcPr>
          <w:p w:rsidR="00776473" w:rsidRDefault="00776473" w:rsidP="00693052">
            <w:r>
              <w:t>Service</w:t>
            </w:r>
          </w:p>
        </w:tc>
      </w:tr>
      <w:tr w:rsidR="00776473" w:rsidTr="00693052">
        <w:tc>
          <w:tcPr>
            <w:tcW w:w="4955" w:type="dxa"/>
          </w:tcPr>
          <w:p w:rsidR="00776473" w:rsidRDefault="00776473" w:rsidP="00693052">
            <w:proofErr w:type="spellStart"/>
            <w:r>
              <w:t>AIEngine</w:t>
            </w:r>
            <w:proofErr w:type="spellEnd"/>
          </w:p>
        </w:tc>
        <w:tc>
          <w:tcPr>
            <w:tcW w:w="4956" w:type="dxa"/>
          </w:tcPr>
          <w:p w:rsidR="00776473" w:rsidRDefault="00776473" w:rsidP="00693052">
            <w:r>
              <w:t>Actor</w:t>
            </w:r>
          </w:p>
        </w:tc>
      </w:tr>
      <w:tr w:rsidR="00776473" w:rsidTr="00693052">
        <w:tc>
          <w:tcPr>
            <w:tcW w:w="4955" w:type="dxa"/>
          </w:tcPr>
          <w:p w:rsidR="00776473" w:rsidRDefault="00776473" w:rsidP="00693052">
            <w:proofErr w:type="spellStart"/>
            <w:r>
              <w:t>ExternalManagement</w:t>
            </w:r>
            <w:proofErr w:type="spellEnd"/>
            <w:r>
              <w:t>/ECOM</w:t>
            </w:r>
          </w:p>
        </w:tc>
        <w:tc>
          <w:tcPr>
            <w:tcW w:w="4956" w:type="dxa"/>
          </w:tcPr>
          <w:p w:rsidR="00776473" w:rsidRDefault="00776473" w:rsidP="00693052">
            <w:r>
              <w:t>Service</w:t>
            </w:r>
          </w:p>
        </w:tc>
      </w:tr>
      <w:tr w:rsidR="00776473" w:rsidTr="00693052">
        <w:tc>
          <w:tcPr>
            <w:tcW w:w="4955" w:type="dxa"/>
          </w:tcPr>
          <w:p w:rsidR="00776473" w:rsidRDefault="00776473" w:rsidP="00693052">
            <w:proofErr w:type="spellStart"/>
            <w:r>
              <w:t>SFAKpuHost</w:t>
            </w:r>
            <w:proofErr w:type="spellEnd"/>
          </w:p>
        </w:tc>
        <w:tc>
          <w:tcPr>
            <w:tcW w:w="4956" w:type="dxa"/>
          </w:tcPr>
          <w:p w:rsidR="00776473" w:rsidRDefault="00776473" w:rsidP="00693052">
            <w:r>
              <w:t>Service</w:t>
            </w:r>
          </w:p>
        </w:tc>
      </w:tr>
    </w:tbl>
    <w:p w:rsidR="00776473" w:rsidRDefault="00776473" w:rsidP="00776473"/>
    <w:p w:rsidR="00776473" w:rsidRPr="00E26D8A" w:rsidRDefault="00776473" w:rsidP="00E26D8A">
      <w:pPr>
        <w:pStyle w:val="berschrift2"/>
        <w:ind w:left="578" w:hanging="578"/>
      </w:pPr>
      <w:bookmarkStart w:id="22" w:name="_Toc514759729"/>
      <w:proofErr w:type="spellStart"/>
      <w:proofErr w:type="gramStart"/>
      <w:r w:rsidRPr="00E26D8A">
        <w:t>Daipan.Assistent.Adam.SfaKpuHost</w:t>
      </w:r>
      <w:bookmarkEnd w:id="22"/>
      <w:proofErr w:type="spellEnd"/>
      <w:proofErr w:type="gramEnd"/>
    </w:p>
    <w:p w:rsidR="00776473" w:rsidRDefault="00776473" w:rsidP="00776473">
      <w:proofErr w:type="spellStart"/>
      <w:r w:rsidRPr="000C029A">
        <w:t>Sfa</w:t>
      </w:r>
      <w:proofErr w:type="spellEnd"/>
      <w:r w:rsidRPr="000C029A">
        <w:t xml:space="preserve"> Service zum </w:t>
      </w:r>
      <w:proofErr w:type="spellStart"/>
      <w:r w:rsidRPr="000C029A">
        <w:t>Instanzieren</w:t>
      </w:r>
      <w:proofErr w:type="spellEnd"/>
      <w:r w:rsidRPr="000C029A">
        <w:t xml:space="preserve"> v</w:t>
      </w:r>
      <w:r>
        <w:t>on KPUs.</w:t>
      </w:r>
    </w:p>
    <w:p w:rsidR="00E26D8A" w:rsidRPr="000C029A" w:rsidRDefault="00E26D8A" w:rsidP="00776473"/>
    <w:p w:rsidR="00776473" w:rsidRPr="00E26D8A" w:rsidRDefault="00776473" w:rsidP="00E26D8A">
      <w:pPr>
        <w:pStyle w:val="berschrift2"/>
        <w:ind w:left="578" w:hanging="578"/>
      </w:pPr>
      <w:bookmarkStart w:id="23" w:name="_Toc514759730"/>
      <w:r w:rsidRPr="00E26D8A">
        <w:t xml:space="preserve">Datenfluss Von der KPU zum </w:t>
      </w:r>
      <w:proofErr w:type="spellStart"/>
      <w:r w:rsidRPr="00E26D8A">
        <w:t>Blackboard</w:t>
      </w:r>
      <w:bookmarkEnd w:id="23"/>
      <w:proofErr w:type="spellEnd"/>
    </w:p>
    <w:p w:rsidR="00776473" w:rsidRDefault="00776473" w:rsidP="00776473">
      <w:pPr>
        <w:rPr>
          <w:lang w:val="en-GB"/>
        </w:rPr>
      </w:pPr>
      <w:proofErr w:type="spellStart"/>
      <w:r w:rsidRPr="00B10BCF">
        <w:rPr>
          <w:lang w:val="en-GB"/>
        </w:rPr>
        <w:t>Siehe</w:t>
      </w:r>
      <w:proofErr w:type="spellEnd"/>
      <w:r w:rsidRPr="00B10BCF">
        <w:rPr>
          <w:lang w:val="en-GB"/>
        </w:rPr>
        <w:t xml:space="preserve"> UML </w:t>
      </w:r>
      <w:proofErr w:type="spellStart"/>
      <w:r w:rsidRPr="00B10BCF">
        <w:rPr>
          <w:lang w:val="en-GB"/>
        </w:rPr>
        <w:t>Diagramm</w:t>
      </w:r>
      <w:proofErr w:type="spellEnd"/>
      <w:r w:rsidRPr="00B10BCF">
        <w:rPr>
          <w:lang w:val="en-GB"/>
        </w:rPr>
        <w:t xml:space="preserve"> i</w:t>
      </w:r>
      <w:r>
        <w:rPr>
          <w:lang w:val="en-GB"/>
        </w:rPr>
        <w:t>n</w:t>
      </w:r>
      <w:r w:rsidRPr="00B10BCF">
        <w:rPr>
          <w:lang w:val="en-GB"/>
        </w:rPr>
        <w:t xml:space="preserve"> Enterprise Architect: </w:t>
      </w:r>
    </w:p>
    <w:p w:rsidR="00776473" w:rsidRPr="00B10BCF" w:rsidRDefault="00776473" w:rsidP="00776473">
      <w:pPr>
        <w:rPr>
          <w:lang w:val="en-GB"/>
        </w:rPr>
      </w:pPr>
      <w:proofErr w:type="spellStart"/>
      <w:proofErr w:type="gramStart"/>
      <w:r w:rsidRPr="00B10BCF">
        <w:rPr>
          <w:lang w:val="en-GB"/>
        </w:rPr>
        <w:t>Breanos.Daipan.Biks.Architecture</w:t>
      </w:r>
      <w:proofErr w:type="gramEnd"/>
      <w:r w:rsidRPr="00B10BCF">
        <w:rPr>
          <w:lang w:val="en-GB"/>
        </w:rPr>
        <w:t>.Blackboard.Black</w:t>
      </w:r>
      <w:proofErr w:type="spellEnd"/>
      <w:r w:rsidRPr="00B10BCF">
        <w:rPr>
          <w:lang w:val="en-GB"/>
        </w:rPr>
        <w:t xml:space="preserve"> Board Implementation</w:t>
      </w:r>
    </w:p>
    <w:p w:rsidR="00776473" w:rsidRDefault="00776473" w:rsidP="00776473">
      <w:pPr>
        <w:rPr>
          <w:ins w:id="24" w:author="Eduard Bezdedeanu" w:date="2018-05-22T16:02:00Z"/>
          <w:lang w:val="en-GB"/>
        </w:rPr>
      </w:pPr>
    </w:p>
    <w:p w:rsidR="00335A24" w:rsidRDefault="00335A24" w:rsidP="00776473">
      <w:pPr>
        <w:rPr>
          <w:ins w:id="25" w:author="Eduard Bezdedeanu" w:date="2018-05-22T16:02:00Z"/>
          <w:lang w:val="en-GB"/>
        </w:rPr>
      </w:pPr>
    </w:p>
    <w:p w:rsidR="00335A24" w:rsidRDefault="00335A24" w:rsidP="00776473">
      <w:pPr>
        <w:rPr>
          <w:ins w:id="26" w:author="Eduard Bezdedeanu" w:date="2018-05-22T16:02:00Z"/>
          <w:lang w:val="en-GB"/>
        </w:rPr>
      </w:pPr>
    </w:p>
    <w:p w:rsidR="00335A24" w:rsidRDefault="00335A24" w:rsidP="00776473">
      <w:pPr>
        <w:rPr>
          <w:ins w:id="27" w:author="Eduard Bezdedeanu" w:date="2018-05-22T16:02:00Z"/>
          <w:lang w:val="en-GB"/>
        </w:rPr>
      </w:pPr>
    </w:p>
    <w:p w:rsidR="00335A24" w:rsidRDefault="00335A24" w:rsidP="00776473">
      <w:pPr>
        <w:rPr>
          <w:ins w:id="28" w:author="Eduard Bezdedeanu" w:date="2018-05-22T16:02:00Z"/>
          <w:lang w:val="en-GB"/>
        </w:rPr>
      </w:pPr>
    </w:p>
    <w:p w:rsidR="00335A24" w:rsidRDefault="00335A24" w:rsidP="00776473">
      <w:pPr>
        <w:rPr>
          <w:ins w:id="29" w:author="Eduard Bezdedeanu" w:date="2018-05-22T16:02:00Z"/>
          <w:lang w:val="en-GB"/>
        </w:rPr>
      </w:pPr>
    </w:p>
    <w:p w:rsidR="00335A24" w:rsidRDefault="00335A24" w:rsidP="00776473">
      <w:pPr>
        <w:rPr>
          <w:ins w:id="30" w:author="Eduard Bezdedeanu" w:date="2018-05-22T16:02:00Z"/>
          <w:lang w:val="en-GB"/>
        </w:rPr>
      </w:pPr>
    </w:p>
    <w:p w:rsidR="00335A24" w:rsidRDefault="00335A24" w:rsidP="00776473">
      <w:pPr>
        <w:rPr>
          <w:ins w:id="31" w:author="Eduard Bezdedeanu" w:date="2018-05-22T16:02:00Z"/>
          <w:lang w:val="en-GB"/>
        </w:rPr>
      </w:pPr>
    </w:p>
    <w:p w:rsidR="00335A24" w:rsidRDefault="00335A24" w:rsidP="00776473">
      <w:pPr>
        <w:rPr>
          <w:ins w:id="32" w:author="Eduard Bezdedeanu" w:date="2018-05-22T15:53:00Z"/>
          <w:lang w:val="en-GB"/>
        </w:rPr>
      </w:pPr>
    </w:p>
    <w:p w:rsidR="00335A24" w:rsidRDefault="00335A24" w:rsidP="00335A24">
      <w:pPr>
        <w:pStyle w:val="berschrift2"/>
        <w:rPr>
          <w:ins w:id="33" w:author="Eduard Bezdedeanu" w:date="2018-05-22T15:54:00Z"/>
        </w:rPr>
        <w:pPrChange w:id="34" w:author="Eduard Bezdedeanu" w:date="2018-05-22T15:54:00Z">
          <w:pPr>
            <w:pStyle w:val="berschrift2"/>
            <w:numPr>
              <w:ilvl w:val="0"/>
              <w:numId w:val="0"/>
            </w:numPr>
          </w:pPr>
        </w:pPrChange>
      </w:pPr>
      <w:ins w:id="35" w:author="Eduard Bezdedeanu" w:date="2018-05-22T15:54:00Z">
        <w:r w:rsidRPr="00335A24">
          <w:rPr>
            <w:rPrChange w:id="36" w:author="Eduard Bezdedeanu" w:date="2018-05-22T15:54:00Z">
              <w:rPr>
                <w:lang w:val="en-GB"/>
              </w:rPr>
            </w:rPrChange>
          </w:rPr>
          <w:lastRenderedPageBreak/>
          <w:t xml:space="preserve">Methodendefinitionen für </w:t>
        </w:r>
        <w:proofErr w:type="gramStart"/>
        <w:r w:rsidRPr="00335A24">
          <w:rPr>
            <w:rPrChange w:id="37" w:author="Eduard Bezdedeanu" w:date="2018-05-22T15:54:00Z">
              <w:rPr>
                <w:lang w:val="en-GB"/>
              </w:rPr>
            </w:rPrChange>
          </w:rPr>
          <w:t>den View</w:t>
        </w:r>
        <w:proofErr w:type="gramEnd"/>
        <w:r w:rsidRPr="00335A24">
          <w:rPr>
            <w:rPrChange w:id="38" w:author="Eduard Bezdedeanu" w:date="2018-05-22T15:54:00Z">
              <w:rPr>
                <w:lang w:val="en-GB"/>
              </w:rPr>
            </w:rPrChange>
          </w:rPr>
          <w:t xml:space="preserve"> C</w:t>
        </w:r>
        <w:r>
          <w:t>lient</w:t>
        </w:r>
      </w:ins>
    </w:p>
    <w:p w:rsidR="00335A24" w:rsidRDefault="00335A24" w:rsidP="00335A24">
      <w:pPr>
        <w:rPr>
          <w:ins w:id="39" w:author="Eduard Bezdedeanu" w:date="2018-05-22T15:54:00Z"/>
          <w:lang w:val="de-DE"/>
        </w:rPr>
      </w:pPr>
    </w:p>
    <w:p w:rsidR="00335A24" w:rsidRPr="00335A24" w:rsidRDefault="00335A24" w:rsidP="00335A24">
      <w:pPr>
        <w:rPr>
          <w:ins w:id="40" w:author="Eduard Bezdedeanu" w:date="2018-05-22T15:54:00Z"/>
          <w:b/>
          <w:lang w:val="de-DE"/>
          <w:rPrChange w:id="41" w:author="Eduard Bezdedeanu" w:date="2018-05-22T15:57:00Z">
            <w:rPr>
              <w:ins w:id="42" w:author="Eduard Bezdedeanu" w:date="2018-05-22T15:54:00Z"/>
              <w:lang w:val="de-DE"/>
            </w:rPr>
          </w:rPrChange>
        </w:rPr>
      </w:pPr>
      <w:ins w:id="43" w:author="Eduard Bezdedeanu" w:date="2018-05-22T15:54:00Z">
        <w:r w:rsidRPr="00335A24">
          <w:rPr>
            <w:b/>
            <w:lang w:val="de-DE"/>
            <w:rPrChange w:id="44" w:author="Eduard Bezdedeanu" w:date="2018-05-22T15:57:00Z">
              <w:rPr>
                <w:lang w:val="de-DE"/>
              </w:rPr>
            </w:rPrChange>
          </w:rPr>
          <w:t xml:space="preserve">Client </w:t>
        </w:r>
        <w:proofErr w:type="spellStart"/>
        <w:r w:rsidRPr="00335A24">
          <w:rPr>
            <w:b/>
            <w:lang w:val="de-DE"/>
            <w:rPrChange w:id="45" w:author="Eduard Bezdedeanu" w:date="2018-05-22T15:57:00Z">
              <w:rPr>
                <w:lang w:val="de-DE"/>
              </w:rPr>
            </w:rPrChange>
          </w:rPr>
          <w:t>Methodes</w:t>
        </w:r>
        <w:proofErr w:type="spellEnd"/>
      </w:ins>
    </w:p>
    <w:tbl>
      <w:tblPr>
        <w:tblStyle w:val="Tabellenraster"/>
        <w:tblW w:w="9634" w:type="dxa"/>
        <w:tblLook w:val="04A0" w:firstRow="1" w:lastRow="0" w:firstColumn="1" w:lastColumn="0" w:noHBand="0" w:noVBand="1"/>
        <w:tblPrChange w:id="46" w:author="Eduard Bezdedeanu" w:date="2018-05-22T16:02:00Z">
          <w:tblPr>
            <w:tblStyle w:val="Tabellenraster"/>
            <w:tblW w:w="0" w:type="auto"/>
            <w:tblLook w:val="04A0" w:firstRow="1" w:lastRow="0" w:firstColumn="1" w:lastColumn="0" w:noHBand="0" w:noVBand="1"/>
          </w:tblPr>
        </w:tblPrChange>
      </w:tblPr>
      <w:tblGrid>
        <w:gridCol w:w="5665"/>
        <w:gridCol w:w="3969"/>
        <w:tblGridChange w:id="47">
          <w:tblGrid>
            <w:gridCol w:w="4531"/>
            <w:gridCol w:w="4531"/>
          </w:tblGrid>
        </w:tblGridChange>
      </w:tblGrid>
      <w:tr w:rsidR="00335A24" w:rsidTr="00335A24">
        <w:trPr>
          <w:ins w:id="48" w:author="Eduard Bezdedeanu" w:date="2018-05-22T15:55:00Z"/>
        </w:trPr>
        <w:tc>
          <w:tcPr>
            <w:tcW w:w="5665" w:type="dxa"/>
            <w:tcPrChange w:id="49" w:author="Eduard Bezdedeanu" w:date="2018-05-22T16:02:00Z">
              <w:tcPr>
                <w:tcW w:w="4531" w:type="dxa"/>
              </w:tcPr>
            </w:tcPrChange>
          </w:tcPr>
          <w:p w:rsidR="00335A24" w:rsidRPr="00335A24" w:rsidRDefault="00335A24" w:rsidP="00335A24">
            <w:pPr>
              <w:rPr>
                <w:ins w:id="50" w:author="Eduard Bezdedeanu" w:date="2018-05-22T15:55:00Z"/>
                <w:rFonts w:ascii="Calibri" w:hAnsi="Calibri"/>
                <w:szCs w:val="22"/>
                <w:rPrChange w:id="51" w:author="Eduard Bezdedeanu" w:date="2018-05-22T15:55:00Z">
                  <w:rPr>
                    <w:ins w:id="52" w:author="Eduard Bezdedeanu" w:date="2018-05-22T15:55:00Z"/>
                    <w:lang w:val="de-DE"/>
                  </w:rPr>
                </w:rPrChange>
              </w:rPr>
            </w:pPr>
            <w:proofErr w:type="spellStart"/>
            <w:proofErr w:type="gramStart"/>
            <w:ins w:id="53" w:author="Eduard Bezdedeanu" w:date="2018-05-22T15:55:00Z">
              <w:r>
                <w:t>OnReceiveBadLogin</w:t>
              </w:r>
              <w:proofErr w:type="spellEnd"/>
              <w:r>
                <w:t>(</w:t>
              </w:r>
              <w:proofErr w:type="gramEnd"/>
              <w:r>
                <w:t>)</w:t>
              </w:r>
            </w:ins>
          </w:p>
        </w:tc>
        <w:tc>
          <w:tcPr>
            <w:tcW w:w="3969" w:type="dxa"/>
            <w:tcPrChange w:id="54" w:author="Eduard Bezdedeanu" w:date="2018-05-22T16:02:00Z">
              <w:tcPr>
                <w:tcW w:w="4531" w:type="dxa"/>
              </w:tcPr>
            </w:tcPrChange>
          </w:tcPr>
          <w:p w:rsidR="00335A24" w:rsidRDefault="00335A24" w:rsidP="00335A24">
            <w:pPr>
              <w:rPr>
                <w:ins w:id="55" w:author="Eduard Bezdedeanu" w:date="2018-05-22T15:55:00Z"/>
                <w:lang w:val="de-DE"/>
              </w:rPr>
            </w:pPr>
          </w:p>
        </w:tc>
      </w:tr>
      <w:tr w:rsidR="00335A24" w:rsidRPr="00335A24" w:rsidTr="00335A24">
        <w:trPr>
          <w:ins w:id="56" w:author="Eduard Bezdedeanu" w:date="2018-05-22T15:55:00Z"/>
        </w:trPr>
        <w:tc>
          <w:tcPr>
            <w:tcW w:w="5665" w:type="dxa"/>
            <w:tcPrChange w:id="57" w:author="Eduard Bezdedeanu" w:date="2018-05-22T16:02:00Z">
              <w:tcPr>
                <w:tcW w:w="4531" w:type="dxa"/>
              </w:tcPr>
            </w:tcPrChange>
          </w:tcPr>
          <w:p w:rsidR="00335A24" w:rsidRPr="00335A24" w:rsidRDefault="00335A24" w:rsidP="00335A24">
            <w:pPr>
              <w:rPr>
                <w:ins w:id="58" w:author="Eduard Bezdedeanu" w:date="2018-05-22T15:55:00Z"/>
                <w:rFonts w:ascii="Calibri" w:hAnsi="Calibri"/>
                <w:szCs w:val="22"/>
                <w:lang w:val="en-US"/>
                <w:rPrChange w:id="59" w:author="Eduard Bezdedeanu" w:date="2018-05-22T15:55:00Z">
                  <w:rPr>
                    <w:ins w:id="60" w:author="Eduard Bezdedeanu" w:date="2018-05-22T15:55:00Z"/>
                    <w:lang w:val="de-DE"/>
                  </w:rPr>
                </w:rPrChange>
              </w:rPr>
            </w:pPr>
            <w:proofErr w:type="spellStart"/>
            <w:proofErr w:type="gramStart"/>
            <w:ins w:id="61" w:author="Eduard Bezdedeanu" w:date="2018-05-22T15:55:00Z">
              <w:r>
                <w:rPr>
                  <w:lang w:val="en-US"/>
                </w:rPr>
                <w:t>OnAddToMasterList</w:t>
              </w:r>
              <w:proofErr w:type="spellEnd"/>
              <w:r>
                <w:rPr>
                  <w:lang w:val="en-US"/>
                </w:rPr>
                <w:t>(</w:t>
              </w:r>
              <w:proofErr w:type="gramEnd"/>
              <w:r>
                <w:rPr>
                  <w:lang w:val="en-US"/>
                </w:rPr>
                <w:t>string text, string id)</w:t>
              </w:r>
            </w:ins>
          </w:p>
        </w:tc>
        <w:tc>
          <w:tcPr>
            <w:tcW w:w="3969" w:type="dxa"/>
            <w:tcPrChange w:id="62" w:author="Eduard Bezdedeanu" w:date="2018-05-22T16:02:00Z">
              <w:tcPr>
                <w:tcW w:w="4531" w:type="dxa"/>
              </w:tcPr>
            </w:tcPrChange>
          </w:tcPr>
          <w:p w:rsidR="00335A24" w:rsidRPr="00335A24" w:rsidRDefault="00335A24" w:rsidP="00335A24">
            <w:pPr>
              <w:rPr>
                <w:ins w:id="63" w:author="Eduard Bezdedeanu" w:date="2018-05-22T15:55:00Z"/>
                <w:lang w:val="en-GB"/>
                <w:rPrChange w:id="64" w:author="Eduard Bezdedeanu" w:date="2018-05-22T15:55:00Z">
                  <w:rPr>
                    <w:ins w:id="65" w:author="Eduard Bezdedeanu" w:date="2018-05-22T15:55:00Z"/>
                    <w:lang w:val="de-DE"/>
                  </w:rPr>
                </w:rPrChange>
              </w:rPr>
            </w:pPr>
          </w:p>
        </w:tc>
      </w:tr>
      <w:tr w:rsidR="00335A24" w:rsidRPr="00335A24" w:rsidTr="00335A24">
        <w:trPr>
          <w:ins w:id="66" w:author="Eduard Bezdedeanu" w:date="2018-05-22T15:55:00Z"/>
        </w:trPr>
        <w:tc>
          <w:tcPr>
            <w:tcW w:w="5665" w:type="dxa"/>
            <w:tcPrChange w:id="67" w:author="Eduard Bezdedeanu" w:date="2018-05-22T16:02:00Z">
              <w:tcPr>
                <w:tcW w:w="4531" w:type="dxa"/>
              </w:tcPr>
            </w:tcPrChange>
          </w:tcPr>
          <w:p w:rsidR="00335A24" w:rsidRPr="00335A24" w:rsidRDefault="00335A24" w:rsidP="00335A24">
            <w:pPr>
              <w:rPr>
                <w:ins w:id="68" w:author="Eduard Bezdedeanu" w:date="2018-05-22T15:55:00Z"/>
                <w:lang w:val="en-GB"/>
                <w:rPrChange w:id="69" w:author="Eduard Bezdedeanu" w:date="2018-05-22T15:55:00Z">
                  <w:rPr>
                    <w:ins w:id="70" w:author="Eduard Bezdedeanu" w:date="2018-05-22T15:55:00Z"/>
                    <w:lang w:val="de-DE"/>
                  </w:rPr>
                </w:rPrChange>
              </w:rPr>
            </w:pPr>
            <w:proofErr w:type="spellStart"/>
            <w:proofErr w:type="gramStart"/>
            <w:ins w:id="71" w:author="Eduard Bezdedeanu" w:date="2018-05-22T15:55:00Z">
              <w:r>
                <w:rPr>
                  <w:lang w:val="en-US"/>
                </w:rPr>
                <w:t>OnRemoveFromMasterList</w:t>
              </w:r>
              <w:proofErr w:type="spellEnd"/>
              <w:r>
                <w:rPr>
                  <w:lang w:val="en-US"/>
                </w:rPr>
                <w:t>(</w:t>
              </w:r>
              <w:proofErr w:type="gramEnd"/>
              <w:r>
                <w:rPr>
                  <w:lang w:val="en-US"/>
                </w:rPr>
                <w:t>string id)</w:t>
              </w:r>
            </w:ins>
          </w:p>
        </w:tc>
        <w:tc>
          <w:tcPr>
            <w:tcW w:w="3969" w:type="dxa"/>
            <w:tcPrChange w:id="72" w:author="Eduard Bezdedeanu" w:date="2018-05-22T16:02:00Z">
              <w:tcPr>
                <w:tcW w:w="4531" w:type="dxa"/>
              </w:tcPr>
            </w:tcPrChange>
          </w:tcPr>
          <w:p w:rsidR="00335A24" w:rsidRPr="00335A24" w:rsidRDefault="00335A24" w:rsidP="00335A24">
            <w:pPr>
              <w:rPr>
                <w:ins w:id="73" w:author="Eduard Bezdedeanu" w:date="2018-05-22T15:55:00Z"/>
                <w:lang w:val="en-GB"/>
                <w:rPrChange w:id="74" w:author="Eduard Bezdedeanu" w:date="2018-05-22T15:55:00Z">
                  <w:rPr>
                    <w:ins w:id="75" w:author="Eduard Bezdedeanu" w:date="2018-05-22T15:55:00Z"/>
                    <w:lang w:val="de-DE"/>
                  </w:rPr>
                </w:rPrChange>
              </w:rPr>
            </w:pPr>
          </w:p>
        </w:tc>
      </w:tr>
      <w:tr w:rsidR="00335A24" w:rsidRPr="00335A24" w:rsidTr="00335A24">
        <w:trPr>
          <w:ins w:id="76" w:author="Eduard Bezdedeanu" w:date="2018-05-22T15:55:00Z"/>
        </w:trPr>
        <w:tc>
          <w:tcPr>
            <w:tcW w:w="5665" w:type="dxa"/>
            <w:tcPrChange w:id="77" w:author="Eduard Bezdedeanu" w:date="2018-05-22T16:02:00Z">
              <w:tcPr>
                <w:tcW w:w="4531" w:type="dxa"/>
              </w:tcPr>
            </w:tcPrChange>
          </w:tcPr>
          <w:p w:rsidR="00335A24" w:rsidRPr="00335A24" w:rsidRDefault="00335A24" w:rsidP="00335A24">
            <w:pPr>
              <w:rPr>
                <w:ins w:id="78" w:author="Eduard Bezdedeanu" w:date="2018-05-22T15:55:00Z"/>
                <w:lang w:val="en-GB"/>
                <w:rPrChange w:id="79" w:author="Eduard Bezdedeanu" w:date="2018-05-22T15:55:00Z">
                  <w:rPr>
                    <w:ins w:id="80" w:author="Eduard Bezdedeanu" w:date="2018-05-22T15:55:00Z"/>
                    <w:lang w:val="de-DE"/>
                  </w:rPr>
                </w:rPrChange>
              </w:rPr>
            </w:pPr>
            <w:proofErr w:type="spellStart"/>
            <w:proofErr w:type="gramStart"/>
            <w:ins w:id="81" w:author="Eduard Bezdedeanu" w:date="2018-05-22T15:56:00Z">
              <w:r w:rsidRPr="00335A24">
                <w:rPr>
                  <w:lang w:val="en-US"/>
                  <w:rPrChange w:id="82" w:author="Eduard Bezdedeanu" w:date="2018-05-22T15:56:00Z">
                    <w:rPr>
                      <w:color w:val="C55A11"/>
                      <w:lang w:val="en-US"/>
                    </w:rPr>
                  </w:rPrChange>
                </w:rPr>
                <w:t>OnMessageReceived</w:t>
              </w:r>
              <w:proofErr w:type="spellEnd"/>
              <w:r w:rsidRPr="00335A24">
                <w:rPr>
                  <w:lang w:val="en-US"/>
                  <w:rPrChange w:id="83" w:author="Eduard Bezdedeanu" w:date="2018-05-22T15:56:00Z">
                    <w:rPr>
                      <w:color w:val="C55A11"/>
                      <w:lang w:val="en-US"/>
                    </w:rPr>
                  </w:rPrChange>
                </w:rPr>
                <w:t>(</w:t>
              </w:r>
              <w:proofErr w:type="gramEnd"/>
              <w:r w:rsidRPr="00335A24">
                <w:rPr>
                  <w:lang w:val="en-US"/>
                  <w:rPrChange w:id="84" w:author="Eduard Bezdedeanu" w:date="2018-05-22T15:56:00Z">
                    <w:rPr>
                      <w:color w:val="C55A11"/>
                      <w:lang w:val="en-US"/>
                    </w:rPr>
                  </w:rPrChange>
                </w:rPr>
                <w:t>string title, string message, List&lt;string&gt; buttons)</w:t>
              </w:r>
            </w:ins>
          </w:p>
        </w:tc>
        <w:tc>
          <w:tcPr>
            <w:tcW w:w="3969" w:type="dxa"/>
            <w:tcPrChange w:id="85" w:author="Eduard Bezdedeanu" w:date="2018-05-22T16:02:00Z">
              <w:tcPr>
                <w:tcW w:w="4531" w:type="dxa"/>
              </w:tcPr>
            </w:tcPrChange>
          </w:tcPr>
          <w:p w:rsidR="00335A24" w:rsidRPr="00335A24" w:rsidRDefault="00335A24" w:rsidP="00335A24">
            <w:pPr>
              <w:rPr>
                <w:ins w:id="86" w:author="Eduard Bezdedeanu" w:date="2018-05-22T15:55:00Z"/>
                <w:lang w:val="en-GB"/>
                <w:rPrChange w:id="87" w:author="Eduard Bezdedeanu" w:date="2018-05-22T15:55:00Z">
                  <w:rPr>
                    <w:ins w:id="88" w:author="Eduard Bezdedeanu" w:date="2018-05-22T15:55:00Z"/>
                    <w:lang w:val="de-DE"/>
                  </w:rPr>
                </w:rPrChange>
              </w:rPr>
            </w:pPr>
            <w:ins w:id="89" w:author="Eduard Bezdedeanu" w:date="2018-05-22T15:56:00Z">
              <w:r>
                <w:rPr>
                  <w:lang w:val="en-US"/>
                </w:rPr>
                <w:t>might need more clarification</w:t>
              </w:r>
            </w:ins>
          </w:p>
        </w:tc>
      </w:tr>
      <w:tr w:rsidR="00335A24" w:rsidRPr="00335A24" w:rsidTr="00335A24">
        <w:trPr>
          <w:ins w:id="90" w:author="Eduard Bezdedeanu" w:date="2018-05-22T15:55:00Z"/>
        </w:trPr>
        <w:tc>
          <w:tcPr>
            <w:tcW w:w="5665" w:type="dxa"/>
            <w:tcPrChange w:id="91" w:author="Eduard Bezdedeanu" w:date="2018-05-22T16:02:00Z">
              <w:tcPr>
                <w:tcW w:w="4531" w:type="dxa"/>
              </w:tcPr>
            </w:tcPrChange>
          </w:tcPr>
          <w:p w:rsidR="00335A24" w:rsidRDefault="00335A24" w:rsidP="00335A24">
            <w:pPr>
              <w:rPr>
                <w:ins w:id="92" w:author="Eduard Bezdedeanu" w:date="2018-05-22T15:56:00Z"/>
                <w:rFonts w:ascii="Calibri" w:hAnsi="Calibri"/>
                <w:szCs w:val="22"/>
                <w:lang w:val="en-US"/>
              </w:rPr>
            </w:pPr>
            <w:proofErr w:type="spellStart"/>
            <w:proofErr w:type="gramStart"/>
            <w:ins w:id="93" w:author="Eduard Bezdedeanu" w:date="2018-05-22T15:56:00Z">
              <w:r>
                <w:rPr>
                  <w:lang w:val="en-US"/>
                </w:rPr>
                <w:t>OnDataReceived</w:t>
              </w:r>
              <w:proofErr w:type="spellEnd"/>
              <w:r>
                <w:rPr>
                  <w:lang w:val="en-US"/>
                </w:rPr>
                <w:t>(</w:t>
              </w:r>
              <w:proofErr w:type="gramEnd"/>
              <w:r>
                <w:rPr>
                  <w:lang w:val="en-US"/>
                </w:rPr>
                <w:t xml:space="preserve">string </w:t>
              </w:r>
              <w:proofErr w:type="spellStart"/>
              <w:r>
                <w:rPr>
                  <w:lang w:val="en-US"/>
                </w:rPr>
                <w:t>viewId</w:t>
              </w:r>
              <w:proofErr w:type="spellEnd"/>
              <w:r>
                <w:rPr>
                  <w:lang w:val="en-US"/>
                </w:rPr>
                <w:t xml:space="preserve">, string </w:t>
              </w:r>
              <w:proofErr w:type="spellStart"/>
              <w:r>
                <w:rPr>
                  <w:lang w:val="en-US"/>
                </w:rPr>
                <w:t>itemId</w:t>
              </w:r>
              <w:proofErr w:type="spellEnd"/>
              <w:r>
                <w:rPr>
                  <w:lang w:val="en-US"/>
                </w:rPr>
                <w:t>, string value)</w:t>
              </w:r>
            </w:ins>
          </w:p>
          <w:p w:rsidR="00335A24" w:rsidRPr="00335A24" w:rsidRDefault="00335A24" w:rsidP="00335A24">
            <w:pPr>
              <w:rPr>
                <w:ins w:id="94" w:author="Eduard Bezdedeanu" w:date="2018-05-22T15:55:00Z"/>
                <w:lang w:val="en-US"/>
                <w:rPrChange w:id="95" w:author="Eduard Bezdedeanu" w:date="2018-05-22T15:56:00Z">
                  <w:rPr>
                    <w:ins w:id="96" w:author="Eduard Bezdedeanu" w:date="2018-05-22T15:55:00Z"/>
                    <w:lang w:val="de-DE"/>
                  </w:rPr>
                </w:rPrChange>
              </w:rPr>
            </w:pPr>
          </w:p>
        </w:tc>
        <w:tc>
          <w:tcPr>
            <w:tcW w:w="3969" w:type="dxa"/>
            <w:tcPrChange w:id="97" w:author="Eduard Bezdedeanu" w:date="2018-05-22T16:02:00Z">
              <w:tcPr>
                <w:tcW w:w="4531" w:type="dxa"/>
              </w:tcPr>
            </w:tcPrChange>
          </w:tcPr>
          <w:p w:rsidR="00335A24" w:rsidRPr="00335A24" w:rsidRDefault="00335A24" w:rsidP="00335A24">
            <w:pPr>
              <w:rPr>
                <w:ins w:id="98" w:author="Eduard Bezdedeanu" w:date="2018-05-22T15:55:00Z"/>
                <w:lang w:val="en-GB"/>
                <w:rPrChange w:id="99" w:author="Eduard Bezdedeanu" w:date="2018-05-22T15:55:00Z">
                  <w:rPr>
                    <w:ins w:id="100" w:author="Eduard Bezdedeanu" w:date="2018-05-22T15:55:00Z"/>
                    <w:lang w:val="de-DE"/>
                  </w:rPr>
                </w:rPrChange>
              </w:rPr>
            </w:pPr>
          </w:p>
        </w:tc>
      </w:tr>
      <w:tr w:rsidR="00335A24" w:rsidRPr="00335A24" w:rsidTr="00335A24">
        <w:trPr>
          <w:ins w:id="101" w:author="Eduard Bezdedeanu" w:date="2018-05-22T15:55:00Z"/>
        </w:trPr>
        <w:tc>
          <w:tcPr>
            <w:tcW w:w="5665" w:type="dxa"/>
            <w:tcPrChange w:id="102" w:author="Eduard Bezdedeanu" w:date="2018-05-22T16:02:00Z">
              <w:tcPr>
                <w:tcW w:w="4531" w:type="dxa"/>
              </w:tcPr>
            </w:tcPrChange>
          </w:tcPr>
          <w:p w:rsidR="00335A24" w:rsidRPr="00335A24" w:rsidRDefault="00335A24" w:rsidP="00335A24">
            <w:pPr>
              <w:rPr>
                <w:ins w:id="103" w:author="Eduard Bezdedeanu" w:date="2018-05-22T15:55:00Z"/>
                <w:lang w:val="en-GB"/>
                <w:rPrChange w:id="104" w:author="Eduard Bezdedeanu" w:date="2018-05-22T15:55:00Z">
                  <w:rPr>
                    <w:ins w:id="105" w:author="Eduard Bezdedeanu" w:date="2018-05-22T15:55:00Z"/>
                    <w:lang w:val="de-DE"/>
                  </w:rPr>
                </w:rPrChange>
              </w:rPr>
            </w:pPr>
            <w:proofErr w:type="spellStart"/>
            <w:proofErr w:type="gramStart"/>
            <w:ins w:id="106" w:author="Eduard Bezdedeanu" w:date="2018-05-22T15:57:00Z">
              <w:r>
                <w:rPr>
                  <w:lang w:val="en-US"/>
                </w:rPr>
                <w:t>OnViewReceived</w:t>
              </w:r>
              <w:proofErr w:type="spellEnd"/>
              <w:r>
                <w:rPr>
                  <w:lang w:val="en-US"/>
                </w:rPr>
                <w:t>(</w:t>
              </w:r>
              <w:proofErr w:type="gramEnd"/>
              <w:r>
                <w:rPr>
                  <w:lang w:val="en-US"/>
                </w:rPr>
                <w:t xml:space="preserve">string id, string </w:t>
              </w:r>
              <w:proofErr w:type="spellStart"/>
              <w:r>
                <w:rPr>
                  <w:lang w:val="en-US"/>
                </w:rPr>
                <w:t>xaml</w:t>
              </w:r>
              <w:proofErr w:type="spellEnd"/>
              <w:r>
                <w:rPr>
                  <w:lang w:val="en-US"/>
                </w:rPr>
                <w:t>)</w:t>
              </w:r>
            </w:ins>
          </w:p>
        </w:tc>
        <w:tc>
          <w:tcPr>
            <w:tcW w:w="3969" w:type="dxa"/>
            <w:tcPrChange w:id="107" w:author="Eduard Bezdedeanu" w:date="2018-05-22T16:02:00Z">
              <w:tcPr>
                <w:tcW w:w="4531" w:type="dxa"/>
              </w:tcPr>
            </w:tcPrChange>
          </w:tcPr>
          <w:p w:rsidR="00335A24" w:rsidRPr="00335A24" w:rsidRDefault="00335A24" w:rsidP="00335A24">
            <w:pPr>
              <w:rPr>
                <w:ins w:id="108" w:author="Eduard Bezdedeanu" w:date="2018-05-22T15:55:00Z"/>
                <w:lang w:val="en-GB"/>
                <w:rPrChange w:id="109" w:author="Eduard Bezdedeanu" w:date="2018-05-22T15:55:00Z">
                  <w:rPr>
                    <w:ins w:id="110" w:author="Eduard Bezdedeanu" w:date="2018-05-22T15:55:00Z"/>
                    <w:lang w:val="de-DE"/>
                  </w:rPr>
                </w:rPrChange>
              </w:rPr>
            </w:pPr>
          </w:p>
        </w:tc>
      </w:tr>
      <w:tr w:rsidR="00335A24" w:rsidRPr="00335A24" w:rsidTr="00335A24">
        <w:trPr>
          <w:ins w:id="111" w:author="Eduard Bezdedeanu" w:date="2018-05-22T15:55:00Z"/>
        </w:trPr>
        <w:tc>
          <w:tcPr>
            <w:tcW w:w="5665" w:type="dxa"/>
            <w:tcPrChange w:id="112" w:author="Eduard Bezdedeanu" w:date="2018-05-22T16:02:00Z">
              <w:tcPr>
                <w:tcW w:w="4531" w:type="dxa"/>
              </w:tcPr>
            </w:tcPrChange>
          </w:tcPr>
          <w:p w:rsidR="00335A24" w:rsidRPr="00335A24" w:rsidRDefault="00335A24" w:rsidP="00335A24">
            <w:pPr>
              <w:rPr>
                <w:ins w:id="113" w:author="Eduard Bezdedeanu" w:date="2018-05-22T15:55:00Z"/>
                <w:rFonts w:ascii="Calibri" w:hAnsi="Calibri"/>
                <w:szCs w:val="22"/>
                <w:lang w:val="en-US"/>
                <w:rPrChange w:id="114" w:author="Eduard Bezdedeanu" w:date="2018-05-22T15:57:00Z">
                  <w:rPr>
                    <w:ins w:id="115" w:author="Eduard Bezdedeanu" w:date="2018-05-22T15:55:00Z"/>
                    <w:lang w:val="de-DE"/>
                  </w:rPr>
                </w:rPrChange>
              </w:rPr>
            </w:pPr>
            <w:proofErr w:type="spellStart"/>
            <w:proofErr w:type="gramStart"/>
            <w:ins w:id="116" w:author="Eduard Bezdedeanu" w:date="2018-05-22T15:57:00Z">
              <w:r>
                <w:rPr>
                  <w:lang w:val="en-US"/>
                </w:rPr>
                <w:t>OnFileReceived</w:t>
              </w:r>
              <w:proofErr w:type="spellEnd"/>
              <w:r>
                <w:rPr>
                  <w:lang w:val="en-US"/>
                </w:rPr>
                <w:t>(</w:t>
              </w:r>
              <w:proofErr w:type="gramEnd"/>
              <w:r>
                <w:rPr>
                  <w:lang w:val="en-US"/>
                </w:rPr>
                <w:t xml:space="preserve">string </w:t>
              </w:r>
              <w:proofErr w:type="spellStart"/>
              <w:r>
                <w:rPr>
                  <w:lang w:val="en-US"/>
                </w:rPr>
                <w:t>relativePath</w:t>
              </w:r>
              <w:proofErr w:type="spellEnd"/>
              <w:r>
                <w:rPr>
                  <w:lang w:val="en-US"/>
                </w:rPr>
                <w:t>, byte[] data)</w:t>
              </w:r>
            </w:ins>
          </w:p>
        </w:tc>
        <w:tc>
          <w:tcPr>
            <w:tcW w:w="3969" w:type="dxa"/>
            <w:tcPrChange w:id="117" w:author="Eduard Bezdedeanu" w:date="2018-05-22T16:02:00Z">
              <w:tcPr>
                <w:tcW w:w="4531" w:type="dxa"/>
              </w:tcPr>
            </w:tcPrChange>
          </w:tcPr>
          <w:p w:rsidR="00335A24" w:rsidRPr="00335A24" w:rsidRDefault="00335A24" w:rsidP="00335A24">
            <w:pPr>
              <w:rPr>
                <w:ins w:id="118" w:author="Eduard Bezdedeanu" w:date="2018-05-22T15:55:00Z"/>
                <w:lang w:val="en-GB"/>
                <w:rPrChange w:id="119" w:author="Eduard Bezdedeanu" w:date="2018-05-22T15:55:00Z">
                  <w:rPr>
                    <w:ins w:id="120" w:author="Eduard Bezdedeanu" w:date="2018-05-22T15:55:00Z"/>
                    <w:lang w:val="de-DE"/>
                  </w:rPr>
                </w:rPrChange>
              </w:rPr>
            </w:pPr>
          </w:p>
        </w:tc>
      </w:tr>
      <w:tr w:rsidR="00335A24" w:rsidRPr="00335A24" w:rsidTr="00335A24">
        <w:trPr>
          <w:ins w:id="121" w:author="Eduard Bezdedeanu" w:date="2018-05-22T15:55:00Z"/>
        </w:trPr>
        <w:tc>
          <w:tcPr>
            <w:tcW w:w="5665" w:type="dxa"/>
            <w:tcPrChange w:id="122" w:author="Eduard Bezdedeanu" w:date="2018-05-22T16:02:00Z">
              <w:tcPr>
                <w:tcW w:w="4531" w:type="dxa"/>
              </w:tcPr>
            </w:tcPrChange>
          </w:tcPr>
          <w:p w:rsidR="00335A24" w:rsidRPr="00335A24" w:rsidRDefault="00335A24" w:rsidP="00335A24">
            <w:pPr>
              <w:rPr>
                <w:ins w:id="123" w:author="Eduard Bezdedeanu" w:date="2018-05-22T15:55:00Z"/>
                <w:lang w:val="en-GB"/>
                <w:rPrChange w:id="124" w:author="Eduard Bezdedeanu" w:date="2018-05-22T15:55:00Z">
                  <w:rPr>
                    <w:ins w:id="125" w:author="Eduard Bezdedeanu" w:date="2018-05-22T15:55:00Z"/>
                    <w:lang w:val="de-DE"/>
                  </w:rPr>
                </w:rPrChange>
              </w:rPr>
            </w:pPr>
            <w:proofErr w:type="spellStart"/>
            <w:proofErr w:type="gramStart"/>
            <w:ins w:id="126" w:author="Eduard Bezdedeanu" w:date="2018-05-22T15:57:00Z">
              <w:r>
                <w:rPr>
                  <w:lang w:val="en-US"/>
                </w:rPr>
                <w:t>OnViewRequirementsReceived</w:t>
              </w:r>
              <w:proofErr w:type="spellEnd"/>
              <w:r>
                <w:rPr>
                  <w:lang w:val="en-US"/>
                </w:rPr>
                <w:t>(</w:t>
              </w:r>
              <w:proofErr w:type="gramEnd"/>
              <w:r>
                <w:rPr>
                  <w:lang w:val="en-US"/>
                </w:rPr>
                <w:t xml:space="preserve">string </w:t>
              </w:r>
              <w:proofErr w:type="spellStart"/>
              <w:r>
                <w:rPr>
                  <w:lang w:val="en-US"/>
                </w:rPr>
                <w:t>viewid</w:t>
              </w:r>
              <w:proofErr w:type="spellEnd"/>
              <w:r>
                <w:rPr>
                  <w:lang w:val="en-US"/>
                </w:rPr>
                <w:t>, string[] requirements)</w:t>
              </w:r>
            </w:ins>
          </w:p>
        </w:tc>
        <w:tc>
          <w:tcPr>
            <w:tcW w:w="3969" w:type="dxa"/>
            <w:tcPrChange w:id="127" w:author="Eduard Bezdedeanu" w:date="2018-05-22T16:02:00Z">
              <w:tcPr>
                <w:tcW w:w="4531" w:type="dxa"/>
              </w:tcPr>
            </w:tcPrChange>
          </w:tcPr>
          <w:p w:rsidR="00335A24" w:rsidRPr="00335A24" w:rsidRDefault="00335A24" w:rsidP="00335A24">
            <w:pPr>
              <w:rPr>
                <w:ins w:id="128" w:author="Eduard Bezdedeanu" w:date="2018-05-22T15:55:00Z"/>
                <w:lang w:val="en-GB"/>
                <w:rPrChange w:id="129" w:author="Eduard Bezdedeanu" w:date="2018-05-22T15:55:00Z">
                  <w:rPr>
                    <w:ins w:id="130" w:author="Eduard Bezdedeanu" w:date="2018-05-22T15:55:00Z"/>
                    <w:lang w:val="de-DE"/>
                  </w:rPr>
                </w:rPrChange>
              </w:rPr>
            </w:pPr>
          </w:p>
        </w:tc>
      </w:tr>
    </w:tbl>
    <w:p w:rsidR="00335A24" w:rsidRDefault="00335A24" w:rsidP="00335A24">
      <w:pPr>
        <w:rPr>
          <w:ins w:id="131" w:author="Eduard Bezdedeanu" w:date="2018-05-22T15:57:00Z"/>
          <w:lang w:val="en-GB"/>
        </w:rPr>
      </w:pPr>
    </w:p>
    <w:p w:rsidR="00335A24" w:rsidRPr="007D4ED8" w:rsidRDefault="00335A24" w:rsidP="00335A24">
      <w:pPr>
        <w:rPr>
          <w:ins w:id="132" w:author="Eduard Bezdedeanu" w:date="2018-05-22T15:58:00Z"/>
          <w:b/>
          <w:lang w:val="de-DE"/>
          <w:rPrChange w:id="133" w:author="Eduard Bezdedeanu" w:date="2018-05-22T16:04:00Z">
            <w:rPr>
              <w:ins w:id="134" w:author="Eduard Bezdedeanu" w:date="2018-05-22T15:58:00Z"/>
              <w:lang w:val="en-GB"/>
            </w:rPr>
          </w:rPrChange>
        </w:rPr>
      </w:pPr>
      <w:ins w:id="135" w:author="Eduard Bezdedeanu" w:date="2018-05-22T15:57:00Z">
        <w:r w:rsidRPr="007D4ED8">
          <w:rPr>
            <w:b/>
            <w:lang w:val="de-DE"/>
            <w:rPrChange w:id="136" w:author="Eduard Bezdedeanu" w:date="2018-05-22T16:04:00Z">
              <w:rPr>
                <w:lang w:val="en-GB"/>
              </w:rPr>
            </w:rPrChange>
          </w:rPr>
          <w:t xml:space="preserve">Server </w:t>
        </w:r>
      </w:ins>
      <w:ins w:id="137" w:author="Eduard Bezdedeanu" w:date="2018-05-22T15:58:00Z">
        <w:r w:rsidRPr="007D4ED8">
          <w:rPr>
            <w:b/>
            <w:lang w:val="de-DE"/>
            <w:rPrChange w:id="138" w:author="Eduard Bezdedeanu" w:date="2018-05-22T16:04:00Z">
              <w:rPr>
                <w:lang w:val="en-GB"/>
              </w:rPr>
            </w:rPrChange>
          </w:rPr>
          <w:t>met</w:t>
        </w:r>
        <w:bookmarkStart w:id="139" w:name="_GoBack"/>
        <w:bookmarkEnd w:id="139"/>
        <w:r w:rsidRPr="007D4ED8">
          <w:rPr>
            <w:b/>
            <w:lang w:val="de-DE"/>
            <w:rPrChange w:id="140" w:author="Eduard Bezdedeanu" w:date="2018-05-22T16:04:00Z">
              <w:rPr>
                <w:lang w:val="en-GB"/>
              </w:rPr>
            </w:rPrChange>
          </w:rPr>
          <w:t>hods</w:t>
        </w:r>
      </w:ins>
    </w:p>
    <w:tbl>
      <w:tblPr>
        <w:tblStyle w:val="Tabellenraster"/>
        <w:tblW w:w="9634" w:type="dxa"/>
        <w:tblLook w:val="04A0" w:firstRow="1" w:lastRow="0" w:firstColumn="1" w:lastColumn="0" w:noHBand="0" w:noVBand="1"/>
        <w:tblPrChange w:id="141" w:author="Eduard Bezdedeanu" w:date="2018-05-22T16:31:00Z">
          <w:tblPr>
            <w:tblStyle w:val="Tabellenraster"/>
            <w:tblW w:w="0" w:type="auto"/>
            <w:tblLook w:val="04A0" w:firstRow="1" w:lastRow="0" w:firstColumn="1" w:lastColumn="0" w:noHBand="0" w:noVBand="1"/>
          </w:tblPr>
        </w:tblPrChange>
      </w:tblPr>
      <w:tblGrid>
        <w:gridCol w:w="5665"/>
        <w:gridCol w:w="3969"/>
        <w:tblGridChange w:id="142">
          <w:tblGrid>
            <w:gridCol w:w="9062"/>
            <w:gridCol w:w="9062"/>
          </w:tblGrid>
        </w:tblGridChange>
      </w:tblGrid>
      <w:tr w:rsidR="00335A24" w:rsidRPr="00545092" w:rsidTr="00F31082">
        <w:trPr>
          <w:ins w:id="143" w:author="Eduard Bezdedeanu" w:date="2018-05-22T16:00:00Z"/>
        </w:trPr>
        <w:tc>
          <w:tcPr>
            <w:tcW w:w="5665" w:type="dxa"/>
            <w:tcPrChange w:id="144" w:author="Eduard Bezdedeanu" w:date="2018-05-22T16:31:00Z">
              <w:tcPr>
                <w:tcW w:w="9062" w:type="dxa"/>
              </w:tcPr>
            </w:tcPrChange>
          </w:tcPr>
          <w:p w:rsidR="00335A24" w:rsidRPr="00545092" w:rsidRDefault="00335A24" w:rsidP="00C63AEA">
            <w:pPr>
              <w:jc w:val="left"/>
              <w:rPr>
                <w:ins w:id="145" w:author="Eduard Bezdedeanu" w:date="2018-05-22T16:00:00Z"/>
                <w:rFonts w:ascii="Calibri" w:hAnsi="Calibri"/>
                <w:szCs w:val="22"/>
                <w:lang w:val="en-US"/>
              </w:rPr>
              <w:pPrChange w:id="146" w:author="Eduard Bezdedeanu" w:date="2018-05-22T16:04:00Z">
                <w:pPr/>
              </w:pPrChange>
            </w:pPr>
            <w:proofErr w:type="gramStart"/>
            <w:ins w:id="147" w:author="Eduard Bezdedeanu" w:date="2018-05-22T16:00:00Z">
              <w:r w:rsidRPr="00335A24">
                <w:rPr>
                  <w:lang w:val="en-US"/>
                  <w:rPrChange w:id="148" w:author="Eduard Bezdedeanu" w:date="2018-05-22T16:01:00Z">
                    <w:rPr>
                      <w:color w:val="C55A11"/>
                      <w:lang w:val="en-US"/>
                    </w:rPr>
                  </w:rPrChange>
                </w:rPr>
                <w:t>Handshake(</w:t>
              </w:r>
              <w:proofErr w:type="gramEnd"/>
              <w:r w:rsidRPr="00335A24">
                <w:rPr>
                  <w:lang w:val="en-US"/>
                  <w:rPrChange w:id="149" w:author="Eduard Bezdedeanu" w:date="2018-05-22T16:01:00Z">
                    <w:rPr>
                      <w:color w:val="C55A11"/>
                      <w:lang w:val="en-US"/>
                    </w:rPr>
                  </w:rPrChange>
                </w:rPr>
                <w:t>string locale)</w:t>
              </w:r>
            </w:ins>
          </w:p>
        </w:tc>
        <w:tc>
          <w:tcPr>
            <w:tcW w:w="3969" w:type="dxa"/>
            <w:tcPrChange w:id="150" w:author="Eduard Bezdedeanu" w:date="2018-05-22T16:31:00Z">
              <w:tcPr>
                <w:tcW w:w="9062" w:type="dxa"/>
              </w:tcPr>
            </w:tcPrChange>
          </w:tcPr>
          <w:p w:rsidR="00335A24" w:rsidRPr="00545092" w:rsidRDefault="00335A24" w:rsidP="00545092">
            <w:pPr>
              <w:rPr>
                <w:ins w:id="151" w:author="Eduard Bezdedeanu" w:date="2018-05-22T16:00:00Z"/>
                <w:color w:val="C55A11"/>
                <w:lang w:val="en-US"/>
              </w:rPr>
            </w:pPr>
            <w:ins w:id="152" w:author="Eduard Bezdedeanu" w:date="2018-05-22T16:01:00Z">
              <w:r w:rsidRPr="00335A24">
                <w:rPr>
                  <w:lang w:val="en-US"/>
                  <w:rPrChange w:id="153" w:author="Eduard Bezdedeanu" w:date="2018-05-22T16:01:00Z">
                    <w:rPr>
                      <w:color w:val="C55A11"/>
                      <w:lang w:val="en-US"/>
                    </w:rPr>
                  </w:rPrChange>
                </w:rPr>
                <w:t>might need more parameters / structured meta info about client</w:t>
              </w:r>
            </w:ins>
          </w:p>
        </w:tc>
      </w:tr>
      <w:tr w:rsidR="00335A24" w:rsidRPr="00545092" w:rsidTr="00F31082">
        <w:trPr>
          <w:ins w:id="154" w:author="Eduard Bezdedeanu" w:date="2018-05-22T16:00:00Z"/>
        </w:trPr>
        <w:tc>
          <w:tcPr>
            <w:tcW w:w="5665" w:type="dxa"/>
            <w:tcPrChange w:id="155" w:author="Eduard Bezdedeanu" w:date="2018-05-22T16:31:00Z">
              <w:tcPr>
                <w:tcW w:w="9062" w:type="dxa"/>
              </w:tcPr>
            </w:tcPrChange>
          </w:tcPr>
          <w:p w:rsidR="00335A24" w:rsidRPr="00545092" w:rsidRDefault="00335A24" w:rsidP="00C63AEA">
            <w:pPr>
              <w:jc w:val="left"/>
              <w:rPr>
                <w:ins w:id="156" w:author="Eduard Bezdedeanu" w:date="2018-05-22T16:00:00Z"/>
                <w:lang w:val="en-US"/>
              </w:rPr>
              <w:pPrChange w:id="157" w:author="Eduard Bezdedeanu" w:date="2018-05-22T16:04:00Z">
                <w:pPr/>
              </w:pPrChange>
            </w:pPr>
            <w:proofErr w:type="gramStart"/>
            <w:ins w:id="158" w:author="Eduard Bezdedeanu" w:date="2018-05-22T16:00:00Z">
              <w:r w:rsidRPr="00545092">
                <w:rPr>
                  <w:lang w:val="en-US"/>
                </w:rPr>
                <w:t>Login(</w:t>
              </w:r>
              <w:proofErr w:type="gramEnd"/>
              <w:r w:rsidRPr="00545092">
                <w:rPr>
                  <w:lang w:val="en-US"/>
                </w:rPr>
                <w:t>string user, string password, string domain)</w:t>
              </w:r>
            </w:ins>
          </w:p>
        </w:tc>
        <w:tc>
          <w:tcPr>
            <w:tcW w:w="3969" w:type="dxa"/>
            <w:tcPrChange w:id="159" w:author="Eduard Bezdedeanu" w:date="2018-05-22T16:31:00Z">
              <w:tcPr>
                <w:tcW w:w="9062" w:type="dxa"/>
              </w:tcPr>
            </w:tcPrChange>
          </w:tcPr>
          <w:p w:rsidR="00335A24" w:rsidRPr="00545092" w:rsidRDefault="00335A24" w:rsidP="00545092">
            <w:pPr>
              <w:rPr>
                <w:ins w:id="160" w:author="Eduard Bezdedeanu" w:date="2018-05-22T16:00:00Z"/>
                <w:lang w:val="en-US"/>
              </w:rPr>
            </w:pPr>
          </w:p>
        </w:tc>
      </w:tr>
      <w:tr w:rsidR="00335A24" w:rsidRPr="00545092" w:rsidTr="00F31082">
        <w:trPr>
          <w:ins w:id="161" w:author="Eduard Bezdedeanu" w:date="2018-05-22T16:00:00Z"/>
        </w:trPr>
        <w:tc>
          <w:tcPr>
            <w:tcW w:w="5665" w:type="dxa"/>
            <w:tcPrChange w:id="162" w:author="Eduard Bezdedeanu" w:date="2018-05-22T16:31:00Z">
              <w:tcPr>
                <w:tcW w:w="9062" w:type="dxa"/>
              </w:tcPr>
            </w:tcPrChange>
          </w:tcPr>
          <w:p w:rsidR="00335A24" w:rsidRPr="00545092" w:rsidRDefault="00335A24" w:rsidP="00C63AEA">
            <w:pPr>
              <w:jc w:val="left"/>
              <w:rPr>
                <w:ins w:id="163" w:author="Eduard Bezdedeanu" w:date="2018-05-22T16:00:00Z"/>
                <w:lang w:val="en-US"/>
              </w:rPr>
              <w:pPrChange w:id="164" w:author="Eduard Bezdedeanu" w:date="2018-05-22T16:04:00Z">
                <w:pPr/>
              </w:pPrChange>
            </w:pPr>
            <w:proofErr w:type="spellStart"/>
            <w:proofErr w:type="gramStart"/>
            <w:ins w:id="165" w:author="Eduard Bezdedeanu" w:date="2018-05-22T16:00:00Z">
              <w:r w:rsidRPr="00545092">
                <w:rPr>
                  <w:lang w:val="en-US"/>
                </w:rPr>
                <w:t>RequestExecute</w:t>
              </w:r>
              <w:proofErr w:type="spellEnd"/>
              <w:r w:rsidRPr="00545092">
                <w:rPr>
                  <w:lang w:val="en-US"/>
                </w:rPr>
                <w:t>(</w:t>
              </w:r>
              <w:proofErr w:type="gramEnd"/>
              <w:r w:rsidRPr="00545092">
                <w:rPr>
                  <w:lang w:val="en-US"/>
                </w:rPr>
                <w:t xml:space="preserve">string </w:t>
              </w:r>
              <w:proofErr w:type="spellStart"/>
              <w:r w:rsidRPr="00545092">
                <w:rPr>
                  <w:lang w:val="en-US"/>
                </w:rPr>
                <w:t>functionId</w:t>
              </w:r>
              <w:proofErr w:type="spellEnd"/>
              <w:r w:rsidRPr="00545092">
                <w:rPr>
                  <w:lang w:val="en-US"/>
                </w:rPr>
                <w:t>, List&lt;string&gt; parameters)</w:t>
              </w:r>
            </w:ins>
          </w:p>
        </w:tc>
        <w:tc>
          <w:tcPr>
            <w:tcW w:w="3969" w:type="dxa"/>
            <w:tcPrChange w:id="166" w:author="Eduard Bezdedeanu" w:date="2018-05-22T16:31:00Z">
              <w:tcPr>
                <w:tcW w:w="9062" w:type="dxa"/>
              </w:tcPr>
            </w:tcPrChange>
          </w:tcPr>
          <w:p w:rsidR="00335A24" w:rsidRPr="00545092" w:rsidRDefault="00335A24" w:rsidP="00545092">
            <w:pPr>
              <w:rPr>
                <w:ins w:id="167" w:author="Eduard Bezdedeanu" w:date="2018-05-22T16:00:00Z"/>
                <w:lang w:val="en-US"/>
              </w:rPr>
            </w:pPr>
          </w:p>
        </w:tc>
      </w:tr>
      <w:tr w:rsidR="00335A24" w:rsidRPr="00545092" w:rsidTr="00F31082">
        <w:trPr>
          <w:ins w:id="168" w:author="Eduard Bezdedeanu" w:date="2018-05-22T16:00:00Z"/>
        </w:trPr>
        <w:tc>
          <w:tcPr>
            <w:tcW w:w="5665" w:type="dxa"/>
            <w:tcPrChange w:id="169" w:author="Eduard Bezdedeanu" w:date="2018-05-22T16:31:00Z">
              <w:tcPr>
                <w:tcW w:w="9062" w:type="dxa"/>
              </w:tcPr>
            </w:tcPrChange>
          </w:tcPr>
          <w:p w:rsidR="00335A24" w:rsidRPr="00545092" w:rsidRDefault="00335A24" w:rsidP="00545092">
            <w:pPr>
              <w:rPr>
                <w:ins w:id="170" w:author="Eduard Bezdedeanu" w:date="2018-05-22T16:00:00Z"/>
                <w:lang w:val="en-US"/>
              </w:rPr>
            </w:pPr>
            <w:proofErr w:type="spellStart"/>
            <w:ins w:id="171" w:author="Eduard Bezdedeanu" w:date="2018-05-22T16:00:00Z">
              <w:r w:rsidRPr="00545092">
                <w:rPr>
                  <w:lang w:val="en-US"/>
                </w:rPr>
                <w:t>RequestViewRequirements</w:t>
              </w:r>
              <w:proofErr w:type="spellEnd"/>
              <w:r w:rsidRPr="00545092">
                <w:rPr>
                  <w:lang w:val="en-US"/>
                </w:rPr>
                <w:t xml:space="preserve"> (</w:t>
              </w:r>
              <w:proofErr w:type="spellStart"/>
              <w:r w:rsidRPr="00545092">
                <w:rPr>
                  <w:lang w:val="en-US"/>
                </w:rPr>
                <w:t>viewId</w:t>
              </w:r>
              <w:proofErr w:type="spellEnd"/>
              <w:r w:rsidRPr="00545092">
                <w:rPr>
                  <w:lang w:val="en-US"/>
                </w:rPr>
                <w:t>)</w:t>
              </w:r>
            </w:ins>
          </w:p>
        </w:tc>
        <w:tc>
          <w:tcPr>
            <w:tcW w:w="3969" w:type="dxa"/>
            <w:tcPrChange w:id="172" w:author="Eduard Bezdedeanu" w:date="2018-05-22T16:31:00Z">
              <w:tcPr>
                <w:tcW w:w="9062" w:type="dxa"/>
              </w:tcPr>
            </w:tcPrChange>
          </w:tcPr>
          <w:p w:rsidR="00335A24" w:rsidRPr="00545092" w:rsidRDefault="00335A24" w:rsidP="00545092">
            <w:pPr>
              <w:rPr>
                <w:ins w:id="173" w:author="Eduard Bezdedeanu" w:date="2018-05-22T16:00:00Z"/>
                <w:lang w:val="en-US"/>
              </w:rPr>
            </w:pPr>
          </w:p>
        </w:tc>
      </w:tr>
      <w:tr w:rsidR="00335A24" w:rsidRPr="00545092" w:rsidTr="00F31082">
        <w:trPr>
          <w:ins w:id="174" w:author="Eduard Bezdedeanu" w:date="2018-05-22T16:00:00Z"/>
        </w:trPr>
        <w:tc>
          <w:tcPr>
            <w:tcW w:w="5665" w:type="dxa"/>
            <w:tcPrChange w:id="175" w:author="Eduard Bezdedeanu" w:date="2018-05-22T16:31:00Z">
              <w:tcPr>
                <w:tcW w:w="9062" w:type="dxa"/>
              </w:tcPr>
            </w:tcPrChange>
          </w:tcPr>
          <w:p w:rsidR="00335A24" w:rsidRPr="00545092" w:rsidRDefault="00335A24" w:rsidP="00C63AEA">
            <w:pPr>
              <w:jc w:val="left"/>
              <w:rPr>
                <w:ins w:id="176" w:author="Eduard Bezdedeanu" w:date="2018-05-22T16:00:00Z"/>
                <w:lang w:val="en-US"/>
              </w:rPr>
              <w:pPrChange w:id="177" w:author="Eduard Bezdedeanu" w:date="2018-05-22T16:04:00Z">
                <w:pPr/>
              </w:pPrChange>
            </w:pPr>
            <w:proofErr w:type="spellStart"/>
            <w:proofErr w:type="gramStart"/>
            <w:ins w:id="178" w:author="Eduard Bezdedeanu" w:date="2018-05-22T16:00:00Z">
              <w:r w:rsidRPr="00335A24">
                <w:rPr>
                  <w:lang w:val="en-US"/>
                  <w:rPrChange w:id="179" w:author="Eduard Bezdedeanu" w:date="2018-05-22T16:01:00Z">
                    <w:rPr>
                      <w:color w:val="C55A11"/>
                      <w:lang w:val="en-US"/>
                    </w:rPr>
                  </w:rPrChange>
                </w:rPr>
                <w:t>RequestFile</w:t>
              </w:r>
              <w:proofErr w:type="spellEnd"/>
              <w:r w:rsidRPr="00335A24">
                <w:rPr>
                  <w:lang w:val="en-US"/>
                  <w:rPrChange w:id="180" w:author="Eduard Bezdedeanu" w:date="2018-05-22T16:01:00Z">
                    <w:rPr>
                      <w:color w:val="C55A11"/>
                      <w:lang w:val="en-US"/>
                    </w:rPr>
                  </w:rPrChange>
                </w:rPr>
                <w:t>(</w:t>
              </w:r>
              <w:proofErr w:type="gramEnd"/>
              <w:r w:rsidRPr="00335A24">
                <w:rPr>
                  <w:lang w:val="en-US"/>
                  <w:rPrChange w:id="181" w:author="Eduard Bezdedeanu" w:date="2018-05-22T16:01:00Z">
                    <w:rPr>
                      <w:color w:val="C55A11"/>
                      <w:lang w:val="en-US"/>
                    </w:rPr>
                  </w:rPrChange>
                </w:rPr>
                <w:t xml:space="preserve">string </w:t>
              </w:r>
              <w:proofErr w:type="spellStart"/>
              <w:r w:rsidRPr="00335A24">
                <w:rPr>
                  <w:lang w:val="en-US"/>
                  <w:rPrChange w:id="182" w:author="Eduard Bezdedeanu" w:date="2018-05-22T16:01:00Z">
                    <w:rPr>
                      <w:color w:val="C55A11"/>
                      <w:lang w:val="en-US"/>
                    </w:rPr>
                  </w:rPrChange>
                </w:rPr>
                <w:t>fileReference</w:t>
              </w:r>
              <w:proofErr w:type="spellEnd"/>
              <w:r w:rsidRPr="00335A24">
                <w:rPr>
                  <w:lang w:val="en-US"/>
                  <w:rPrChange w:id="183" w:author="Eduard Bezdedeanu" w:date="2018-05-22T16:01:00Z">
                    <w:rPr>
                      <w:color w:val="C55A11"/>
                      <w:lang w:val="en-US"/>
                    </w:rPr>
                  </w:rPrChange>
                </w:rPr>
                <w:t>)</w:t>
              </w:r>
              <w:r w:rsidRPr="00545092">
                <w:rPr>
                  <w:lang w:val="en-US"/>
                </w:rPr>
                <w:t xml:space="preserve"> </w:t>
              </w:r>
            </w:ins>
          </w:p>
        </w:tc>
        <w:tc>
          <w:tcPr>
            <w:tcW w:w="3969" w:type="dxa"/>
            <w:tcPrChange w:id="184" w:author="Eduard Bezdedeanu" w:date="2018-05-22T16:31:00Z">
              <w:tcPr>
                <w:tcW w:w="9062" w:type="dxa"/>
              </w:tcPr>
            </w:tcPrChange>
          </w:tcPr>
          <w:p w:rsidR="00335A24" w:rsidRPr="00545092" w:rsidRDefault="00335A24" w:rsidP="00545092">
            <w:pPr>
              <w:rPr>
                <w:ins w:id="185" w:author="Eduard Bezdedeanu" w:date="2018-05-22T16:00:00Z"/>
                <w:color w:val="C55A11"/>
                <w:lang w:val="en-US"/>
              </w:rPr>
            </w:pPr>
            <w:ins w:id="186" w:author="Eduard Bezdedeanu" w:date="2018-05-22T16:01:00Z">
              <w:r w:rsidRPr="00545092">
                <w:rPr>
                  <w:lang w:val="en-US"/>
                </w:rPr>
                <w:t>? relative path? id?</w:t>
              </w:r>
            </w:ins>
          </w:p>
        </w:tc>
      </w:tr>
    </w:tbl>
    <w:p w:rsidR="00335A24" w:rsidRPr="00335A24" w:rsidRDefault="00335A24" w:rsidP="00335A24">
      <w:pPr>
        <w:rPr>
          <w:lang w:val="en-US"/>
          <w:rPrChange w:id="187" w:author="Eduard Bezdedeanu" w:date="2018-05-22T16:00:00Z">
            <w:rPr>
              <w:lang w:val="en-GB"/>
            </w:rPr>
          </w:rPrChange>
        </w:rPr>
        <w:pPrChange w:id="188" w:author="Eduard Bezdedeanu" w:date="2018-05-22T16:00:00Z">
          <w:pPr/>
        </w:pPrChange>
      </w:pPr>
    </w:p>
    <w:sectPr w:rsidR="00335A24" w:rsidRPr="00335A24" w:rsidSect="00CC0AC7">
      <w:headerReference w:type="even" r:id="rId19"/>
      <w:headerReference w:type="default" r:id="rId20"/>
      <w:footerReference w:type="even" r:id="rId21"/>
      <w:footerReference w:type="default" r:id="rId22"/>
      <w:headerReference w:type="first" r:id="rId23"/>
      <w:footerReference w:type="first" r:id="rId24"/>
      <w:pgSz w:w="11906" w:h="16838" w:code="9"/>
      <w:pgMar w:top="1417" w:right="1417" w:bottom="1134" w:left="1417" w:header="340"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6473" w:rsidRDefault="00776473" w:rsidP="00624295">
      <w:r>
        <w:separator/>
      </w:r>
    </w:p>
    <w:p w:rsidR="00776473" w:rsidRDefault="00776473" w:rsidP="00624295"/>
  </w:endnote>
  <w:endnote w:type="continuationSeparator" w:id="0">
    <w:p w:rsidR="00776473" w:rsidRDefault="00776473" w:rsidP="00624295">
      <w:r>
        <w:continuationSeparator/>
      </w:r>
    </w:p>
    <w:p w:rsidR="00776473" w:rsidRDefault="00776473" w:rsidP="006242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3C54" w:rsidRDefault="00653C5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3C54" w:rsidRDefault="00653C5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3C54" w:rsidRDefault="00653C54">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3D3" w:rsidRDefault="00D363D3">
    <w:pPr>
      <w:pStyle w:val="Fuzeile"/>
    </w:pPr>
  </w:p>
  <w:p w:rsidR="00D363D3" w:rsidRDefault="00D363D3"/>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10837" w:type="dxa"/>
      <w:tblInd w:w="-854" w:type="dxa"/>
      <w:tblBorders>
        <w:top w:val="single" w:sz="18" w:space="0" w:color="115A7B"/>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247"/>
      <w:gridCol w:w="5216"/>
      <w:gridCol w:w="1093"/>
      <w:gridCol w:w="1094"/>
      <w:gridCol w:w="1093"/>
      <w:gridCol w:w="1094"/>
    </w:tblGrid>
    <w:tr w:rsidR="00100648" w:rsidRPr="005C6D6B" w:rsidTr="0001132C">
      <w:trPr>
        <w:trHeight w:val="304"/>
      </w:trPr>
      <w:tc>
        <w:tcPr>
          <w:tcW w:w="1247" w:type="dxa"/>
        </w:tcPr>
        <w:p w:rsidR="00100648" w:rsidRPr="005C6D6B" w:rsidRDefault="00100648" w:rsidP="00100648">
          <w:pPr>
            <w:pStyle w:val="Fuzeile"/>
          </w:pPr>
          <w:r>
            <w:t>Autor</w:t>
          </w:r>
        </w:p>
      </w:tc>
      <w:tc>
        <w:tcPr>
          <w:tcW w:w="5216" w:type="dxa"/>
        </w:tcPr>
        <w:p w:rsidR="00100648" w:rsidRPr="005C6D6B" w:rsidRDefault="00F31082" w:rsidP="00100648">
          <w:pPr>
            <w:pStyle w:val="Fuzeile"/>
          </w:pPr>
          <w:r>
            <w:fldChar w:fldCharType="begin"/>
          </w:r>
          <w:r>
            <w:instrText xml:space="preserve"> USERNAME   \* MERGEFORMAT </w:instrText>
          </w:r>
          <w:r>
            <w:fldChar w:fldCharType="separate"/>
          </w:r>
          <w:r w:rsidR="00776473">
            <w:rPr>
              <w:noProof/>
            </w:rPr>
            <w:t>Eduard Bezdedeanu</w:t>
          </w:r>
          <w:r>
            <w:rPr>
              <w:noProof/>
            </w:rPr>
            <w:fldChar w:fldCharType="end"/>
          </w:r>
        </w:p>
      </w:tc>
      <w:tc>
        <w:tcPr>
          <w:tcW w:w="1093" w:type="dxa"/>
        </w:tcPr>
        <w:p w:rsidR="00100648" w:rsidRPr="005C6D6B" w:rsidRDefault="00CC0AC7" w:rsidP="00100648">
          <w:pPr>
            <w:pStyle w:val="Fuzeile"/>
            <w:jc w:val="right"/>
          </w:pPr>
          <w:r>
            <w:t>Datum</w:t>
          </w:r>
        </w:p>
      </w:tc>
      <w:tc>
        <w:tcPr>
          <w:tcW w:w="1094" w:type="dxa"/>
        </w:tcPr>
        <w:p w:rsidR="00100648" w:rsidRPr="005C6D6B" w:rsidRDefault="00CC0AC7" w:rsidP="00CC0AC7">
          <w:pPr>
            <w:pStyle w:val="Fuzeile"/>
            <w:jc w:val="left"/>
          </w:pPr>
          <w:r>
            <w:fldChar w:fldCharType="begin"/>
          </w:r>
          <w:r>
            <w:instrText xml:space="preserve"> REF ReleaseDate \h </w:instrText>
          </w:r>
          <w:r>
            <w:fldChar w:fldCharType="separate"/>
          </w:r>
          <w:r w:rsidR="00776473" w:rsidRPr="0001132C">
            <w:t>01.01.2001</w:t>
          </w:r>
          <w:r>
            <w:fldChar w:fldCharType="end"/>
          </w:r>
        </w:p>
      </w:tc>
      <w:tc>
        <w:tcPr>
          <w:tcW w:w="1093" w:type="dxa"/>
        </w:tcPr>
        <w:p w:rsidR="00100648" w:rsidRPr="005C6D6B" w:rsidRDefault="00100648" w:rsidP="00100648">
          <w:pPr>
            <w:pStyle w:val="Fuzeile"/>
            <w:jc w:val="right"/>
          </w:pPr>
          <w:r>
            <w:t>Version</w:t>
          </w:r>
        </w:p>
      </w:tc>
      <w:tc>
        <w:tcPr>
          <w:tcW w:w="1094" w:type="dxa"/>
        </w:tcPr>
        <w:p w:rsidR="00100648" w:rsidRPr="005C6D6B" w:rsidRDefault="00100648" w:rsidP="00100648">
          <w:pPr>
            <w:pStyle w:val="Fuzeile"/>
          </w:pPr>
          <w:r>
            <w:fldChar w:fldCharType="begin"/>
          </w:r>
          <w:r>
            <w:instrText xml:space="preserve"> REF Version \h </w:instrText>
          </w:r>
          <w:r w:rsidR="00CC0AC7">
            <w:instrText xml:space="preserve"> \* MERGEFORMAT </w:instrText>
          </w:r>
          <w:r>
            <w:fldChar w:fldCharType="separate"/>
          </w:r>
          <w:proofErr w:type="spellStart"/>
          <w:r w:rsidR="00776473" w:rsidRPr="0001132C">
            <w:t>x.x</w:t>
          </w:r>
          <w:proofErr w:type="spellEnd"/>
          <w:r>
            <w:fldChar w:fldCharType="end"/>
          </w:r>
        </w:p>
      </w:tc>
    </w:tr>
    <w:tr w:rsidR="00100648" w:rsidRPr="005C6D6B" w:rsidTr="0001132C">
      <w:trPr>
        <w:trHeight w:val="304"/>
      </w:trPr>
      <w:tc>
        <w:tcPr>
          <w:tcW w:w="1247" w:type="dxa"/>
        </w:tcPr>
        <w:p w:rsidR="00100648" w:rsidRPr="005C6D6B" w:rsidRDefault="00100648" w:rsidP="00100648">
          <w:pPr>
            <w:pStyle w:val="Fuzeile"/>
          </w:pPr>
          <w:r>
            <w:t>Dokument</w:t>
          </w:r>
        </w:p>
      </w:tc>
      <w:tc>
        <w:tcPr>
          <w:tcW w:w="5216" w:type="dxa"/>
        </w:tcPr>
        <w:p w:rsidR="00100648" w:rsidRPr="005C6D6B" w:rsidRDefault="00F31082" w:rsidP="00100648">
          <w:pPr>
            <w:pStyle w:val="Fuzeile"/>
          </w:pPr>
          <w:r>
            <w:fldChar w:fldCharType="begin"/>
          </w:r>
          <w:r>
            <w:instrText xml:space="preserve"> FILENAME   \* MERGEFORMAT </w:instrText>
          </w:r>
          <w:r>
            <w:fldChar w:fldCharType="separate"/>
          </w:r>
          <w:r w:rsidR="00776473">
            <w:rPr>
              <w:noProof/>
            </w:rPr>
            <w:t>Dokument32</w:t>
          </w:r>
          <w:r>
            <w:rPr>
              <w:noProof/>
            </w:rPr>
            <w:fldChar w:fldCharType="end"/>
          </w:r>
        </w:p>
      </w:tc>
      <w:tc>
        <w:tcPr>
          <w:tcW w:w="1093" w:type="dxa"/>
        </w:tcPr>
        <w:p w:rsidR="00100648" w:rsidRPr="005C6D6B" w:rsidRDefault="00100648" w:rsidP="00100648">
          <w:pPr>
            <w:pStyle w:val="Fuzeile"/>
            <w:jc w:val="right"/>
          </w:pPr>
        </w:p>
      </w:tc>
      <w:tc>
        <w:tcPr>
          <w:tcW w:w="1094" w:type="dxa"/>
        </w:tcPr>
        <w:p w:rsidR="00100648" w:rsidRPr="005C6D6B" w:rsidRDefault="00100648" w:rsidP="00CC0AC7">
          <w:pPr>
            <w:pStyle w:val="Fuzeile"/>
            <w:jc w:val="left"/>
          </w:pPr>
        </w:p>
      </w:tc>
      <w:tc>
        <w:tcPr>
          <w:tcW w:w="1093" w:type="dxa"/>
        </w:tcPr>
        <w:p w:rsidR="00100648" w:rsidRPr="005C6D6B" w:rsidRDefault="00100648" w:rsidP="00100648">
          <w:pPr>
            <w:pStyle w:val="Fuzeile"/>
            <w:jc w:val="right"/>
          </w:pPr>
          <w:r>
            <w:t>Seite</w:t>
          </w:r>
        </w:p>
      </w:tc>
      <w:tc>
        <w:tcPr>
          <w:tcW w:w="1094" w:type="dxa"/>
        </w:tcPr>
        <w:p w:rsidR="00100648" w:rsidRPr="005C6D6B" w:rsidRDefault="00100648" w:rsidP="00100648">
          <w:pPr>
            <w:pStyle w:val="Fuzeile"/>
          </w:pPr>
          <w:r>
            <w:fldChar w:fldCharType="begin"/>
          </w:r>
          <w:r>
            <w:instrText xml:space="preserve"> PAGE / NUMPAGE \* MERGEFORMAT </w:instrText>
          </w:r>
          <w:r>
            <w:fldChar w:fldCharType="separate"/>
          </w:r>
          <w:r w:rsidR="007144DE">
            <w:rPr>
              <w:noProof/>
            </w:rPr>
            <w:t>4</w:t>
          </w:r>
          <w:r>
            <w:fldChar w:fldCharType="end"/>
          </w:r>
          <w:r>
            <w:t>/</w:t>
          </w:r>
          <w:r w:rsidR="00F31082">
            <w:fldChar w:fldCharType="begin"/>
          </w:r>
          <w:r w:rsidR="00F31082">
            <w:instrText xml:space="preserve"> NUMPAGES   \* MERGEFORMAT </w:instrText>
          </w:r>
          <w:r w:rsidR="00F31082">
            <w:fldChar w:fldCharType="separate"/>
          </w:r>
          <w:r w:rsidR="007144DE">
            <w:rPr>
              <w:noProof/>
            </w:rPr>
            <w:t>6</w:t>
          </w:r>
          <w:r w:rsidR="00F31082">
            <w:rPr>
              <w:noProof/>
            </w:rPr>
            <w:fldChar w:fldCharType="end"/>
          </w:r>
        </w:p>
      </w:tc>
    </w:tr>
  </w:tbl>
  <w:p w:rsidR="00D363D3" w:rsidRPr="00736C0B" w:rsidRDefault="00D363D3" w:rsidP="005C6D6B">
    <w:pPr>
      <w:tabs>
        <w:tab w:val="center" w:pos="4678"/>
        <w:tab w:val="left" w:pos="7797"/>
      </w:tabs>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3D3" w:rsidRDefault="00D363D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6473" w:rsidRDefault="00776473" w:rsidP="00624295">
      <w:r>
        <w:separator/>
      </w:r>
    </w:p>
    <w:p w:rsidR="00776473" w:rsidRDefault="00776473" w:rsidP="00624295"/>
  </w:footnote>
  <w:footnote w:type="continuationSeparator" w:id="0">
    <w:p w:rsidR="00776473" w:rsidRDefault="00776473" w:rsidP="00624295">
      <w:r>
        <w:continuationSeparator/>
      </w:r>
    </w:p>
    <w:p w:rsidR="00776473" w:rsidRDefault="00776473" w:rsidP="006242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3C54" w:rsidRDefault="00653C5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3C54" w:rsidRDefault="00653C5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3C54" w:rsidRDefault="00653C54">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3D3" w:rsidRDefault="00D363D3">
    <w:pPr>
      <w:pStyle w:val="Kopfzeile"/>
    </w:pPr>
  </w:p>
  <w:p w:rsidR="00D363D3" w:rsidRDefault="00D363D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3D3" w:rsidRPr="00776473" w:rsidRDefault="00CC0AC7" w:rsidP="00776473">
    <w:pPr>
      <w:pStyle w:val="Kopfzeile"/>
      <w:ind w:left="-851"/>
      <w:jc w:val="left"/>
      <w:rPr>
        <w:lang w:val="en-GB"/>
      </w:rPr>
    </w:pPr>
    <w:r>
      <w:rPr>
        <w:noProof/>
        <w:lang w:eastAsia="de-AT"/>
      </w:rPr>
      <w:drawing>
        <wp:anchor distT="0" distB="0" distL="114300" distR="114300" simplePos="0" relativeHeight="251663872" behindDoc="0" locked="0" layoutInCell="1" allowOverlap="1" wp14:anchorId="5496EB77" wp14:editId="3CD425E6">
          <wp:simplePos x="0" y="0"/>
          <wp:positionH relativeFrom="column">
            <wp:posOffset>4707179</wp:posOffset>
          </wp:positionH>
          <wp:positionV relativeFrom="paragraph">
            <wp:posOffset>-41732</wp:posOffset>
          </wp:positionV>
          <wp:extent cx="1620000" cy="324000"/>
          <wp:effectExtent l="0" t="0" r="0" b="0"/>
          <wp:wrapNone/>
          <wp:docPr id="23" name="Grafik 23" descr="O:\Vorlagen\Logo\BREANOS_600x1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orlagen\Logo\BREANOS_600x12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0000" cy="324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AT"/>
      </w:rPr>
      <mc:AlternateContent>
        <mc:Choice Requires="wps">
          <w:drawing>
            <wp:anchor distT="0" distB="0" distL="114300" distR="114300" simplePos="0" relativeHeight="251662848" behindDoc="0" locked="0" layoutInCell="1" allowOverlap="1" wp14:anchorId="31BEB116" wp14:editId="7B9C6C3C">
              <wp:simplePos x="0" y="0"/>
              <wp:positionH relativeFrom="column">
                <wp:posOffset>-570230</wp:posOffset>
              </wp:positionH>
              <wp:positionV relativeFrom="paragraph">
                <wp:posOffset>428320</wp:posOffset>
              </wp:positionV>
              <wp:extent cx="6899961" cy="0"/>
              <wp:effectExtent l="0" t="19050" r="34290" b="19050"/>
              <wp:wrapNone/>
              <wp:docPr id="6" name="Gerade Verbindung 2"/>
              <wp:cNvGraphicFramePr/>
              <a:graphic xmlns:a="http://schemas.openxmlformats.org/drawingml/2006/main">
                <a:graphicData uri="http://schemas.microsoft.com/office/word/2010/wordprocessingShape">
                  <wps:wsp>
                    <wps:cNvCnPr/>
                    <wps:spPr>
                      <a:xfrm flipV="1">
                        <a:off x="0" y="0"/>
                        <a:ext cx="6899961" cy="0"/>
                      </a:xfrm>
                      <a:prstGeom prst="line">
                        <a:avLst/>
                      </a:prstGeom>
                      <a:ln w="28575">
                        <a:solidFill>
                          <a:srgbClr val="115A7B">
                            <a:alpha val="49000"/>
                          </a:srgb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0ACAD1" id="Gerade Verbindung 2" o:spid="_x0000_s1026" style="position:absolute;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pt,33.75pt" to="498.4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" strokecolor="#115a7b" strokeweight="2.25pt">
              <v:stroke opacity="32125f"/>
            </v:line>
          </w:pict>
        </mc:Fallback>
      </mc:AlternateContent>
    </w:r>
    <w:r w:rsidR="00D363D3">
      <w:rPr>
        <w:noProof/>
        <w:sz w:val="16"/>
        <w:szCs w:val="16"/>
        <w:lang w:eastAsia="de-AT"/>
      </w:rPr>
      <mc:AlternateContent>
        <mc:Choice Requires="wps">
          <w:drawing>
            <wp:anchor distT="0" distB="0" distL="114300" distR="114300" simplePos="0" relativeHeight="251661824" behindDoc="1" locked="1" layoutInCell="1" allowOverlap="1" wp14:anchorId="3AF1326F" wp14:editId="522890E2">
              <wp:simplePos x="0" y="0"/>
              <wp:positionH relativeFrom="column">
                <wp:posOffset>-893445</wp:posOffset>
              </wp:positionH>
              <wp:positionV relativeFrom="page">
                <wp:posOffset>5318760</wp:posOffset>
              </wp:positionV>
              <wp:extent cx="468000" cy="72000"/>
              <wp:effectExtent l="0" t="0" r="8255" b="4445"/>
              <wp:wrapTight wrapText="bothSides">
                <wp:wrapPolygon edited="0">
                  <wp:start x="0" y="0"/>
                  <wp:lineTo x="0" y="17204"/>
                  <wp:lineTo x="21102" y="17204"/>
                  <wp:lineTo x="21102" y="0"/>
                  <wp:lineTo x="0" y="0"/>
                </wp:wrapPolygon>
              </wp:wrapTight>
              <wp:docPr id="3" name="Rechteck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8000" cy="72000"/>
                      </a:xfrm>
                      <a:prstGeom prst="rect">
                        <a:avLst/>
                      </a:prstGeom>
                      <a:solidFill>
                        <a:srgbClr val="DCDC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F4C719" id="Rechteck 102" o:spid="_x0000_s1026" style="position:absolute;margin-left:-70.35pt;margin-top:418.8pt;width:36.85pt;height:5.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" fillcolor="#dcdcdc" stroked="f">
              <w10:wrap type="tight" anchory="page"/>
              <w10:anchorlock/>
            </v:rect>
          </w:pict>
        </mc:Fallback>
      </mc:AlternateContent>
    </w:r>
    <w:r w:rsidR="00776473" w:rsidRPr="00776473">
      <w:rPr>
        <w:lang w:val="en-GB"/>
      </w:rPr>
      <w:t>Breanos Intelligence Industry Assistant</w:t>
    </w:r>
    <w:r w:rsidR="00D363D3" w:rsidRPr="00776473">
      <w:rPr>
        <w:lang w:val="en-GB"/>
      </w:rPr>
      <w:tab/>
    </w:r>
    <w:r w:rsidR="00D363D3" w:rsidRPr="00776473">
      <w:rPr>
        <w:lang w:val="en-GB"/>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3D3" w:rsidRDefault="00D363D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B3BE2"/>
    <w:multiLevelType w:val="hybridMultilevel"/>
    <w:tmpl w:val="016862BC"/>
    <w:lvl w:ilvl="0" w:tplc="A066DC7C">
      <w:start w:val="1"/>
      <w:numFmt w:val="bullet"/>
      <w:lvlText w:val="-"/>
      <w:lvlJc w:val="left"/>
      <w:pPr>
        <w:ind w:left="360" w:hanging="360"/>
      </w:pPr>
      <w:rPr>
        <w:rFonts w:ascii="Calibri" w:eastAsiaTheme="minorHAnsi" w:hAnsi="Calibri" w:cs="Calibri" w:hint="default"/>
      </w:rPr>
    </w:lvl>
    <w:lvl w:ilvl="1" w:tplc="0C070003">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 w15:restartNumberingAfterBreak="0">
    <w:nsid w:val="1C452C1A"/>
    <w:multiLevelType w:val="hybridMultilevel"/>
    <w:tmpl w:val="298C59B6"/>
    <w:lvl w:ilvl="0" w:tplc="84C28DCA">
      <w:start w:val="1"/>
      <w:numFmt w:val="bullet"/>
      <w:lvlText w:val="-"/>
      <w:lvlJc w:val="left"/>
      <w:pPr>
        <w:ind w:left="1080" w:hanging="360"/>
      </w:pPr>
      <w:rPr>
        <w:rFonts w:ascii="Calibri" w:eastAsiaTheme="minorHAnsi" w:hAnsi="Calibri" w:cs="Calibr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 w15:restartNumberingAfterBreak="0">
    <w:nsid w:val="1F831EAD"/>
    <w:multiLevelType w:val="hybridMultilevel"/>
    <w:tmpl w:val="FAE276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9D87008"/>
    <w:multiLevelType w:val="multilevel"/>
    <w:tmpl w:val="5B7E5CA2"/>
    <w:lvl w:ilvl="0">
      <w:start w:val="1"/>
      <w:numFmt w:val="decimal"/>
      <w:lvlText w:val="%1"/>
      <w:lvlJc w:val="left"/>
      <w:pPr>
        <w:ind w:left="675" w:hanging="675"/>
      </w:pPr>
      <w:rPr>
        <w:rFonts w:hint="default"/>
      </w:rPr>
    </w:lvl>
    <w:lvl w:ilvl="1">
      <w:start w:val="1"/>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2CD1A1E"/>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36BD2E5C"/>
    <w:multiLevelType w:val="hybridMultilevel"/>
    <w:tmpl w:val="4CA6117C"/>
    <w:lvl w:ilvl="0" w:tplc="0C07000F">
      <w:start w:val="1"/>
      <w:numFmt w:val="decimal"/>
      <w:lvlText w:val="%1."/>
      <w:lvlJc w:val="left"/>
      <w:pPr>
        <w:ind w:left="360" w:hanging="360"/>
      </w:pPr>
      <w:rPr>
        <w:rFonts w:hint="default"/>
      </w:rPr>
    </w:lvl>
    <w:lvl w:ilvl="1" w:tplc="0C070019">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6" w15:restartNumberingAfterBreak="0">
    <w:nsid w:val="39AE18B6"/>
    <w:multiLevelType w:val="hybridMultilevel"/>
    <w:tmpl w:val="620E1C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68B7A00"/>
    <w:multiLevelType w:val="multilevel"/>
    <w:tmpl w:val="694C013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BD62210"/>
    <w:multiLevelType w:val="multilevel"/>
    <w:tmpl w:val="CD1E945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3176C3B"/>
    <w:multiLevelType w:val="multilevel"/>
    <w:tmpl w:val="DA627EB0"/>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9845AFA"/>
    <w:multiLevelType w:val="hybridMultilevel"/>
    <w:tmpl w:val="CD12E55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6"/>
  </w:num>
  <w:num w:numId="4">
    <w:abstractNumId w:val="3"/>
  </w:num>
  <w:num w:numId="5">
    <w:abstractNumId w:val="9"/>
  </w:num>
  <w:num w:numId="6">
    <w:abstractNumId w:val="8"/>
  </w:num>
  <w:num w:numId="7">
    <w:abstractNumId w:val="7"/>
  </w:num>
  <w:num w:numId="8">
    <w:abstractNumId w:val="4"/>
  </w:num>
  <w:num w:numId="9">
    <w:abstractNumId w:val="2"/>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0"/>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duard Bezdedeanu">
    <w15:presenceInfo w15:providerId="AD" w15:userId="S-1-5-21-3640518538-3051983723-4289891550-12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09"/>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473"/>
    <w:rsid w:val="000043AE"/>
    <w:rsid w:val="00005785"/>
    <w:rsid w:val="00006489"/>
    <w:rsid w:val="000066BB"/>
    <w:rsid w:val="0001132C"/>
    <w:rsid w:val="00012A4F"/>
    <w:rsid w:val="000156F4"/>
    <w:rsid w:val="000218D1"/>
    <w:rsid w:val="00023938"/>
    <w:rsid w:val="00023A70"/>
    <w:rsid w:val="000259D8"/>
    <w:rsid w:val="00031BA8"/>
    <w:rsid w:val="000346B9"/>
    <w:rsid w:val="00037E11"/>
    <w:rsid w:val="00040796"/>
    <w:rsid w:val="00041916"/>
    <w:rsid w:val="00044690"/>
    <w:rsid w:val="00047523"/>
    <w:rsid w:val="00050DD1"/>
    <w:rsid w:val="00052DC9"/>
    <w:rsid w:val="00055A95"/>
    <w:rsid w:val="000662CF"/>
    <w:rsid w:val="00066AD7"/>
    <w:rsid w:val="00072057"/>
    <w:rsid w:val="000808B7"/>
    <w:rsid w:val="00081804"/>
    <w:rsid w:val="00082C57"/>
    <w:rsid w:val="0008444A"/>
    <w:rsid w:val="0009005C"/>
    <w:rsid w:val="0009174E"/>
    <w:rsid w:val="00094F28"/>
    <w:rsid w:val="00095331"/>
    <w:rsid w:val="00095AC7"/>
    <w:rsid w:val="000A0174"/>
    <w:rsid w:val="000A0417"/>
    <w:rsid w:val="000A4A50"/>
    <w:rsid w:val="000A5956"/>
    <w:rsid w:val="000A5C23"/>
    <w:rsid w:val="000A5CD4"/>
    <w:rsid w:val="000A788F"/>
    <w:rsid w:val="000B05E7"/>
    <w:rsid w:val="000B3EDD"/>
    <w:rsid w:val="000B4D28"/>
    <w:rsid w:val="000B4EE0"/>
    <w:rsid w:val="000B55B5"/>
    <w:rsid w:val="000B6706"/>
    <w:rsid w:val="000B68F1"/>
    <w:rsid w:val="000C3CB5"/>
    <w:rsid w:val="000C3E3D"/>
    <w:rsid w:val="000D1191"/>
    <w:rsid w:val="000D3154"/>
    <w:rsid w:val="000D6C67"/>
    <w:rsid w:val="000E1C8C"/>
    <w:rsid w:val="000E781D"/>
    <w:rsid w:val="000F0A20"/>
    <w:rsid w:val="000F7BD1"/>
    <w:rsid w:val="00100648"/>
    <w:rsid w:val="0010114E"/>
    <w:rsid w:val="00102B12"/>
    <w:rsid w:val="0010332D"/>
    <w:rsid w:val="00103FA4"/>
    <w:rsid w:val="00105ED4"/>
    <w:rsid w:val="001068C1"/>
    <w:rsid w:val="00113815"/>
    <w:rsid w:val="001156C3"/>
    <w:rsid w:val="001226CF"/>
    <w:rsid w:val="00122AFD"/>
    <w:rsid w:val="001230C3"/>
    <w:rsid w:val="00123D45"/>
    <w:rsid w:val="0012549E"/>
    <w:rsid w:val="001269D8"/>
    <w:rsid w:val="00130761"/>
    <w:rsid w:val="0013330C"/>
    <w:rsid w:val="00134679"/>
    <w:rsid w:val="001352E6"/>
    <w:rsid w:val="0014104E"/>
    <w:rsid w:val="0014266E"/>
    <w:rsid w:val="001432F6"/>
    <w:rsid w:val="00143463"/>
    <w:rsid w:val="00146A47"/>
    <w:rsid w:val="00150895"/>
    <w:rsid w:val="00152CE9"/>
    <w:rsid w:val="00152E69"/>
    <w:rsid w:val="00155E1F"/>
    <w:rsid w:val="00156098"/>
    <w:rsid w:val="001647B5"/>
    <w:rsid w:val="00170032"/>
    <w:rsid w:val="001820F4"/>
    <w:rsid w:val="00182F14"/>
    <w:rsid w:val="001840CB"/>
    <w:rsid w:val="001855B5"/>
    <w:rsid w:val="001907F6"/>
    <w:rsid w:val="00193063"/>
    <w:rsid w:val="0019502D"/>
    <w:rsid w:val="00196E1D"/>
    <w:rsid w:val="001A6046"/>
    <w:rsid w:val="001A67E4"/>
    <w:rsid w:val="001B4DEB"/>
    <w:rsid w:val="001B7019"/>
    <w:rsid w:val="001C11FF"/>
    <w:rsid w:val="001C1ACF"/>
    <w:rsid w:val="001C5395"/>
    <w:rsid w:val="001C5992"/>
    <w:rsid w:val="001C7E88"/>
    <w:rsid w:val="001D0171"/>
    <w:rsid w:val="001D22A2"/>
    <w:rsid w:val="001D4397"/>
    <w:rsid w:val="001E002F"/>
    <w:rsid w:val="001E25E8"/>
    <w:rsid w:val="001E49BC"/>
    <w:rsid w:val="001E4C88"/>
    <w:rsid w:val="001E4FA9"/>
    <w:rsid w:val="001E5435"/>
    <w:rsid w:val="001E6CD0"/>
    <w:rsid w:val="001E6EDA"/>
    <w:rsid w:val="001F50B8"/>
    <w:rsid w:val="001F59E6"/>
    <w:rsid w:val="00200404"/>
    <w:rsid w:val="00205ED3"/>
    <w:rsid w:val="00210BB2"/>
    <w:rsid w:val="002126DA"/>
    <w:rsid w:val="0021289C"/>
    <w:rsid w:val="00212D3F"/>
    <w:rsid w:val="00213037"/>
    <w:rsid w:val="002138D8"/>
    <w:rsid w:val="0021409B"/>
    <w:rsid w:val="00215E28"/>
    <w:rsid w:val="0021674D"/>
    <w:rsid w:val="00216AA6"/>
    <w:rsid w:val="00224A6D"/>
    <w:rsid w:val="00226431"/>
    <w:rsid w:val="00226AC8"/>
    <w:rsid w:val="00227D88"/>
    <w:rsid w:val="00232952"/>
    <w:rsid w:val="00241229"/>
    <w:rsid w:val="0024373B"/>
    <w:rsid w:val="00244E94"/>
    <w:rsid w:val="00246B7B"/>
    <w:rsid w:val="0024712F"/>
    <w:rsid w:val="00247E45"/>
    <w:rsid w:val="00250D32"/>
    <w:rsid w:val="00251C4E"/>
    <w:rsid w:val="00251F44"/>
    <w:rsid w:val="00254048"/>
    <w:rsid w:val="002560E8"/>
    <w:rsid w:val="00265979"/>
    <w:rsid w:val="00271BB4"/>
    <w:rsid w:val="00273F7F"/>
    <w:rsid w:val="00275AF7"/>
    <w:rsid w:val="00277446"/>
    <w:rsid w:val="00281BE3"/>
    <w:rsid w:val="0028214E"/>
    <w:rsid w:val="002829CB"/>
    <w:rsid w:val="00284454"/>
    <w:rsid w:val="00284A86"/>
    <w:rsid w:val="00286B52"/>
    <w:rsid w:val="002903B8"/>
    <w:rsid w:val="002922C7"/>
    <w:rsid w:val="00293CAE"/>
    <w:rsid w:val="002A0DE5"/>
    <w:rsid w:val="002A1211"/>
    <w:rsid w:val="002A1440"/>
    <w:rsid w:val="002A2929"/>
    <w:rsid w:val="002A4F2D"/>
    <w:rsid w:val="002A7BD5"/>
    <w:rsid w:val="002B06F2"/>
    <w:rsid w:val="002B25BB"/>
    <w:rsid w:val="002B30E2"/>
    <w:rsid w:val="002B5114"/>
    <w:rsid w:val="002B54C3"/>
    <w:rsid w:val="002B5883"/>
    <w:rsid w:val="002C6AC7"/>
    <w:rsid w:val="002D0A4E"/>
    <w:rsid w:val="002D3390"/>
    <w:rsid w:val="002D4103"/>
    <w:rsid w:val="002D5D91"/>
    <w:rsid w:val="002D661E"/>
    <w:rsid w:val="002E2120"/>
    <w:rsid w:val="002E2830"/>
    <w:rsid w:val="002E5E05"/>
    <w:rsid w:val="002E7050"/>
    <w:rsid w:val="002E740E"/>
    <w:rsid w:val="002F2986"/>
    <w:rsid w:val="002F5B93"/>
    <w:rsid w:val="00302B83"/>
    <w:rsid w:val="003030F7"/>
    <w:rsid w:val="0030652A"/>
    <w:rsid w:val="00310CE7"/>
    <w:rsid w:val="003113F8"/>
    <w:rsid w:val="00313917"/>
    <w:rsid w:val="003146CB"/>
    <w:rsid w:val="00315F73"/>
    <w:rsid w:val="00321331"/>
    <w:rsid w:val="003245A9"/>
    <w:rsid w:val="00332C6D"/>
    <w:rsid w:val="00333E97"/>
    <w:rsid w:val="00335A24"/>
    <w:rsid w:val="00344290"/>
    <w:rsid w:val="003444A8"/>
    <w:rsid w:val="00344C42"/>
    <w:rsid w:val="00344D92"/>
    <w:rsid w:val="00346D75"/>
    <w:rsid w:val="00346FC1"/>
    <w:rsid w:val="003573D3"/>
    <w:rsid w:val="0036133A"/>
    <w:rsid w:val="003646FB"/>
    <w:rsid w:val="00365FE8"/>
    <w:rsid w:val="00367EA9"/>
    <w:rsid w:val="00370113"/>
    <w:rsid w:val="0037387C"/>
    <w:rsid w:val="00374F38"/>
    <w:rsid w:val="003757A4"/>
    <w:rsid w:val="003800AD"/>
    <w:rsid w:val="00385D7E"/>
    <w:rsid w:val="00387B25"/>
    <w:rsid w:val="00391C71"/>
    <w:rsid w:val="00392478"/>
    <w:rsid w:val="003A149E"/>
    <w:rsid w:val="003A5C4B"/>
    <w:rsid w:val="003A5F80"/>
    <w:rsid w:val="003A74E9"/>
    <w:rsid w:val="003A7EDE"/>
    <w:rsid w:val="003B032C"/>
    <w:rsid w:val="003B12E1"/>
    <w:rsid w:val="003B1B34"/>
    <w:rsid w:val="003B2402"/>
    <w:rsid w:val="003B24E2"/>
    <w:rsid w:val="003B2EA3"/>
    <w:rsid w:val="003B7580"/>
    <w:rsid w:val="003D0E29"/>
    <w:rsid w:val="003D4ADD"/>
    <w:rsid w:val="003D6C2C"/>
    <w:rsid w:val="003E0AEF"/>
    <w:rsid w:val="003E2186"/>
    <w:rsid w:val="003E3747"/>
    <w:rsid w:val="003F17C1"/>
    <w:rsid w:val="003F36F6"/>
    <w:rsid w:val="003F50AC"/>
    <w:rsid w:val="003F5FD8"/>
    <w:rsid w:val="003F6A95"/>
    <w:rsid w:val="003F7D5F"/>
    <w:rsid w:val="004018EF"/>
    <w:rsid w:val="00402A7E"/>
    <w:rsid w:val="00403553"/>
    <w:rsid w:val="0040543A"/>
    <w:rsid w:val="00406B02"/>
    <w:rsid w:val="0041133D"/>
    <w:rsid w:val="00413145"/>
    <w:rsid w:val="00414F35"/>
    <w:rsid w:val="004153E6"/>
    <w:rsid w:val="004261C7"/>
    <w:rsid w:val="00431EA5"/>
    <w:rsid w:val="004367E6"/>
    <w:rsid w:val="00437841"/>
    <w:rsid w:val="004408CA"/>
    <w:rsid w:val="00441227"/>
    <w:rsid w:val="00442174"/>
    <w:rsid w:val="00443B10"/>
    <w:rsid w:val="00446F20"/>
    <w:rsid w:val="00450812"/>
    <w:rsid w:val="00451A1F"/>
    <w:rsid w:val="00451B28"/>
    <w:rsid w:val="00456F63"/>
    <w:rsid w:val="004573E9"/>
    <w:rsid w:val="0046166D"/>
    <w:rsid w:val="00463EB2"/>
    <w:rsid w:val="00466080"/>
    <w:rsid w:val="00467CAE"/>
    <w:rsid w:val="00470F75"/>
    <w:rsid w:val="004767CE"/>
    <w:rsid w:val="00476C34"/>
    <w:rsid w:val="00484FA2"/>
    <w:rsid w:val="00486388"/>
    <w:rsid w:val="0049004E"/>
    <w:rsid w:val="00493C87"/>
    <w:rsid w:val="00497390"/>
    <w:rsid w:val="00497BD3"/>
    <w:rsid w:val="004A1444"/>
    <w:rsid w:val="004B2366"/>
    <w:rsid w:val="004B24D3"/>
    <w:rsid w:val="004B2EA1"/>
    <w:rsid w:val="004B309A"/>
    <w:rsid w:val="004B3B35"/>
    <w:rsid w:val="004B4686"/>
    <w:rsid w:val="004B7124"/>
    <w:rsid w:val="004C2EC5"/>
    <w:rsid w:val="004C4D55"/>
    <w:rsid w:val="004D0FEF"/>
    <w:rsid w:val="004D3051"/>
    <w:rsid w:val="004D30EC"/>
    <w:rsid w:val="004D51E1"/>
    <w:rsid w:val="004E03DC"/>
    <w:rsid w:val="004E13EF"/>
    <w:rsid w:val="004E5F89"/>
    <w:rsid w:val="004F0815"/>
    <w:rsid w:val="004F12EF"/>
    <w:rsid w:val="004F2AE6"/>
    <w:rsid w:val="004F6FFB"/>
    <w:rsid w:val="00500099"/>
    <w:rsid w:val="00500735"/>
    <w:rsid w:val="0050459A"/>
    <w:rsid w:val="00504BFD"/>
    <w:rsid w:val="00506A7E"/>
    <w:rsid w:val="0051104C"/>
    <w:rsid w:val="0051632E"/>
    <w:rsid w:val="005237D5"/>
    <w:rsid w:val="00527EDB"/>
    <w:rsid w:val="005329F8"/>
    <w:rsid w:val="00533D04"/>
    <w:rsid w:val="005411FD"/>
    <w:rsid w:val="005413D5"/>
    <w:rsid w:val="00541474"/>
    <w:rsid w:val="00543208"/>
    <w:rsid w:val="00544CAA"/>
    <w:rsid w:val="005514FC"/>
    <w:rsid w:val="005577E2"/>
    <w:rsid w:val="00561415"/>
    <w:rsid w:val="00566465"/>
    <w:rsid w:val="00566478"/>
    <w:rsid w:val="0057030E"/>
    <w:rsid w:val="005719B3"/>
    <w:rsid w:val="0057395C"/>
    <w:rsid w:val="00574489"/>
    <w:rsid w:val="00581170"/>
    <w:rsid w:val="00582EF2"/>
    <w:rsid w:val="00586049"/>
    <w:rsid w:val="005906CE"/>
    <w:rsid w:val="005937C6"/>
    <w:rsid w:val="005A14C4"/>
    <w:rsid w:val="005A1CC1"/>
    <w:rsid w:val="005A2C58"/>
    <w:rsid w:val="005A2FFB"/>
    <w:rsid w:val="005B4BB2"/>
    <w:rsid w:val="005B5043"/>
    <w:rsid w:val="005C4D21"/>
    <w:rsid w:val="005C57D6"/>
    <w:rsid w:val="005C5FC2"/>
    <w:rsid w:val="005C6D6B"/>
    <w:rsid w:val="005D29BE"/>
    <w:rsid w:val="005D4540"/>
    <w:rsid w:val="005D6019"/>
    <w:rsid w:val="005D605A"/>
    <w:rsid w:val="005E29B8"/>
    <w:rsid w:val="005E5ECC"/>
    <w:rsid w:val="005E67ED"/>
    <w:rsid w:val="005E6982"/>
    <w:rsid w:val="005E786E"/>
    <w:rsid w:val="005E7AE8"/>
    <w:rsid w:val="005F4561"/>
    <w:rsid w:val="005F56A8"/>
    <w:rsid w:val="005F6719"/>
    <w:rsid w:val="00600FDD"/>
    <w:rsid w:val="00601AE1"/>
    <w:rsid w:val="006025DB"/>
    <w:rsid w:val="00605492"/>
    <w:rsid w:val="00611E13"/>
    <w:rsid w:val="00612AD5"/>
    <w:rsid w:val="00614997"/>
    <w:rsid w:val="00614A85"/>
    <w:rsid w:val="0061560B"/>
    <w:rsid w:val="00616591"/>
    <w:rsid w:val="006206EC"/>
    <w:rsid w:val="00623973"/>
    <w:rsid w:val="00624295"/>
    <w:rsid w:val="00633FC7"/>
    <w:rsid w:val="006433CB"/>
    <w:rsid w:val="006435AB"/>
    <w:rsid w:val="006478AD"/>
    <w:rsid w:val="00651BD0"/>
    <w:rsid w:val="006533CC"/>
    <w:rsid w:val="00653C54"/>
    <w:rsid w:val="00654AC0"/>
    <w:rsid w:val="0065643C"/>
    <w:rsid w:val="00656CC9"/>
    <w:rsid w:val="0066012D"/>
    <w:rsid w:val="00660AE1"/>
    <w:rsid w:val="006614DE"/>
    <w:rsid w:val="00665D31"/>
    <w:rsid w:val="00666EF3"/>
    <w:rsid w:val="0066767A"/>
    <w:rsid w:val="0067336D"/>
    <w:rsid w:val="006751AD"/>
    <w:rsid w:val="006759D9"/>
    <w:rsid w:val="006840E0"/>
    <w:rsid w:val="00685304"/>
    <w:rsid w:val="006870D9"/>
    <w:rsid w:val="00692B1F"/>
    <w:rsid w:val="00692C6D"/>
    <w:rsid w:val="006A0E5B"/>
    <w:rsid w:val="006A4F39"/>
    <w:rsid w:val="006A5BE6"/>
    <w:rsid w:val="006A6568"/>
    <w:rsid w:val="006A743C"/>
    <w:rsid w:val="006B2741"/>
    <w:rsid w:val="006B2954"/>
    <w:rsid w:val="006B5265"/>
    <w:rsid w:val="006B5940"/>
    <w:rsid w:val="006C0EDB"/>
    <w:rsid w:val="006C5EAC"/>
    <w:rsid w:val="006C7CA9"/>
    <w:rsid w:val="006D0DA0"/>
    <w:rsid w:val="006D277C"/>
    <w:rsid w:val="006D2CA2"/>
    <w:rsid w:val="006D3F1B"/>
    <w:rsid w:val="006D4A43"/>
    <w:rsid w:val="006D73E3"/>
    <w:rsid w:val="006E36F3"/>
    <w:rsid w:val="006E629C"/>
    <w:rsid w:val="006E6688"/>
    <w:rsid w:val="006F17D8"/>
    <w:rsid w:val="006F5288"/>
    <w:rsid w:val="006F7A67"/>
    <w:rsid w:val="006F7CBE"/>
    <w:rsid w:val="0070007B"/>
    <w:rsid w:val="00700589"/>
    <w:rsid w:val="00703A4B"/>
    <w:rsid w:val="00707F5A"/>
    <w:rsid w:val="007144DE"/>
    <w:rsid w:val="00714C7C"/>
    <w:rsid w:val="00720683"/>
    <w:rsid w:val="00720C62"/>
    <w:rsid w:val="00721B7A"/>
    <w:rsid w:val="00725348"/>
    <w:rsid w:val="00725FED"/>
    <w:rsid w:val="00732667"/>
    <w:rsid w:val="007343B6"/>
    <w:rsid w:val="00736C0B"/>
    <w:rsid w:val="00741936"/>
    <w:rsid w:val="00741D00"/>
    <w:rsid w:val="0074593F"/>
    <w:rsid w:val="00746A37"/>
    <w:rsid w:val="00747CE4"/>
    <w:rsid w:val="00750102"/>
    <w:rsid w:val="00752429"/>
    <w:rsid w:val="00752842"/>
    <w:rsid w:val="00757100"/>
    <w:rsid w:val="0075741A"/>
    <w:rsid w:val="007666B8"/>
    <w:rsid w:val="007717F8"/>
    <w:rsid w:val="00776473"/>
    <w:rsid w:val="0078031D"/>
    <w:rsid w:val="007805C4"/>
    <w:rsid w:val="00782D90"/>
    <w:rsid w:val="00786ED5"/>
    <w:rsid w:val="00793A43"/>
    <w:rsid w:val="00794F77"/>
    <w:rsid w:val="00797129"/>
    <w:rsid w:val="00797671"/>
    <w:rsid w:val="007A1BA9"/>
    <w:rsid w:val="007A374B"/>
    <w:rsid w:val="007A3F9F"/>
    <w:rsid w:val="007A52D6"/>
    <w:rsid w:val="007A6C37"/>
    <w:rsid w:val="007B0855"/>
    <w:rsid w:val="007B5FC4"/>
    <w:rsid w:val="007C2429"/>
    <w:rsid w:val="007C263E"/>
    <w:rsid w:val="007C2697"/>
    <w:rsid w:val="007C3DDA"/>
    <w:rsid w:val="007C412C"/>
    <w:rsid w:val="007D1758"/>
    <w:rsid w:val="007D2ECE"/>
    <w:rsid w:val="007D4989"/>
    <w:rsid w:val="007D4ED8"/>
    <w:rsid w:val="007D5C8F"/>
    <w:rsid w:val="007D67E9"/>
    <w:rsid w:val="007E263C"/>
    <w:rsid w:val="007E459C"/>
    <w:rsid w:val="007E5870"/>
    <w:rsid w:val="007E6385"/>
    <w:rsid w:val="007F0ECB"/>
    <w:rsid w:val="007F1696"/>
    <w:rsid w:val="007F2255"/>
    <w:rsid w:val="007F27C4"/>
    <w:rsid w:val="007F3526"/>
    <w:rsid w:val="007F4529"/>
    <w:rsid w:val="007F6A3D"/>
    <w:rsid w:val="0080569E"/>
    <w:rsid w:val="008056B4"/>
    <w:rsid w:val="00810682"/>
    <w:rsid w:val="00815117"/>
    <w:rsid w:val="008155EF"/>
    <w:rsid w:val="008175E8"/>
    <w:rsid w:val="00820133"/>
    <w:rsid w:val="00821666"/>
    <w:rsid w:val="0082213A"/>
    <w:rsid w:val="00834334"/>
    <w:rsid w:val="00835E5B"/>
    <w:rsid w:val="00836836"/>
    <w:rsid w:val="00852333"/>
    <w:rsid w:val="00852C09"/>
    <w:rsid w:val="008533C6"/>
    <w:rsid w:val="00856B5A"/>
    <w:rsid w:val="008647E7"/>
    <w:rsid w:val="0087251D"/>
    <w:rsid w:val="00873467"/>
    <w:rsid w:val="00876B09"/>
    <w:rsid w:val="00884C8C"/>
    <w:rsid w:val="0088671A"/>
    <w:rsid w:val="0089273B"/>
    <w:rsid w:val="008933CA"/>
    <w:rsid w:val="008947BF"/>
    <w:rsid w:val="00897ED0"/>
    <w:rsid w:val="008A053C"/>
    <w:rsid w:val="008A19B4"/>
    <w:rsid w:val="008A3F3B"/>
    <w:rsid w:val="008A4617"/>
    <w:rsid w:val="008A5773"/>
    <w:rsid w:val="008A6E04"/>
    <w:rsid w:val="008B2405"/>
    <w:rsid w:val="008B696C"/>
    <w:rsid w:val="008C3F13"/>
    <w:rsid w:val="008D3240"/>
    <w:rsid w:val="008D46FC"/>
    <w:rsid w:val="008E0417"/>
    <w:rsid w:val="008E22DC"/>
    <w:rsid w:val="008E46B6"/>
    <w:rsid w:val="008E7384"/>
    <w:rsid w:val="008F3E6F"/>
    <w:rsid w:val="008F3FED"/>
    <w:rsid w:val="008F68BD"/>
    <w:rsid w:val="008F7D5C"/>
    <w:rsid w:val="00900B2F"/>
    <w:rsid w:val="00901A5A"/>
    <w:rsid w:val="009055E7"/>
    <w:rsid w:val="00911230"/>
    <w:rsid w:val="009114C9"/>
    <w:rsid w:val="00915F75"/>
    <w:rsid w:val="009177CD"/>
    <w:rsid w:val="009262C6"/>
    <w:rsid w:val="00930590"/>
    <w:rsid w:val="00940127"/>
    <w:rsid w:val="00947294"/>
    <w:rsid w:val="00950516"/>
    <w:rsid w:val="00951ECD"/>
    <w:rsid w:val="0095680F"/>
    <w:rsid w:val="00957568"/>
    <w:rsid w:val="00965843"/>
    <w:rsid w:val="00967A89"/>
    <w:rsid w:val="00973F19"/>
    <w:rsid w:val="009807CA"/>
    <w:rsid w:val="009814D4"/>
    <w:rsid w:val="009831C3"/>
    <w:rsid w:val="00986E3D"/>
    <w:rsid w:val="00991537"/>
    <w:rsid w:val="00992100"/>
    <w:rsid w:val="00993DC6"/>
    <w:rsid w:val="00995A6F"/>
    <w:rsid w:val="009A447C"/>
    <w:rsid w:val="009A6B98"/>
    <w:rsid w:val="009B0D91"/>
    <w:rsid w:val="009B6F3A"/>
    <w:rsid w:val="009B79F3"/>
    <w:rsid w:val="009C1521"/>
    <w:rsid w:val="009C5553"/>
    <w:rsid w:val="009D0165"/>
    <w:rsid w:val="009D171E"/>
    <w:rsid w:val="009E083F"/>
    <w:rsid w:val="009E3294"/>
    <w:rsid w:val="009E42CE"/>
    <w:rsid w:val="009E4A58"/>
    <w:rsid w:val="009E6E4F"/>
    <w:rsid w:val="009F2395"/>
    <w:rsid w:val="009F3F1B"/>
    <w:rsid w:val="00A013D0"/>
    <w:rsid w:val="00A01721"/>
    <w:rsid w:val="00A07283"/>
    <w:rsid w:val="00A076FC"/>
    <w:rsid w:val="00A07D3C"/>
    <w:rsid w:val="00A119F2"/>
    <w:rsid w:val="00A1583B"/>
    <w:rsid w:val="00A224E0"/>
    <w:rsid w:val="00A27C2B"/>
    <w:rsid w:val="00A352E0"/>
    <w:rsid w:val="00A362A3"/>
    <w:rsid w:val="00A37F30"/>
    <w:rsid w:val="00A43087"/>
    <w:rsid w:val="00A43973"/>
    <w:rsid w:val="00A50C83"/>
    <w:rsid w:val="00A51F59"/>
    <w:rsid w:val="00A52D3A"/>
    <w:rsid w:val="00A53201"/>
    <w:rsid w:val="00A54272"/>
    <w:rsid w:val="00A5528E"/>
    <w:rsid w:val="00A566D4"/>
    <w:rsid w:val="00A62070"/>
    <w:rsid w:val="00A6305D"/>
    <w:rsid w:val="00A6423E"/>
    <w:rsid w:val="00A73FB1"/>
    <w:rsid w:val="00A7474D"/>
    <w:rsid w:val="00A76A22"/>
    <w:rsid w:val="00A85AAC"/>
    <w:rsid w:val="00A86AE0"/>
    <w:rsid w:val="00A932C6"/>
    <w:rsid w:val="00A939C2"/>
    <w:rsid w:val="00A955D4"/>
    <w:rsid w:val="00A97A57"/>
    <w:rsid w:val="00A97BFF"/>
    <w:rsid w:val="00AA30A0"/>
    <w:rsid w:val="00AA79B0"/>
    <w:rsid w:val="00AB1063"/>
    <w:rsid w:val="00AB70D0"/>
    <w:rsid w:val="00AC476C"/>
    <w:rsid w:val="00AC6234"/>
    <w:rsid w:val="00AC6389"/>
    <w:rsid w:val="00AD195C"/>
    <w:rsid w:val="00AD26F2"/>
    <w:rsid w:val="00AD4437"/>
    <w:rsid w:val="00AD5095"/>
    <w:rsid w:val="00AD5AD1"/>
    <w:rsid w:val="00AD66C9"/>
    <w:rsid w:val="00AD7AB8"/>
    <w:rsid w:val="00AE14D3"/>
    <w:rsid w:val="00AE1DA1"/>
    <w:rsid w:val="00AF0C77"/>
    <w:rsid w:val="00AF2013"/>
    <w:rsid w:val="00AF21C4"/>
    <w:rsid w:val="00AF6742"/>
    <w:rsid w:val="00B019CC"/>
    <w:rsid w:val="00B06DB0"/>
    <w:rsid w:val="00B07034"/>
    <w:rsid w:val="00B0744F"/>
    <w:rsid w:val="00B12DA6"/>
    <w:rsid w:val="00B16424"/>
    <w:rsid w:val="00B24BAD"/>
    <w:rsid w:val="00B24C4F"/>
    <w:rsid w:val="00B24C59"/>
    <w:rsid w:val="00B25EDA"/>
    <w:rsid w:val="00B26016"/>
    <w:rsid w:val="00B32EF0"/>
    <w:rsid w:val="00B36AF0"/>
    <w:rsid w:val="00B3734E"/>
    <w:rsid w:val="00B461F2"/>
    <w:rsid w:val="00B50C0A"/>
    <w:rsid w:val="00B5255A"/>
    <w:rsid w:val="00B73D55"/>
    <w:rsid w:val="00B80945"/>
    <w:rsid w:val="00B84001"/>
    <w:rsid w:val="00B862B0"/>
    <w:rsid w:val="00B904CA"/>
    <w:rsid w:val="00B91A2A"/>
    <w:rsid w:val="00B93A10"/>
    <w:rsid w:val="00B952A9"/>
    <w:rsid w:val="00BA017B"/>
    <w:rsid w:val="00BA11B9"/>
    <w:rsid w:val="00BA3CDA"/>
    <w:rsid w:val="00BB0E4D"/>
    <w:rsid w:val="00BB1D78"/>
    <w:rsid w:val="00BB4AE1"/>
    <w:rsid w:val="00BB5BB0"/>
    <w:rsid w:val="00BB712F"/>
    <w:rsid w:val="00BC4FB8"/>
    <w:rsid w:val="00BC5797"/>
    <w:rsid w:val="00BD2047"/>
    <w:rsid w:val="00BD3E50"/>
    <w:rsid w:val="00BD64E8"/>
    <w:rsid w:val="00BE0A1B"/>
    <w:rsid w:val="00BE12AB"/>
    <w:rsid w:val="00BE3FE4"/>
    <w:rsid w:val="00BE5E8D"/>
    <w:rsid w:val="00C0067D"/>
    <w:rsid w:val="00C011EE"/>
    <w:rsid w:val="00C04263"/>
    <w:rsid w:val="00C07CFE"/>
    <w:rsid w:val="00C176B5"/>
    <w:rsid w:val="00C27061"/>
    <w:rsid w:val="00C3290B"/>
    <w:rsid w:val="00C343AB"/>
    <w:rsid w:val="00C43FAC"/>
    <w:rsid w:val="00C4661F"/>
    <w:rsid w:val="00C560A9"/>
    <w:rsid w:val="00C5731A"/>
    <w:rsid w:val="00C576D8"/>
    <w:rsid w:val="00C60649"/>
    <w:rsid w:val="00C6086E"/>
    <w:rsid w:val="00C63AEA"/>
    <w:rsid w:val="00C665B4"/>
    <w:rsid w:val="00C678A5"/>
    <w:rsid w:val="00C746F7"/>
    <w:rsid w:val="00C81A5A"/>
    <w:rsid w:val="00C853AD"/>
    <w:rsid w:val="00C86192"/>
    <w:rsid w:val="00C9157A"/>
    <w:rsid w:val="00C915F9"/>
    <w:rsid w:val="00C9177F"/>
    <w:rsid w:val="00C91856"/>
    <w:rsid w:val="00CA5647"/>
    <w:rsid w:val="00CA5B0F"/>
    <w:rsid w:val="00CB0ED5"/>
    <w:rsid w:val="00CB162E"/>
    <w:rsid w:val="00CB1D54"/>
    <w:rsid w:val="00CC0869"/>
    <w:rsid w:val="00CC0951"/>
    <w:rsid w:val="00CC0AC7"/>
    <w:rsid w:val="00CD188C"/>
    <w:rsid w:val="00CD3F20"/>
    <w:rsid w:val="00CD536F"/>
    <w:rsid w:val="00CE0B44"/>
    <w:rsid w:val="00CE65B2"/>
    <w:rsid w:val="00CF15AD"/>
    <w:rsid w:val="00CF64EA"/>
    <w:rsid w:val="00CF6E59"/>
    <w:rsid w:val="00CF7E3B"/>
    <w:rsid w:val="00D05103"/>
    <w:rsid w:val="00D06DB2"/>
    <w:rsid w:val="00D13D62"/>
    <w:rsid w:val="00D14817"/>
    <w:rsid w:val="00D20B6C"/>
    <w:rsid w:val="00D23E45"/>
    <w:rsid w:val="00D264D9"/>
    <w:rsid w:val="00D3032B"/>
    <w:rsid w:val="00D30AF0"/>
    <w:rsid w:val="00D31FB6"/>
    <w:rsid w:val="00D32386"/>
    <w:rsid w:val="00D335C0"/>
    <w:rsid w:val="00D363D3"/>
    <w:rsid w:val="00D42ED3"/>
    <w:rsid w:val="00D47772"/>
    <w:rsid w:val="00D512C7"/>
    <w:rsid w:val="00D529F3"/>
    <w:rsid w:val="00D531A0"/>
    <w:rsid w:val="00D57889"/>
    <w:rsid w:val="00D70827"/>
    <w:rsid w:val="00D736C4"/>
    <w:rsid w:val="00D774F6"/>
    <w:rsid w:val="00D81FB5"/>
    <w:rsid w:val="00D832B4"/>
    <w:rsid w:val="00D83804"/>
    <w:rsid w:val="00D875C6"/>
    <w:rsid w:val="00D87DF2"/>
    <w:rsid w:val="00D92BAD"/>
    <w:rsid w:val="00D93828"/>
    <w:rsid w:val="00D93EB3"/>
    <w:rsid w:val="00DA1372"/>
    <w:rsid w:val="00DA19B6"/>
    <w:rsid w:val="00DA75ED"/>
    <w:rsid w:val="00DB24D9"/>
    <w:rsid w:val="00DB3649"/>
    <w:rsid w:val="00DB3A76"/>
    <w:rsid w:val="00DB4890"/>
    <w:rsid w:val="00DC0543"/>
    <w:rsid w:val="00DC1C75"/>
    <w:rsid w:val="00DC5516"/>
    <w:rsid w:val="00DC5C1A"/>
    <w:rsid w:val="00DC7BED"/>
    <w:rsid w:val="00DC7E75"/>
    <w:rsid w:val="00DD05EF"/>
    <w:rsid w:val="00DD1447"/>
    <w:rsid w:val="00DD444D"/>
    <w:rsid w:val="00DD4C4A"/>
    <w:rsid w:val="00DD5E5C"/>
    <w:rsid w:val="00DE5A7D"/>
    <w:rsid w:val="00DF0A3C"/>
    <w:rsid w:val="00DF1D07"/>
    <w:rsid w:val="00DF214A"/>
    <w:rsid w:val="00DF4B42"/>
    <w:rsid w:val="00DF4D86"/>
    <w:rsid w:val="00DF627F"/>
    <w:rsid w:val="00DF70FA"/>
    <w:rsid w:val="00E12A9F"/>
    <w:rsid w:val="00E13091"/>
    <w:rsid w:val="00E1458F"/>
    <w:rsid w:val="00E16049"/>
    <w:rsid w:val="00E23BB8"/>
    <w:rsid w:val="00E25096"/>
    <w:rsid w:val="00E26D8A"/>
    <w:rsid w:val="00E41D56"/>
    <w:rsid w:val="00E476E7"/>
    <w:rsid w:val="00E52596"/>
    <w:rsid w:val="00E547A9"/>
    <w:rsid w:val="00E56968"/>
    <w:rsid w:val="00E56B44"/>
    <w:rsid w:val="00E5782B"/>
    <w:rsid w:val="00E60A5E"/>
    <w:rsid w:val="00E63D07"/>
    <w:rsid w:val="00E63DF7"/>
    <w:rsid w:val="00E63EC9"/>
    <w:rsid w:val="00E70111"/>
    <w:rsid w:val="00E760DD"/>
    <w:rsid w:val="00E77BF1"/>
    <w:rsid w:val="00E86DF5"/>
    <w:rsid w:val="00E95565"/>
    <w:rsid w:val="00E95620"/>
    <w:rsid w:val="00EA0526"/>
    <w:rsid w:val="00EA2A85"/>
    <w:rsid w:val="00EB147A"/>
    <w:rsid w:val="00EB2B4A"/>
    <w:rsid w:val="00EB354E"/>
    <w:rsid w:val="00EB645F"/>
    <w:rsid w:val="00EC088E"/>
    <w:rsid w:val="00ED3CA5"/>
    <w:rsid w:val="00ED6548"/>
    <w:rsid w:val="00ED7C79"/>
    <w:rsid w:val="00EE14DE"/>
    <w:rsid w:val="00EE1D5E"/>
    <w:rsid w:val="00EE1F6C"/>
    <w:rsid w:val="00EF36D7"/>
    <w:rsid w:val="00F01AB9"/>
    <w:rsid w:val="00F0398F"/>
    <w:rsid w:val="00F0462B"/>
    <w:rsid w:val="00F05482"/>
    <w:rsid w:val="00F055DD"/>
    <w:rsid w:val="00F07B11"/>
    <w:rsid w:val="00F07FC8"/>
    <w:rsid w:val="00F10A82"/>
    <w:rsid w:val="00F167BD"/>
    <w:rsid w:val="00F16C18"/>
    <w:rsid w:val="00F21404"/>
    <w:rsid w:val="00F21DCD"/>
    <w:rsid w:val="00F24C3B"/>
    <w:rsid w:val="00F253C4"/>
    <w:rsid w:val="00F273E8"/>
    <w:rsid w:val="00F31082"/>
    <w:rsid w:val="00F311C1"/>
    <w:rsid w:val="00F31C8D"/>
    <w:rsid w:val="00F34317"/>
    <w:rsid w:val="00F34533"/>
    <w:rsid w:val="00F34670"/>
    <w:rsid w:val="00F34D92"/>
    <w:rsid w:val="00F35689"/>
    <w:rsid w:val="00F35A6D"/>
    <w:rsid w:val="00F51022"/>
    <w:rsid w:val="00F524ED"/>
    <w:rsid w:val="00F57407"/>
    <w:rsid w:val="00F610A0"/>
    <w:rsid w:val="00F651A8"/>
    <w:rsid w:val="00F66934"/>
    <w:rsid w:val="00F733D1"/>
    <w:rsid w:val="00F73EAC"/>
    <w:rsid w:val="00F8007B"/>
    <w:rsid w:val="00F80657"/>
    <w:rsid w:val="00F817CC"/>
    <w:rsid w:val="00F83EE5"/>
    <w:rsid w:val="00F871EB"/>
    <w:rsid w:val="00F87277"/>
    <w:rsid w:val="00F92BF1"/>
    <w:rsid w:val="00F93F52"/>
    <w:rsid w:val="00FA1EFE"/>
    <w:rsid w:val="00FA30A3"/>
    <w:rsid w:val="00FA3F15"/>
    <w:rsid w:val="00FA52A8"/>
    <w:rsid w:val="00FA5F41"/>
    <w:rsid w:val="00FA7D60"/>
    <w:rsid w:val="00FB15CF"/>
    <w:rsid w:val="00FB2695"/>
    <w:rsid w:val="00FB3C6D"/>
    <w:rsid w:val="00FB4B23"/>
    <w:rsid w:val="00FB58F5"/>
    <w:rsid w:val="00FB5C5F"/>
    <w:rsid w:val="00FB69B8"/>
    <w:rsid w:val="00FB7F8F"/>
    <w:rsid w:val="00FC244C"/>
    <w:rsid w:val="00FC4742"/>
    <w:rsid w:val="00FC4B0C"/>
    <w:rsid w:val="00FC7264"/>
    <w:rsid w:val="00FC755B"/>
    <w:rsid w:val="00FC7642"/>
    <w:rsid w:val="00FD3CED"/>
    <w:rsid w:val="00FD5489"/>
    <w:rsid w:val="00FE24CB"/>
    <w:rsid w:val="00FE2CD5"/>
    <w:rsid w:val="00FE35C1"/>
    <w:rsid w:val="00FE3A32"/>
    <w:rsid w:val="00FE436D"/>
    <w:rsid w:val="00FE5513"/>
    <w:rsid w:val="00FE6B27"/>
    <w:rsid w:val="00FE7AF1"/>
    <w:rsid w:val="00FF2669"/>
    <w:rsid w:val="00FF3974"/>
    <w:rsid w:val="00FF3B69"/>
    <w:rsid w:val="00FF41A4"/>
    <w:rsid w:val="00FF4FD0"/>
    <w:rsid w:val="00FF5833"/>
    <w:rsid w:val="00FF710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88653FC"/>
  <w15:docId w15:val="{CF36E8B3-6387-42DC-A34D-F95B74E2B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736C0B"/>
    <w:pPr>
      <w:spacing w:before="120" w:after="120"/>
      <w:jc w:val="both"/>
    </w:pPr>
    <w:rPr>
      <w:rFonts w:ascii="Arial" w:hAnsi="Arial"/>
      <w:sz w:val="22"/>
      <w:szCs w:val="24"/>
      <w:lang w:val="de-AT"/>
    </w:rPr>
  </w:style>
  <w:style w:type="paragraph" w:styleId="berschrift1">
    <w:name w:val="heading 1"/>
    <w:basedOn w:val="Standard"/>
    <w:next w:val="Standard"/>
    <w:link w:val="berschrift1Zchn"/>
    <w:rsid w:val="00F817CC"/>
    <w:pPr>
      <w:keepNext/>
      <w:numPr>
        <w:numId w:val="8"/>
      </w:numPr>
      <w:spacing w:before="360"/>
      <w:ind w:left="431" w:hanging="431"/>
      <w:jc w:val="left"/>
      <w:outlineLvl w:val="0"/>
    </w:pPr>
    <w:rPr>
      <w:b/>
      <w:bCs/>
      <w:color w:val="115A7B"/>
      <w:sz w:val="28"/>
      <w:szCs w:val="28"/>
      <w:lang w:val="de-DE"/>
    </w:rPr>
  </w:style>
  <w:style w:type="paragraph" w:styleId="berschrift2">
    <w:name w:val="heading 2"/>
    <w:basedOn w:val="Standard"/>
    <w:next w:val="Standard"/>
    <w:link w:val="berschrift2Zchn"/>
    <w:qFormat/>
    <w:rsid w:val="00F817CC"/>
    <w:pPr>
      <w:keepNext/>
      <w:numPr>
        <w:ilvl w:val="1"/>
        <w:numId w:val="8"/>
      </w:numPr>
      <w:spacing w:before="240" w:after="60"/>
      <w:jc w:val="left"/>
      <w:outlineLvl w:val="1"/>
    </w:pPr>
    <w:rPr>
      <w:rFonts w:cs="Arial"/>
      <w:b/>
      <w:bCs/>
      <w:iCs/>
      <w:color w:val="115A7B"/>
      <w:sz w:val="24"/>
      <w:lang w:val="de-DE"/>
    </w:rPr>
  </w:style>
  <w:style w:type="paragraph" w:styleId="berschrift3">
    <w:name w:val="heading 3"/>
    <w:basedOn w:val="Standard"/>
    <w:next w:val="Standard"/>
    <w:link w:val="berschrift3Zchn"/>
    <w:qFormat/>
    <w:rsid w:val="00653C54"/>
    <w:pPr>
      <w:keepNext/>
      <w:numPr>
        <w:ilvl w:val="2"/>
        <w:numId w:val="8"/>
      </w:numPr>
      <w:spacing w:before="240" w:after="60"/>
      <w:outlineLvl w:val="2"/>
    </w:pPr>
    <w:rPr>
      <w:rFonts w:cs="Arial"/>
      <w:b/>
      <w:bCs/>
      <w:color w:val="115A7B"/>
      <w:szCs w:val="26"/>
    </w:rPr>
  </w:style>
  <w:style w:type="paragraph" w:styleId="berschrift4">
    <w:name w:val="heading 4"/>
    <w:basedOn w:val="Standard"/>
    <w:next w:val="Standard"/>
    <w:link w:val="berschrift4Zchn"/>
    <w:qFormat/>
    <w:rsid w:val="00F817CC"/>
    <w:pPr>
      <w:keepNext/>
      <w:numPr>
        <w:ilvl w:val="3"/>
        <w:numId w:val="8"/>
      </w:numPr>
      <w:spacing w:before="240" w:after="60"/>
      <w:ind w:left="862" w:hanging="862"/>
      <w:jc w:val="left"/>
      <w:outlineLvl w:val="3"/>
    </w:pPr>
    <w:rPr>
      <w:b/>
      <w:bCs/>
      <w:color w:val="115A7B"/>
      <w:szCs w:val="28"/>
    </w:rPr>
  </w:style>
  <w:style w:type="paragraph" w:styleId="berschrift5">
    <w:name w:val="heading 5"/>
    <w:basedOn w:val="Standard"/>
    <w:next w:val="Standard"/>
    <w:link w:val="berschrift5Zchn"/>
    <w:semiHidden/>
    <w:unhideWhenUsed/>
    <w:qFormat/>
    <w:rsid w:val="00900B2F"/>
    <w:pPr>
      <w:keepNext/>
      <w:keepLines/>
      <w:numPr>
        <w:ilvl w:val="4"/>
        <w:numId w:val="8"/>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semiHidden/>
    <w:unhideWhenUsed/>
    <w:qFormat/>
    <w:rsid w:val="00900B2F"/>
    <w:pPr>
      <w:keepNext/>
      <w:keepLines/>
      <w:numPr>
        <w:ilvl w:val="5"/>
        <w:numId w:val="8"/>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rsid w:val="00DA19B6"/>
    <w:pPr>
      <w:numPr>
        <w:ilvl w:val="6"/>
        <w:numId w:val="8"/>
      </w:numPr>
      <w:spacing w:before="240" w:after="60"/>
      <w:outlineLvl w:val="6"/>
    </w:pPr>
    <w:rPr>
      <w:rFonts w:ascii="Times New Roman" w:hAnsi="Times New Roman"/>
      <w:sz w:val="24"/>
    </w:rPr>
  </w:style>
  <w:style w:type="paragraph" w:styleId="berschrift8">
    <w:name w:val="heading 8"/>
    <w:basedOn w:val="Standard"/>
    <w:next w:val="Standard"/>
    <w:link w:val="berschrift8Zchn"/>
    <w:semiHidden/>
    <w:unhideWhenUsed/>
    <w:qFormat/>
    <w:rsid w:val="00900B2F"/>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900B2F"/>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DC5C1A"/>
    <w:pPr>
      <w:tabs>
        <w:tab w:val="center" w:pos="4536"/>
        <w:tab w:val="right" w:pos="9072"/>
      </w:tabs>
    </w:pPr>
  </w:style>
  <w:style w:type="paragraph" w:styleId="Fuzeile">
    <w:name w:val="footer"/>
    <w:basedOn w:val="Standard"/>
    <w:rsid w:val="00736C0B"/>
    <w:pPr>
      <w:tabs>
        <w:tab w:val="center" w:pos="4536"/>
        <w:tab w:val="right" w:pos="9072"/>
      </w:tabs>
      <w:spacing w:before="60" w:after="60"/>
    </w:pPr>
    <w:rPr>
      <w:sz w:val="16"/>
    </w:rPr>
  </w:style>
  <w:style w:type="paragraph" w:styleId="Titel">
    <w:name w:val="Title"/>
    <w:basedOn w:val="Standard"/>
    <w:link w:val="TitelZchn"/>
    <w:qFormat/>
    <w:rsid w:val="00736C0B"/>
    <w:pPr>
      <w:jc w:val="center"/>
    </w:pPr>
    <w:rPr>
      <w:b/>
      <w:bCs/>
      <w:sz w:val="48"/>
      <w:lang w:val="de-DE"/>
    </w:rPr>
  </w:style>
  <w:style w:type="character" w:styleId="Hyperlink">
    <w:name w:val="Hyperlink"/>
    <w:uiPriority w:val="99"/>
    <w:rsid w:val="00130761"/>
    <w:rPr>
      <w:color w:val="0000FF"/>
      <w:u w:val="single"/>
    </w:rPr>
  </w:style>
  <w:style w:type="paragraph" w:styleId="Textkrper-Zeileneinzug">
    <w:name w:val="Body Text Indent"/>
    <w:basedOn w:val="Standard"/>
    <w:rsid w:val="004F0815"/>
    <w:pPr>
      <w:ind w:left="708"/>
    </w:pPr>
    <w:rPr>
      <w:rFonts w:ascii="Times New Roman" w:hAnsi="Times New Roman"/>
      <w:lang w:val="de-DE"/>
    </w:rPr>
  </w:style>
  <w:style w:type="paragraph" w:styleId="Sprechblasentext">
    <w:name w:val="Balloon Text"/>
    <w:basedOn w:val="Standard"/>
    <w:semiHidden/>
    <w:rsid w:val="00BC4FB8"/>
    <w:rPr>
      <w:rFonts w:ascii="Tahoma" w:hAnsi="Tahoma" w:cs="Tahoma"/>
      <w:sz w:val="16"/>
      <w:szCs w:val="16"/>
    </w:rPr>
  </w:style>
  <w:style w:type="paragraph" w:customStyle="1" w:styleId="6-6">
    <w:name w:val="6-6"/>
    <w:basedOn w:val="Standard"/>
    <w:qFormat/>
    <w:rsid w:val="00F273E8"/>
    <w:pPr>
      <w:jc w:val="left"/>
    </w:pPr>
    <w:rPr>
      <w:noProof/>
      <w:lang w:val="de-DE"/>
    </w:rPr>
  </w:style>
  <w:style w:type="table" w:styleId="Tabellenraster">
    <w:name w:val="Table Grid"/>
    <w:basedOn w:val="NormaleTabelle"/>
    <w:uiPriority w:val="39"/>
    <w:rsid w:val="0012549E"/>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istaLogoGro">
    <w:name w:val="WistaLogoGroß"/>
    <w:basedOn w:val="Standard"/>
    <w:link w:val="WistaLogoGroZchn"/>
    <w:qFormat/>
    <w:rsid w:val="00302B83"/>
    <w:pPr>
      <w:jc w:val="left"/>
    </w:pPr>
    <w:rPr>
      <w:rFonts w:ascii="Arial Black" w:hAnsi="Arial Black"/>
      <w:color w:val="376092"/>
      <w:sz w:val="56"/>
      <w:szCs w:val="56"/>
    </w:rPr>
  </w:style>
  <w:style w:type="paragraph" w:customStyle="1" w:styleId="WistaLogoKlein">
    <w:name w:val="WistaLogoKlein"/>
    <w:basedOn w:val="Standard"/>
    <w:qFormat/>
    <w:rsid w:val="00624295"/>
    <w:pPr>
      <w:spacing w:line="180" w:lineRule="atLeast"/>
      <w:jc w:val="left"/>
    </w:pPr>
    <w:rPr>
      <w:rFonts w:ascii="Arial Narrow" w:hAnsi="Arial Narrow"/>
      <w:color w:val="4A452A"/>
      <w:szCs w:val="20"/>
    </w:rPr>
  </w:style>
  <w:style w:type="character" w:customStyle="1" w:styleId="WistaLogoGroZchn">
    <w:name w:val="WistaLogoGroß Zchn"/>
    <w:link w:val="WistaLogoGro"/>
    <w:rsid w:val="00302B83"/>
    <w:rPr>
      <w:rFonts w:ascii="Arial Black" w:hAnsi="Arial Black"/>
      <w:color w:val="376092"/>
      <w:sz w:val="56"/>
      <w:szCs w:val="56"/>
      <w:lang w:val="de-AT"/>
    </w:rPr>
  </w:style>
  <w:style w:type="character" w:customStyle="1" w:styleId="berschrift1Zchn">
    <w:name w:val="Überschrift 1 Zchn"/>
    <w:link w:val="berschrift1"/>
    <w:rsid w:val="00F817CC"/>
    <w:rPr>
      <w:rFonts w:ascii="Arial" w:hAnsi="Arial"/>
      <w:b/>
      <w:bCs/>
      <w:color w:val="115A7B"/>
      <w:sz w:val="28"/>
      <w:szCs w:val="28"/>
    </w:rPr>
  </w:style>
  <w:style w:type="character" w:customStyle="1" w:styleId="berschrift2Zchn">
    <w:name w:val="Überschrift 2 Zchn"/>
    <w:link w:val="berschrift2"/>
    <w:rsid w:val="00F817CC"/>
    <w:rPr>
      <w:rFonts w:ascii="Arial" w:hAnsi="Arial" w:cs="Arial"/>
      <w:b/>
      <w:bCs/>
      <w:iCs/>
      <w:color w:val="115A7B"/>
      <w:sz w:val="24"/>
      <w:szCs w:val="24"/>
    </w:rPr>
  </w:style>
  <w:style w:type="character" w:customStyle="1" w:styleId="berschrift3Zchn">
    <w:name w:val="Überschrift 3 Zchn"/>
    <w:link w:val="berschrift3"/>
    <w:rsid w:val="00653C54"/>
    <w:rPr>
      <w:rFonts w:ascii="Arial" w:hAnsi="Arial" w:cs="Arial"/>
      <w:b/>
      <w:bCs/>
      <w:color w:val="115A7B"/>
      <w:szCs w:val="26"/>
      <w:lang w:val="de-AT"/>
    </w:rPr>
  </w:style>
  <w:style w:type="character" w:customStyle="1" w:styleId="TitelZchn">
    <w:name w:val="Titel Zchn"/>
    <w:link w:val="Titel"/>
    <w:rsid w:val="00736C0B"/>
    <w:rPr>
      <w:rFonts w:ascii="Arial" w:hAnsi="Arial"/>
      <w:b/>
      <w:bCs/>
      <w:sz w:val="48"/>
      <w:szCs w:val="24"/>
    </w:rPr>
  </w:style>
  <w:style w:type="character" w:customStyle="1" w:styleId="berschrift4Zchn">
    <w:name w:val="Überschrift 4 Zchn"/>
    <w:link w:val="berschrift4"/>
    <w:rsid w:val="00F817CC"/>
    <w:rPr>
      <w:rFonts w:ascii="Arial" w:hAnsi="Arial"/>
      <w:b/>
      <w:bCs/>
      <w:color w:val="115A7B"/>
      <w:szCs w:val="28"/>
      <w:lang w:val="de-AT"/>
    </w:rPr>
  </w:style>
  <w:style w:type="paragraph" w:styleId="Verzeichnis1">
    <w:name w:val="toc 1"/>
    <w:basedOn w:val="Standard"/>
    <w:next w:val="Standard"/>
    <w:autoRedefine/>
    <w:uiPriority w:val="39"/>
    <w:rsid w:val="00FB3C6D"/>
    <w:pPr>
      <w:tabs>
        <w:tab w:val="right" w:leader="dot" w:pos="9356"/>
      </w:tabs>
    </w:pPr>
  </w:style>
  <w:style w:type="paragraph" w:styleId="Verzeichnis3">
    <w:name w:val="toc 3"/>
    <w:basedOn w:val="Standard"/>
    <w:next w:val="Standard"/>
    <w:autoRedefine/>
    <w:uiPriority w:val="39"/>
    <w:rsid w:val="00561415"/>
    <w:pPr>
      <w:ind w:left="400"/>
    </w:pPr>
  </w:style>
  <w:style w:type="paragraph" w:styleId="Verzeichnis2">
    <w:name w:val="toc 2"/>
    <w:basedOn w:val="Standard"/>
    <w:next w:val="Standard"/>
    <w:autoRedefine/>
    <w:uiPriority w:val="39"/>
    <w:rsid w:val="00561415"/>
    <w:pPr>
      <w:ind w:left="200"/>
    </w:pPr>
  </w:style>
  <w:style w:type="paragraph" w:customStyle="1" w:styleId="cueparagraph">
    <w:name w:val="cueparagraph"/>
    <w:basedOn w:val="Standard"/>
    <w:rsid w:val="00544CAA"/>
    <w:pPr>
      <w:spacing w:before="100" w:beforeAutospacing="1" w:after="100" w:afterAutospacing="1" w:line="336" w:lineRule="atLeast"/>
      <w:jc w:val="left"/>
    </w:pPr>
    <w:rPr>
      <w:rFonts w:ascii="Times New Roman" w:hAnsi="Times New Roman"/>
      <w:sz w:val="24"/>
      <w:lang w:val="de-DE"/>
    </w:rPr>
  </w:style>
  <w:style w:type="character" w:styleId="BesuchterLink">
    <w:name w:val="FollowedHyperlink"/>
    <w:rsid w:val="008A053C"/>
    <w:rPr>
      <w:color w:val="800080"/>
      <w:u w:val="single"/>
    </w:rPr>
  </w:style>
  <w:style w:type="paragraph" w:customStyle="1" w:styleId="12-6">
    <w:name w:val="12-6"/>
    <w:basedOn w:val="Standard"/>
    <w:qFormat/>
    <w:rsid w:val="00651BD0"/>
    <w:pPr>
      <w:spacing w:before="240"/>
      <w:ind w:left="1877" w:hanging="1877"/>
      <w:jc w:val="left"/>
    </w:pPr>
    <w:rPr>
      <w:lang w:val="de-DE"/>
    </w:rPr>
  </w:style>
  <w:style w:type="character" w:styleId="Kommentarzeichen">
    <w:name w:val="annotation reference"/>
    <w:rsid w:val="00E5782B"/>
    <w:rPr>
      <w:sz w:val="16"/>
      <w:szCs w:val="16"/>
    </w:rPr>
  </w:style>
  <w:style w:type="paragraph" w:styleId="Kommentartext">
    <w:name w:val="annotation text"/>
    <w:basedOn w:val="Standard"/>
    <w:link w:val="KommentartextZchn"/>
    <w:rsid w:val="00E5782B"/>
    <w:rPr>
      <w:szCs w:val="20"/>
    </w:rPr>
  </w:style>
  <w:style w:type="character" w:customStyle="1" w:styleId="KommentartextZchn">
    <w:name w:val="Kommentartext Zchn"/>
    <w:link w:val="Kommentartext"/>
    <w:rsid w:val="00E5782B"/>
    <w:rPr>
      <w:rFonts w:ascii="Arial" w:hAnsi="Arial"/>
      <w:lang w:val="de-AT"/>
    </w:rPr>
  </w:style>
  <w:style w:type="paragraph" w:styleId="Kommentarthema">
    <w:name w:val="annotation subject"/>
    <w:basedOn w:val="Kommentartext"/>
    <w:next w:val="Kommentartext"/>
    <w:link w:val="KommentarthemaZchn"/>
    <w:rsid w:val="00E5782B"/>
    <w:rPr>
      <w:b/>
      <w:bCs/>
    </w:rPr>
  </w:style>
  <w:style w:type="character" w:customStyle="1" w:styleId="KommentarthemaZchn">
    <w:name w:val="Kommentarthema Zchn"/>
    <w:link w:val="Kommentarthema"/>
    <w:rsid w:val="00E5782B"/>
    <w:rPr>
      <w:rFonts w:ascii="Arial" w:hAnsi="Arial"/>
      <w:b/>
      <w:bCs/>
      <w:lang w:val="de-AT"/>
    </w:rPr>
  </w:style>
  <w:style w:type="paragraph" w:customStyle="1" w:styleId="berschift1-0">
    <w:name w:val="Überschift 1-0"/>
    <w:basedOn w:val="Standard"/>
    <w:qFormat/>
    <w:rsid w:val="00FB3C6D"/>
    <w:pPr>
      <w:spacing w:before="360"/>
    </w:pPr>
    <w:rPr>
      <w:b/>
      <w:sz w:val="28"/>
    </w:rPr>
  </w:style>
  <w:style w:type="paragraph" w:styleId="Listenabsatz">
    <w:name w:val="List Paragraph"/>
    <w:basedOn w:val="Standard"/>
    <w:uiPriority w:val="34"/>
    <w:qFormat/>
    <w:rsid w:val="00A52D3A"/>
    <w:pPr>
      <w:ind w:left="720"/>
      <w:contextualSpacing/>
    </w:pPr>
  </w:style>
  <w:style w:type="paragraph" w:styleId="Untertitel">
    <w:name w:val="Subtitle"/>
    <w:basedOn w:val="Standard"/>
    <w:next w:val="Standard"/>
    <w:link w:val="UntertitelZchn"/>
    <w:qFormat/>
    <w:rsid w:val="009D0165"/>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rsid w:val="009D0165"/>
    <w:rPr>
      <w:rFonts w:asciiTheme="minorHAnsi" w:eastAsiaTheme="minorEastAsia" w:hAnsiTheme="minorHAnsi" w:cstheme="minorBidi"/>
      <w:color w:val="5A5A5A" w:themeColor="text1" w:themeTint="A5"/>
      <w:spacing w:val="15"/>
      <w:sz w:val="22"/>
      <w:szCs w:val="22"/>
      <w:lang w:val="de-AT"/>
    </w:rPr>
  </w:style>
  <w:style w:type="paragraph" w:styleId="Funotentext">
    <w:name w:val="footnote text"/>
    <w:basedOn w:val="Standard"/>
    <w:link w:val="FunotentextZchn"/>
    <w:semiHidden/>
    <w:unhideWhenUsed/>
    <w:rsid w:val="0070007B"/>
    <w:pPr>
      <w:spacing w:before="0" w:after="0"/>
    </w:pPr>
    <w:rPr>
      <w:szCs w:val="20"/>
    </w:rPr>
  </w:style>
  <w:style w:type="character" w:customStyle="1" w:styleId="FunotentextZchn">
    <w:name w:val="Fußnotentext Zchn"/>
    <w:basedOn w:val="Absatz-Standardschriftart"/>
    <w:link w:val="Funotentext"/>
    <w:semiHidden/>
    <w:rsid w:val="0070007B"/>
    <w:rPr>
      <w:rFonts w:ascii="Arial" w:hAnsi="Arial"/>
      <w:lang w:val="de-AT"/>
    </w:rPr>
  </w:style>
  <w:style w:type="character" w:styleId="Funotenzeichen">
    <w:name w:val="footnote reference"/>
    <w:basedOn w:val="Absatz-Standardschriftart"/>
    <w:semiHidden/>
    <w:unhideWhenUsed/>
    <w:rsid w:val="0070007B"/>
    <w:rPr>
      <w:vertAlign w:val="superscript"/>
    </w:rPr>
  </w:style>
  <w:style w:type="character" w:customStyle="1" w:styleId="KopfzeileZchn">
    <w:name w:val="Kopfzeile Zchn"/>
    <w:basedOn w:val="Absatz-Standardschriftart"/>
    <w:link w:val="Kopfzeile"/>
    <w:rsid w:val="000B6706"/>
    <w:rPr>
      <w:rFonts w:ascii="Arial" w:hAnsi="Arial"/>
      <w:szCs w:val="24"/>
      <w:lang w:val="de-AT"/>
    </w:rPr>
  </w:style>
  <w:style w:type="paragraph" w:styleId="Beschriftung">
    <w:name w:val="caption"/>
    <w:basedOn w:val="Standard"/>
    <w:next w:val="Standard"/>
    <w:uiPriority w:val="35"/>
    <w:unhideWhenUsed/>
    <w:qFormat/>
    <w:rsid w:val="00736C0B"/>
    <w:pPr>
      <w:spacing w:before="0" w:after="200"/>
    </w:pPr>
    <w:rPr>
      <w:bCs/>
      <w:i/>
      <w:color w:val="115A7B"/>
      <w:szCs w:val="18"/>
      <w:lang w:val="en-US" w:eastAsia="x-none"/>
    </w:rPr>
  </w:style>
  <w:style w:type="character" w:customStyle="1" w:styleId="berschrift5Zchn">
    <w:name w:val="Überschrift 5 Zchn"/>
    <w:basedOn w:val="Absatz-Standardschriftart"/>
    <w:link w:val="berschrift5"/>
    <w:semiHidden/>
    <w:rsid w:val="00900B2F"/>
    <w:rPr>
      <w:rFonts w:asciiTheme="majorHAnsi" w:eastAsiaTheme="majorEastAsia" w:hAnsiTheme="majorHAnsi" w:cstheme="majorBidi"/>
      <w:color w:val="365F91" w:themeColor="accent1" w:themeShade="BF"/>
      <w:szCs w:val="24"/>
      <w:lang w:val="de-AT"/>
    </w:rPr>
  </w:style>
  <w:style w:type="character" w:customStyle="1" w:styleId="berschrift6Zchn">
    <w:name w:val="Überschrift 6 Zchn"/>
    <w:basedOn w:val="Absatz-Standardschriftart"/>
    <w:link w:val="berschrift6"/>
    <w:semiHidden/>
    <w:rsid w:val="00900B2F"/>
    <w:rPr>
      <w:rFonts w:asciiTheme="majorHAnsi" w:eastAsiaTheme="majorEastAsia" w:hAnsiTheme="majorHAnsi" w:cstheme="majorBidi"/>
      <w:color w:val="243F60" w:themeColor="accent1" w:themeShade="7F"/>
      <w:szCs w:val="24"/>
      <w:lang w:val="de-AT"/>
    </w:rPr>
  </w:style>
  <w:style w:type="character" w:customStyle="1" w:styleId="berschrift8Zchn">
    <w:name w:val="Überschrift 8 Zchn"/>
    <w:basedOn w:val="Absatz-Standardschriftart"/>
    <w:link w:val="berschrift8"/>
    <w:semiHidden/>
    <w:rsid w:val="00900B2F"/>
    <w:rPr>
      <w:rFonts w:asciiTheme="majorHAnsi" w:eastAsiaTheme="majorEastAsia" w:hAnsiTheme="majorHAnsi" w:cstheme="majorBidi"/>
      <w:color w:val="272727" w:themeColor="text1" w:themeTint="D8"/>
      <w:sz w:val="21"/>
      <w:szCs w:val="21"/>
      <w:lang w:val="de-AT"/>
    </w:rPr>
  </w:style>
  <w:style w:type="character" w:customStyle="1" w:styleId="berschrift9Zchn">
    <w:name w:val="Überschrift 9 Zchn"/>
    <w:basedOn w:val="Absatz-Standardschriftart"/>
    <w:link w:val="berschrift9"/>
    <w:semiHidden/>
    <w:rsid w:val="00900B2F"/>
    <w:rPr>
      <w:rFonts w:asciiTheme="majorHAnsi" w:eastAsiaTheme="majorEastAsia" w:hAnsiTheme="majorHAnsi" w:cstheme="majorBidi"/>
      <w:i/>
      <w:iCs/>
      <w:color w:val="272727" w:themeColor="text1" w:themeTint="D8"/>
      <w:sz w:val="21"/>
      <w:szCs w:val="21"/>
      <w:lang w:val="de-AT"/>
    </w:rPr>
  </w:style>
  <w:style w:type="paragraph" w:customStyle="1" w:styleId="Titeladresse">
    <w:name w:val="Titeladresse"/>
    <w:basedOn w:val="Standard"/>
    <w:rsid w:val="001E6EDA"/>
    <w:pPr>
      <w:jc w:val="center"/>
    </w:pPr>
    <w:rPr>
      <w:szCs w:val="20"/>
    </w:rPr>
  </w:style>
  <w:style w:type="paragraph" w:customStyle="1" w:styleId="Formatvorlageberschift1-0125PtLinks">
    <w:name w:val="Formatvorlage Überschift 1-0 + 125 Pt. Links"/>
    <w:basedOn w:val="berschift1-0"/>
    <w:rsid w:val="0010114E"/>
    <w:pPr>
      <w:jc w:val="left"/>
    </w:pPr>
    <w:rPr>
      <w:bCs/>
      <w:color w:val="115A7B"/>
      <w:sz w:val="25"/>
      <w:szCs w:val="20"/>
    </w:rPr>
  </w:style>
  <w:style w:type="character" w:styleId="NichtaufgelsteErwhnung">
    <w:name w:val="Unresolved Mention"/>
    <w:basedOn w:val="Absatz-Standardschriftart"/>
    <w:uiPriority w:val="99"/>
    <w:semiHidden/>
    <w:unhideWhenUsed/>
    <w:rsid w:val="000C3CB5"/>
    <w:rPr>
      <w:color w:val="808080"/>
      <w:shd w:val="clear" w:color="auto" w:fill="E6E6E6"/>
    </w:rPr>
  </w:style>
  <w:style w:type="paragraph" w:styleId="Verzeichnis4">
    <w:name w:val="toc 4"/>
    <w:basedOn w:val="Standard"/>
    <w:next w:val="Standard"/>
    <w:autoRedefine/>
    <w:uiPriority w:val="39"/>
    <w:unhideWhenUsed/>
    <w:rsid w:val="00CC0AC7"/>
    <w:pPr>
      <w:spacing w:after="100"/>
      <w:ind w:left="660"/>
    </w:pPr>
  </w:style>
  <w:style w:type="paragraph" w:customStyle="1" w:styleId="Titel-1">
    <w:name w:val="Titel-1"/>
    <w:basedOn w:val="Titel"/>
    <w:qFormat/>
    <w:rsid w:val="007144DE"/>
    <w:rPr>
      <w:sz w:val="40"/>
      <w:lang w:val="de-AT"/>
    </w:rPr>
  </w:style>
  <w:style w:type="paragraph" w:customStyle="1" w:styleId="Titel-2">
    <w:name w:val="Titel-2"/>
    <w:basedOn w:val="Titel"/>
    <w:qFormat/>
    <w:rsid w:val="007144DE"/>
    <w:rPr>
      <w:sz w:val="36"/>
      <w:lang w:val="de-AT"/>
    </w:rPr>
  </w:style>
  <w:style w:type="paragraph" w:customStyle="1" w:styleId="Titel-3">
    <w:name w:val="Titel-3"/>
    <w:basedOn w:val="Titel"/>
    <w:rsid w:val="007144DE"/>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045921">
      <w:bodyDiv w:val="1"/>
      <w:marLeft w:val="0"/>
      <w:marRight w:val="0"/>
      <w:marTop w:val="0"/>
      <w:marBottom w:val="0"/>
      <w:divBdr>
        <w:top w:val="none" w:sz="0" w:space="0" w:color="auto"/>
        <w:left w:val="none" w:sz="0" w:space="0" w:color="auto"/>
        <w:bottom w:val="none" w:sz="0" w:space="0" w:color="auto"/>
        <w:right w:val="none" w:sz="0" w:space="0" w:color="auto"/>
      </w:divBdr>
      <w:divsChild>
        <w:div w:id="540899911">
          <w:marLeft w:val="0"/>
          <w:marRight w:val="0"/>
          <w:marTop w:val="300"/>
          <w:marBottom w:val="300"/>
          <w:divBdr>
            <w:top w:val="none" w:sz="0" w:space="0" w:color="auto"/>
            <w:left w:val="none" w:sz="0" w:space="0" w:color="auto"/>
            <w:bottom w:val="none" w:sz="0" w:space="0" w:color="auto"/>
            <w:right w:val="none" w:sz="0" w:space="0" w:color="auto"/>
          </w:divBdr>
          <w:divsChild>
            <w:div w:id="696582582">
              <w:marLeft w:val="0"/>
              <w:marRight w:val="0"/>
              <w:marTop w:val="0"/>
              <w:marBottom w:val="0"/>
              <w:divBdr>
                <w:top w:val="none" w:sz="0" w:space="0" w:color="auto"/>
                <w:left w:val="none" w:sz="0" w:space="0" w:color="auto"/>
                <w:bottom w:val="none" w:sz="0" w:space="0" w:color="auto"/>
                <w:right w:val="none" w:sz="0" w:space="0" w:color="auto"/>
              </w:divBdr>
              <w:divsChild>
                <w:div w:id="946085437">
                  <w:marLeft w:val="150"/>
                  <w:marRight w:val="150"/>
                  <w:marTop w:val="0"/>
                  <w:marBottom w:val="0"/>
                  <w:divBdr>
                    <w:top w:val="none" w:sz="0" w:space="0" w:color="auto"/>
                    <w:left w:val="none" w:sz="0" w:space="0" w:color="auto"/>
                    <w:bottom w:val="none" w:sz="0" w:space="0" w:color="auto"/>
                    <w:right w:val="none" w:sz="0" w:space="0" w:color="auto"/>
                  </w:divBdr>
                  <w:divsChild>
                    <w:div w:id="361323761">
                      <w:marLeft w:val="0"/>
                      <w:marRight w:val="0"/>
                      <w:marTop w:val="0"/>
                      <w:marBottom w:val="0"/>
                      <w:divBdr>
                        <w:top w:val="none" w:sz="0" w:space="0" w:color="auto"/>
                        <w:left w:val="none" w:sz="0" w:space="0" w:color="auto"/>
                        <w:bottom w:val="none" w:sz="0" w:space="0" w:color="auto"/>
                        <w:right w:val="none" w:sz="0" w:space="0" w:color="auto"/>
                      </w:divBdr>
                      <w:divsChild>
                        <w:div w:id="1346710161">
                          <w:marLeft w:val="0"/>
                          <w:marRight w:val="0"/>
                          <w:marTop w:val="0"/>
                          <w:marBottom w:val="0"/>
                          <w:divBdr>
                            <w:top w:val="none" w:sz="0" w:space="0" w:color="auto"/>
                            <w:left w:val="none" w:sz="0" w:space="0" w:color="auto"/>
                            <w:bottom w:val="none" w:sz="0" w:space="0" w:color="auto"/>
                            <w:right w:val="none" w:sz="0" w:space="0" w:color="auto"/>
                          </w:divBdr>
                          <w:divsChild>
                            <w:div w:id="50345863">
                              <w:marLeft w:val="0"/>
                              <w:marRight w:val="0"/>
                              <w:marTop w:val="0"/>
                              <w:marBottom w:val="0"/>
                              <w:divBdr>
                                <w:top w:val="none" w:sz="0" w:space="0" w:color="auto"/>
                                <w:left w:val="none" w:sz="0" w:space="0" w:color="auto"/>
                                <w:bottom w:val="none" w:sz="0" w:space="0" w:color="auto"/>
                                <w:right w:val="none" w:sz="0" w:space="0" w:color="auto"/>
                              </w:divBdr>
                              <w:divsChild>
                                <w:div w:id="364447044">
                                  <w:marLeft w:val="75"/>
                                  <w:marRight w:val="75"/>
                                  <w:marTop w:val="75"/>
                                  <w:marBottom w:val="75"/>
                                  <w:divBdr>
                                    <w:top w:val="none" w:sz="0" w:space="0" w:color="auto"/>
                                    <w:left w:val="none" w:sz="0" w:space="0" w:color="auto"/>
                                    <w:bottom w:val="none" w:sz="0" w:space="0" w:color="auto"/>
                                    <w:right w:val="none" w:sz="0" w:space="0" w:color="auto"/>
                                  </w:divBdr>
                                  <w:divsChild>
                                    <w:div w:id="1684933363">
                                      <w:marLeft w:val="0"/>
                                      <w:marRight w:val="0"/>
                                      <w:marTop w:val="0"/>
                                      <w:marBottom w:val="0"/>
                                      <w:divBdr>
                                        <w:top w:val="none" w:sz="0" w:space="0" w:color="auto"/>
                                        <w:left w:val="none" w:sz="0" w:space="0" w:color="auto"/>
                                        <w:bottom w:val="none" w:sz="0" w:space="0" w:color="auto"/>
                                        <w:right w:val="none" w:sz="0" w:space="0" w:color="auto"/>
                                      </w:divBdr>
                                      <w:divsChild>
                                        <w:div w:id="1763253950">
                                          <w:marLeft w:val="0"/>
                                          <w:marRight w:val="0"/>
                                          <w:marTop w:val="0"/>
                                          <w:marBottom w:val="0"/>
                                          <w:divBdr>
                                            <w:top w:val="none" w:sz="0" w:space="0" w:color="auto"/>
                                            <w:left w:val="none" w:sz="0" w:space="0" w:color="auto"/>
                                            <w:bottom w:val="none" w:sz="0" w:space="0" w:color="auto"/>
                                            <w:right w:val="none" w:sz="0" w:space="0" w:color="auto"/>
                                          </w:divBdr>
                                          <w:divsChild>
                                            <w:div w:id="135018123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0646413">
      <w:bodyDiv w:val="1"/>
      <w:marLeft w:val="0"/>
      <w:marRight w:val="0"/>
      <w:marTop w:val="0"/>
      <w:marBottom w:val="0"/>
      <w:divBdr>
        <w:top w:val="none" w:sz="0" w:space="0" w:color="auto"/>
        <w:left w:val="none" w:sz="0" w:space="0" w:color="auto"/>
        <w:bottom w:val="none" w:sz="0" w:space="0" w:color="auto"/>
        <w:right w:val="none" w:sz="0" w:space="0" w:color="auto"/>
      </w:divBdr>
    </w:div>
    <w:div w:id="760179423">
      <w:bodyDiv w:val="1"/>
      <w:marLeft w:val="0"/>
      <w:marRight w:val="0"/>
      <w:marTop w:val="0"/>
      <w:marBottom w:val="0"/>
      <w:divBdr>
        <w:top w:val="none" w:sz="0" w:space="0" w:color="auto"/>
        <w:left w:val="none" w:sz="0" w:space="0" w:color="auto"/>
        <w:bottom w:val="none" w:sz="0" w:space="0" w:color="auto"/>
        <w:right w:val="none" w:sz="0" w:space="0" w:color="auto"/>
      </w:divBdr>
    </w:div>
    <w:div w:id="811872413">
      <w:bodyDiv w:val="1"/>
      <w:marLeft w:val="0"/>
      <w:marRight w:val="0"/>
      <w:marTop w:val="0"/>
      <w:marBottom w:val="0"/>
      <w:divBdr>
        <w:top w:val="none" w:sz="0" w:space="0" w:color="auto"/>
        <w:left w:val="none" w:sz="0" w:space="0" w:color="auto"/>
        <w:bottom w:val="none" w:sz="0" w:space="0" w:color="auto"/>
        <w:right w:val="none" w:sz="0" w:space="0" w:color="auto"/>
      </w:divBdr>
    </w:div>
    <w:div w:id="933439264">
      <w:bodyDiv w:val="1"/>
      <w:marLeft w:val="0"/>
      <w:marRight w:val="0"/>
      <w:marTop w:val="0"/>
      <w:marBottom w:val="0"/>
      <w:divBdr>
        <w:top w:val="none" w:sz="0" w:space="0" w:color="auto"/>
        <w:left w:val="none" w:sz="0" w:space="0" w:color="auto"/>
        <w:bottom w:val="none" w:sz="0" w:space="0" w:color="auto"/>
        <w:right w:val="none" w:sz="0" w:space="0" w:color="auto"/>
      </w:divBdr>
    </w:div>
    <w:div w:id="1005127693">
      <w:bodyDiv w:val="1"/>
      <w:marLeft w:val="0"/>
      <w:marRight w:val="0"/>
      <w:marTop w:val="0"/>
      <w:marBottom w:val="0"/>
      <w:divBdr>
        <w:top w:val="none" w:sz="0" w:space="0" w:color="auto"/>
        <w:left w:val="none" w:sz="0" w:space="0" w:color="auto"/>
        <w:bottom w:val="none" w:sz="0" w:space="0" w:color="auto"/>
        <w:right w:val="none" w:sz="0" w:space="0" w:color="auto"/>
      </w:divBdr>
    </w:div>
    <w:div w:id="1686321354">
      <w:bodyDiv w:val="1"/>
      <w:marLeft w:val="0"/>
      <w:marRight w:val="0"/>
      <w:marTop w:val="0"/>
      <w:marBottom w:val="0"/>
      <w:divBdr>
        <w:top w:val="none" w:sz="0" w:space="0" w:color="auto"/>
        <w:left w:val="none" w:sz="0" w:space="0" w:color="auto"/>
        <w:bottom w:val="none" w:sz="0" w:space="0" w:color="auto"/>
        <w:right w:val="none" w:sz="0" w:space="0" w:color="auto"/>
      </w:divBdr>
    </w:div>
    <w:div w:id="2017534300">
      <w:bodyDiv w:val="1"/>
      <w:marLeft w:val="0"/>
      <w:marRight w:val="0"/>
      <w:marTop w:val="0"/>
      <w:marBottom w:val="0"/>
      <w:divBdr>
        <w:top w:val="none" w:sz="0" w:space="0" w:color="auto"/>
        <w:left w:val="none" w:sz="0" w:space="0" w:color="auto"/>
        <w:bottom w:val="none" w:sz="0" w:space="0" w:color="auto"/>
        <w:right w:val="none" w:sz="0" w:space="0" w:color="auto"/>
      </w:divBdr>
    </w:div>
    <w:div w:id="212326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4.emf"/><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ffice@breanos.com" TargetMode="Externa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6.xml"/><Relationship Id="rId10" Type="http://schemas.openxmlformats.org/officeDocument/2006/relationships/image" Target="media/image3.pn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theme" Target="theme/theme1.xml"/></Relationships>
</file>

<file path=word/_rels/header5.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zdedeanu\Desktop\Breanos%20Allgemein%20D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09F240-B455-437B-A8AE-FD9A6D85E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Breanos Allgemein DE.dotx</Template>
  <TotalTime>0</TotalTime>
  <Pages>11</Pages>
  <Words>1114</Words>
  <Characters>10113</Characters>
  <Application>Microsoft Office Word</Application>
  <DocSecurity>0</DocSecurity>
  <Lines>84</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Handbuchvorlage_DE</vt:lpstr>
      <vt:lpstr>Furnierlagerverwaltung</vt:lpstr>
    </vt:vector>
  </TitlesOfParts>
  <Company>RM Computer</Company>
  <LinksUpToDate>false</LinksUpToDate>
  <CharactersWithSpaces>11205</CharactersWithSpaces>
  <SharedDoc>false</SharedDoc>
  <HLinks>
    <vt:vector size="120" baseType="variant">
      <vt:variant>
        <vt:i4>1572924</vt:i4>
      </vt:variant>
      <vt:variant>
        <vt:i4>113</vt:i4>
      </vt:variant>
      <vt:variant>
        <vt:i4>0</vt:i4>
      </vt:variant>
      <vt:variant>
        <vt:i4>5</vt:i4>
      </vt:variant>
      <vt:variant>
        <vt:lpwstr/>
      </vt:variant>
      <vt:variant>
        <vt:lpwstr>_Toc286694153</vt:lpwstr>
      </vt:variant>
      <vt:variant>
        <vt:i4>1572924</vt:i4>
      </vt:variant>
      <vt:variant>
        <vt:i4>107</vt:i4>
      </vt:variant>
      <vt:variant>
        <vt:i4>0</vt:i4>
      </vt:variant>
      <vt:variant>
        <vt:i4>5</vt:i4>
      </vt:variant>
      <vt:variant>
        <vt:lpwstr/>
      </vt:variant>
      <vt:variant>
        <vt:lpwstr>_Toc286694152</vt:lpwstr>
      </vt:variant>
      <vt:variant>
        <vt:i4>1572924</vt:i4>
      </vt:variant>
      <vt:variant>
        <vt:i4>101</vt:i4>
      </vt:variant>
      <vt:variant>
        <vt:i4>0</vt:i4>
      </vt:variant>
      <vt:variant>
        <vt:i4>5</vt:i4>
      </vt:variant>
      <vt:variant>
        <vt:lpwstr/>
      </vt:variant>
      <vt:variant>
        <vt:lpwstr>_Toc286694151</vt:lpwstr>
      </vt:variant>
      <vt:variant>
        <vt:i4>1572924</vt:i4>
      </vt:variant>
      <vt:variant>
        <vt:i4>95</vt:i4>
      </vt:variant>
      <vt:variant>
        <vt:i4>0</vt:i4>
      </vt:variant>
      <vt:variant>
        <vt:i4>5</vt:i4>
      </vt:variant>
      <vt:variant>
        <vt:lpwstr/>
      </vt:variant>
      <vt:variant>
        <vt:lpwstr>_Toc286694150</vt:lpwstr>
      </vt:variant>
      <vt:variant>
        <vt:i4>1638460</vt:i4>
      </vt:variant>
      <vt:variant>
        <vt:i4>89</vt:i4>
      </vt:variant>
      <vt:variant>
        <vt:i4>0</vt:i4>
      </vt:variant>
      <vt:variant>
        <vt:i4>5</vt:i4>
      </vt:variant>
      <vt:variant>
        <vt:lpwstr/>
      </vt:variant>
      <vt:variant>
        <vt:lpwstr>_Toc286694149</vt:lpwstr>
      </vt:variant>
      <vt:variant>
        <vt:i4>1638460</vt:i4>
      </vt:variant>
      <vt:variant>
        <vt:i4>83</vt:i4>
      </vt:variant>
      <vt:variant>
        <vt:i4>0</vt:i4>
      </vt:variant>
      <vt:variant>
        <vt:i4>5</vt:i4>
      </vt:variant>
      <vt:variant>
        <vt:lpwstr/>
      </vt:variant>
      <vt:variant>
        <vt:lpwstr>_Toc286694148</vt:lpwstr>
      </vt:variant>
      <vt:variant>
        <vt:i4>1638460</vt:i4>
      </vt:variant>
      <vt:variant>
        <vt:i4>77</vt:i4>
      </vt:variant>
      <vt:variant>
        <vt:i4>0</vt:i4>
      </vt:variant>
      <vt:variant>
        <vt:i4>5</vt:i4>
      </vt:variant>
      <vt:variant>
        <vt:lpwstr/>
      </vt:variant>
      <vt:variant>
        <vt:lpwstr>_Toc286694147</vt:lpwstr>
      </vt:variant>
      <vt:variant>
        <vt:i4>1638460</vt:i4>
      </vt:variant>
      <vt:variant>
        <vt:i4>71</vt:i4>
      </vt:variant>
      <vt:variant>
        <vt:i4>0</vt:i4>
      </vt:variant>
      <vt:variant>
        <vt:i4>5</vt:i4>
      </vt:variant>
      <vt:variant>
        <vt:lpwstr/>
      </vt:variant>
      <vt:variant>
        <vt:lpwstr>_Toc286694146</vt:lpwstr>
      </vt:variant>
      <vt:variant>
        <vt:i4>1638460</vt:i4>
      </vt:variant>
      <vt:variant>
        <vt:i4>65</vt:i4>
      </vt:variant>
      <vt:variant>
        <vt:i4>0</vt:i4>
      </vt:variant>
      <vt:variant>
        <vt:i4>5</vt:i4>
      </vt:variant>
      <vt:variant>
        <vt:lpwstr/>
      </vt:variant>
      <vt:variant>
        <vt:lpwstr>_Toc286694145</vt:lpwstr>
      </vt:variant>
      <vt:variant>
        <vt:i4>1638460</vt:i4>
      </vt:variant>
      <vt:variant>
        <vt:i4>59</vt:i4>
      </vt:variant>
      <vt:variant>
        <vt:i4>0</vt:i4>
      </vt:variant>
      <vt:variant>
        <vt:i4>5</vt:i4>
      </vt:variant>
      <vt:variant>
        <vt:lpwstr/>
      </vt:variant>
      <vt:variant>
        <vt:lpwstr>_Toc286694144</vt:lpwstr>
      </vt:variant>
      <vt:variant>
        <vt:i4>1638460</vt:i4>
      </vt:variant>
      <vt:variant>
        <vt:i4>53</vt:i4>
      </vt:variant>
      <vt:variant>
        <vt:i4>0</vt:i4>
      </vt:variant>
      <vt:variant>
        <vt:i4>5</vt:i4>
      </vt:variant>
      <vt:variant>
        <vt:lpwstr/>
      </vt:variant>
      <vt:variant>
        <vt:lpwstr>_Toc286694143</vt:lpwstr>
      </vt:variant>
      <vt:variant>
        <vt:i4>1638460</vt:i4>
      </vt:variant>
      <vt:variant>
        <vt:i4>47</vt:i4>
      </vt:variant>
      <vt:variant>
        <vt:i4>0</vt:i4>
      </vt:variant>
      <vt:variant>
        <vt:i4>5</vt:i4>
      </vt:variant>
      <vt:variant>
        <vt:lpwstr/>
      </vt:variant>
      <vt:variant>
        <vt:lpwstr>_Toc286694142</vt:lpwstr>
      </vt:variant>
      <vt:variant>
        <vt:i4>1638460</vt:i4>
      </vt:variant>
      <vt:variant>
        <vt:i4>41</vt:i4>
      </vt:variant>
      <vt:variant>
        <vt:i4>0</vt:i4>
      </vt:variant>
      <vt:variant>
        <vt:i4>5</vt:i4>
      </vt:variant>
      <vt:variant>
        <vt:lpwstr/>
      </vt:variant>
      <vt:variant>
        <vt:lpwstr>_Toc286694141</vt:lpwstr>
      </vt:variant>
      <vt:variant>
        <vt:i4>1638460</vt:i4>
      </vt:variant>
      <vt:variant>
        <vt:i4>35</vt:i4>
      </vt:variant>
      <vt:variant>
        <vt:i4>0</vt:i4>
      </vt:variant>
      <vt:variant>
        <vt:i4>5</vt:i4>
      </vt:variant>
      <vt:variant>
        <vt:lpwstr/>
      </vt:variant>
      <vt:variant>
        <vt:lpwstr>_Toc286694140</vt:lpwstr>
      </vt:variant>
      <vt:variant>
        <vt:i4>1966140</vt:i4>
      </vt:variant>
      <vt:variant>
        <vt:i4>29</vt:i4>
      </vt:variant>
      <vt:variant>
        <vt:i4>0</vt:i4>
      </vt:variant>
      <vt:variant>
        <vt:i4>5</vt:i4>
      </vt:variant>
      <vt:variant>
        <vt:lpwstr/>
      </vt:variant>
      <vt:variant>
        <vt:lpwstr>_Toc286694139</vt:lpwstr>
      </vt:variant>
      <vt:variant>
        <vt:i4>1966140</vt:i4>
      </vt:variant>
      <vt:variant>
        <vt:i4>23</vt:i4>
      </vt:variant>
      <vt:variant>
        <vt:i4>0</vt:i4>
      </vt:variant>
      <vt:variant>
        <vt:i4>5</vt:i4>
      </vt:variant>
      <vt:variant>
        <vt:lpwstr/>
      </vt:variant>
      <vt:variant>
        <vt:lpwstr>_Toc286694138</vt:lpwstr>
      </vt:variant>
      <vt:variant>
        <vt:i4>1966140</vt:i4>
      </vt:variant>
      <vt:variant>
        <vt:i4>17</vt:i4>
      </vt:variant>
      <vt:variant>
        <vt:i4>0</vt:i4>
      </vt:variant>
      <vt:variant>
        <vt:i4>5</vt:i4>
      </vt:variant>
      <vt:variant>
        <vt:lpwstr/>
      </vt:variant>
      <vt:variant>
        <vt:lpwstr>_Toc286694137</vt:lpwstr>
      </vt:variant>
      <vt:variant>
        <vt:i4>1966140</vt:i4>
      </vt:variant>
      <vt:variant>
        <vt:i4>11</vt:i4>
      </vt:variant>
      <vt:variant>
        <vt:i4>0</vt:i4>
      </vt:variant>
      <vt:variant>
        <vt:i4>5</vt:i4>
      </vt:variant>
      <vt:variant>
        <vt:lpwstr/>
      </vt:variant>
      <vt:variant>
        <vt:lpwstr>_Toc286694136</vt:lpwstr>
      </vt:variant>
      <vt:variant>
        <vt:i4>1966140</vt:i4>
      </vt:variant>
      <vt:variant>
        <vt:i4>5</vt:i4>
      </vt:variant>
      <vt:variant>
        <vt:i4>0</vt:i4>
      </vt:variant>
      <vt:variant>
        <vt:i4>5</vt:i4>
      </vt:variant>
      <vt:variant>
        <vt:lpwstr/>
      </vt:variant>
      <vt:variant>
        <vt:lpwstr>_Toc286694135</vt:lpwstr>
      </vt:variant>
      <vt:variant>
        <vt:i4>7864391</vt:i4>
      </vt:variant>
      <vt:variant>
        <vt:i4>0</vt:i4>
      </vt:variant>
      <vt:variant>
        <vt:i4>0</vt:i4>
      </vt:variant>
      <vt:variant>
        <vt:i4>5</vt:i4>
      </vt:variant>
      <vt:variant>
        <vt:lpwstr>mailto:dominik.hutterer@wista-it.com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Handbuchvorlage_DE</dc:title>
  <dc:creator>Eduard Bezdedeanu</dc:creator>
  <cp:lastModifiedBy>Eduard Bezdedeanu</cp:lastModifiedBy>
  <cp:revision>9</cp:revision>
  <cp:lastPrinted>2017-12-19T13:24:00Z</cp:lastPrinted>
  <dcterms:created xsi:type="dcterms:W3CDTF">2018-05-22T11:22:00Z</dcterms:created>
  <dcterms:modified xsi:type="dcterms:W3CDTF">2018-05-22T14:32:00Z</dcterms:modified>
</cp:coreProperties>
</file>