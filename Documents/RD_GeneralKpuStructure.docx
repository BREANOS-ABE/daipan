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7279141"/>
    <w:p w:rsidR="001E6EDA" w:rsidRPr="008849CA" w:rsidRDefault="00836836" w:rsidP="00736C0B">
      <w:pPr>
        <w:pStyle w:val="Title"/>
        <w:rPr>
          <w:lang w:val="en-US"/>
        </w:rPr>
      </w:pPr>
      <w:r w:rsidRPr="008849CA">
        <w:rPr>
          <w:noProof/>
          <w:lang w:val="en-US"/>
        </w:rPr>
        <mc:AlternateContent>
          <mc:Choice Requires="wpc">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5921375" cy="3917950"/>
                <wp:effectExtent l="0" t="0" r="3175" b="6350"/>
                <wp:wrapNone/>
                <wp:docPr id="4" name="Zeichenbereich 4"/>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8">
                            <a:alphaModFix amt="50000"/>
                          </a:blip>
                          <a:srcRect/>
                          <a:stretch>
                            <a:fillRect/>
                          </a:stretch>
                        </a:blipFill>
                      </wpc:bg>
                      <wpc:whole/>
                    </wpc:wpc>
                  </a:graphicData>
                </a:graphic>
              </wp:anchor>
            </w:drawing>
          </mc:Choice>
          <mc:Fallback>
            <w:pict>
              <v:group w14:anchorId="69D0B32F" id="Zeichenbereich 4" o:spid="_x0000_s1026" editas="canvas" style="position:absolute;margin-left:-.05pt;margin-top:.1pt;width:466.25pt;height:308.5pt;z-index:-251658240" coordsize="59213,39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AUGwgUAgEAhsAUGwgUAgEAhs&#10;AUGwgUAgEAhsAUGwgUAgEAhsAUGwgUAgEAhsAUGwgUAgEAhsAUGwgUAgEAhsAUGwgUAgEAhsAUGw&#10;gUAgEAhsAUGwgUAgEAhsAUGwgUAgEAhsAUGwgUAgEAhsAUGwgUAgEAhsAUGwgUAgEAhsAUGwgUAg&#10;EAhsAUGwgUAgEAhsAUGwgUAgEAhsAUGwgUAgEAhsAUGw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13;height:39179;visibility:visible;mso-wrap-style:square" filled="t">
                  <v:fill r:id="rId9" o:title="" opacity=".5" recolor="t" rotate="t" o:detectmouseclick="t" type="frame"/>
                  <v:path o:connecttype="none"/>
                </v:shape>
              </v:group>
            </w:pict>
          </mc:Fallback>
        </mc:AlternateContent>
      </w:r>
    </w:p>
    <w:p w:rsidR="001E6EDA" w:rsidRPr="008849CA" w:rsidRDefault="001E6EDA" w:rsidP="00736C0B">
      <w:pPr>
        <w:pStyle w:val="Title"/>
        <w:rPr>
          <w:lang w:val="en-US"/>
        </w:rPr>
      </w:pPr>
      <w:bookmarkStart w:id="1" w:name="_Hlk508737859"/>
    </w:p>
    <w:sdt>
      <w:sdtPr>
        <w:rPr>
          <w:lang w:val="en-US"/>
        </w:rPr>
        <w:alias w:val="Title"/>
        <w:tag w:val=""/>
        <w:id w:val="-406148064"/>
        <w:placeholder>
          <w:docPart w:val="5BD4A1798E9B437C88D6A22DA98F7FFD"/>
        </w:placeholder>
        <w:dataBinding w:prefixMappings="xmlns:ns0='http://purl.org/dc/elements/1.1/' xmlns:ns1='http://schemas.openxmlformats.org/package/2006/metadata/core-properties' " w:xpath="/ns1:coreProperties[1]/ns0:title[1]" w:storeItemID="{6C3C8BC8-F283-45AE-878A-BAB7291924A1}"/>
        <w:text/>
      </w:sdtPr>
      <w:sdtEndPr/>
      <w:sdtContent>
        <w:p w:rsidR="000B6706" w:rsidRPr="008849CA" w:rsidRDefault="00D260F3" w:rsidP="00736C0B">
          <w:pPr>
            <w:pStyle w:val="Title"/>
            <w:rPr>
              <w:lang w:val="en-US"/>
            </w:rPr>
          </w:pPr>
          <w:r w:rsidRPr="008849CA">
            <w:rPr>
              <w:lang w:val="en-US"/>
            </w:rPr>
            <w:t>Requirement definition</w:t>
          </w:r>
        </w:p>
      </w:sdtContent>
    </w:sdt>
    <w:p w:rsidR="000B6706" w:rsidRPr="008849CA" w:rsidRDefault="000B6706" w:rsidP="00736C0B">
      <w:pPr>
        <w:pStyle w:val="Title"/>
        <w:rPr>
          <w:lang w:val="en-US"/>
        </w:rPr>
      </w:pPr>
    </w:p>
    <w:bookmarkStart w:id="2" w:name="_Hlk508737905" w:displacedByCustomXml="next"/>
    <w:sdt>
      <w:sdtPr>
        <w:rPr>
          <w:lang w:val="en-US"/>
        </w:rPr>
        <w:alias w:val="Subject"/>
        <w:tag w:val=""/>
        <w:id w:val="-1253960124"/>
        <w:placeholder>
          <w:docPart w:val="C56EE92C25F44FAC954CAD92EE2D1601"/>
        </w:placeholder>
        <w:dataBinding w:prefixMappings="xmlns:ns0='http://purl.org/dc/elements/1.1/' xmlns:ns1='http://schemas.openxmlformats.org/package/2006/metadata/core-properties' " w:xpath="/ns1:coreProperties[1]/ns0:subject[1]" w:storeItemID="{6C3C8BC8-F283-45AE-878A-BAB7291924A1}"/>
        <w:text/>
      </w:sdtPr>
      <w:sdtEndPr/>
      <w:sdtContent>
        <w:p w:rsidR="000B6706" w:rsidRPr="008849CA" w:rsidRDefault="00C6518C" w:rsidP="007144DE">
          <w:pPr>
            <w:pStyle w:val="Titel-1"/>
            <w:rPr>
              <w:lang w:val="en-US"/>
            </w:rPr>
          </w:pPr>
          <w:r>
            <w:rPr>
              <w:lang w:val="en-US"/>
            </w:rPr>
            <w:t>General KPU design</w:t>
          </w:r>
        </w:p>
      </w:sdtContent>
    </w:sdt>
    <w:p w:rsidR="000B6706" w:rsidRPr="008849CA" w:rsidRDefault="000B6706" w:rsidP="007144DE">
      <w:pPr>
        <w:pStyle w:val="Titel-2"/>
        <w:rPr>
          <w:lang w:val="en-US"/>
        </w:rPr>
      </w:pPr>
    </w:p>
    <w:p w:rsidR="00736C0B" w:rsidRPr="008849CA" w:rsidRDefault="00736C0B" w:rsidP="007144DE">
      <w:pPr>
        <w:pStyle w:val="Titel-3"/>
        <w:rPr>
          <w:lang w:val="en-US"/>
        </w:rPr>
      </w:pPr>
    </w:p>
    <w:p w:rsidR="00736C0B" w:rsidRPr="00712509" w:rsidRDefault="00736C0B" w:rsidP="00736C0B">
      <w:pPr>
        <w:pStyle w:val="Title"/>
        <w:rPr>
          <w:lang w:val="en-US"/>
        </w:rPr>
      </w:pPr>
    </w:p>
    <w:p w:rsidR="007144DE" w:rsidRPr="00712509" w:rsidRDefault="007144DE" w:rsidP="00736C0B">
      <w:pPr>
        <w:pStyle w:val="Title"/>
        <w:rPr>
          <w:lang w:val="en-US"/>
        </w:rPr>
      </w:pPr>
    </w:p>
    <w:p w:rsidR="007144DE" w:rsidRPr="00712509" w:rsidRDefault="007144DE" w:rsidP="00736C0B">
      <w:pPr>
        <w:pStyle w:val="Title"/>
        <w:rPr>
          <w:lang w:val="en-US"/>
        </w:rPr>
      </w:pPr>
    </w:p>
    <w:bookmarkEnd w:id="1"/>
    <w:bookmarkEnd w:id="2"/>
    <w:p w:rsidR="00736C0B" w:rsidRPr="008849CA" w:rsidRDefault="00736C0B" w:rsidP="00736C0B">
      <w:pPr>
        <w:pStyle w:val="Title"/>
        <w:rPr>
          <w:lang w:val="en-US"/>
        </w:rPr>
      </w:pPr>
      <w:r w:rsidRPr="008849CA">
        <w:rPr>
          <w:noProof/>
          <w:lang w:val="en-US"/>
        </w:rPr>
        <w:drawing>
          <wp:anchor distT="0" distB="0" distL="114300" distR="114300" simplePos="0" relativeHeight="251659264" behindDoc="0" locked="0" layoutInCell="1" allowOverlap="1">
            <wp:simplePos x="0" y="0"/>
            <wp:positionH relativeFrom="column">
              <wp:posOffset>1617345</wp:posOffset>
            </wp:positionH>
            <wp:positionV relativeFrom="paragraph">
              <wp:posOffset>162230</wp:posOffset>
            </wp:positionV>
            <wp:extent cx="2733675" cy="485775"/>
            <wp:effectExtent l="0" t="0" r="9525" b="9525"/>
            <wp:wrapSquare wrapText="bothSides"/>
            <wp:docPr id="66" name="Picture 66"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REANOS LOGO V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anchor>
        </w:drawing>
      </w:r>
    </w:p>
    <w:p w:rsidR="000B6706" w:rsidRPr="008849CA" w:rsidRDefault="000B6706" w:rsidP="009E6E4F">
      <w:pPr>
        <w:pStyle w:val="Title"/>
        <w:rPr>
          <w:lang w:val="en-US"/>
        </w:rPr>
      </w:pPr>
    </w:p>
    <w:p w:rsidR="000B6706" w:rsidRPr="00712509" w:rsidRDefault="000B6706" w:rsidP="001E6EDA">
      <w:pPr>
        <w:pStyle w:val="Titeladresse"/>
        <w:rPr>
          <w:lang w:val="en-US"/>
        </w:rPr>
      </w:pPr>
      <w:r w:rsidRPr="008849CA">
        <w:rPr>
          <w:lang w:val="en-US"/>
        </w:rPr>
        <w:t>Neutorstraße 13</w:t>
      </w:r>
      <w:r w:rsidRPr="008849CA">
        <w:rPr>
          <w:lang w:val="en-US"/>
        </w:rPr>
        <w:br/>
        <w:t>5020 Salzburg</w:t>
      </w:r>
    </w:p>
    <w:p w:rsidR="000B6706" w:rsidRPr="00712509" w:rsidRDefault="004D30EC" w:rsidP="001E6EDA">
      <w:pPr>
        <w:pStyle w:val="Titeladresse"/>
        <w:rPr>
          <w:lang w:val="en-US"/>
        </w:rPr>
      </w:pPr>
      <w:r w:rsidRPr="00712509">
        <w:rPr>
          <w:lang w:val="en-US"/>
        </w:rPr>
        <w:t>AUSTRIA</w:t>
      </w:r>
    </w:p>
    <w:p w:rsidR="000B6706" w:rsidRPr="00712509" w:rsidRDefault="000B6706" w:rsidP="001E6EDA">
      <w:pPr>
        <w:pStyle w:val="Titeladresse"/>
        <w:rPr>
          <w:lang w:val="en-US"/>
        </w:rPr>
      </w:pPr>
    </w:p>
    <w:p w:rsidR="000B6706" w:rsidRPr="00712509" w:rsidRDefault="000B6706" w:rsidP="001E6EDA">
      <w:pPr>
        <w:pStyle w:val="Titeladresse"/>
        <w:rPr>
          <w:lang w:val="en-US"/>
        </w:rPr>
      </w:pPr>
      <w:r w:rsidRPr="00712509">
        <w:rPr>
          <w:lang w:val="en-US"/>
        </w:rPr>
        <w:t>Tel: +43 (662) 276198-11</w:t>
      </w:r>
    </w:p>
    <w:p w:rsidR="000B6706" w:rsidRPr="00712509" w:rsidRDefault="000B6706" w:rsidP="001E6EDA">
      <w:pPr>
        <w:pStyle w:val="Titeladresse"/>
        <w:rPr>
          <w:lang w:val="en-US"/>
        </w:rPr>
      </w:pPr>
      <w:r w:rsidRPr="00712509">
        <w:rPr>
          <w:lang w:val="en-US"/>
        </w:rPr>
        <w:t>Fax: +43 (662) 276198-98</w:t>
      </w:r>
    </w:p>
    <w:p w:rsidR="000B6706" w:rsidRPr="008849CA" w:rsidRDefault="000B6706" w:rsidP="001E6EDA">
      <w:pPr>
        <w:pStyle w:val="Titeladresse"/>
        <w:rPr>
          <w:lang w:val="en-US"/>
        </w:rPr>
      </w:pPr>
      <w:r w:rsidRPr="00712509">
        <w:rPr>
          <w:lang w:val="en-US"/>
        </w:rPr>
        <w:t xml:space="preserve">Mail: </w:t>
      </w:r>
      <w:hyperlink r:id="rId11" w:history="1">
        <w:r w:rsidR="000C3CB5" w:rsidRPr="008849CA">
          <w:rPr>
            <w:rStyle w:val="Hyperlink"/>
            <w:lang w:val="en-US"/>
          </w:rPr>
          <w:t>office@breanos.com</w:t>
        </w:r>
      </w:hyperlink>
    </w:p>
    <w:p w:rsidR="000C3CB5" w:rsidRPr="008849CA" w:rsidRDefault="000C3CB5" w:rsidP="001E6EDA">
      <w:pPr>
        <w:pStyle w:val="Titeladresse"/>
        <w:rPr>
          <w:lang w:val="en-US"/>
        </w:rPr>
      </w:pPr>
    </w:p>
    <w:p w:rsidR="000C3CB5" w:rsidRPr="008849CA"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p w:rsidR="000C3CB5" w:rsidRPr="00712509" w:rsidRDefault="000C3CB5" w:rsidP="001E6EDA">
      <w:pPr>
        <w:pStyle w:val="Titeladresse"/>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65D31" w:rsidRPr="00712509" w:rsidTr="00665D31">
        <w:tc>
          <w:tcPr>
            <w:tcW w:w="4531" w:type="dxa"/>
          </w:tcPr>
          <w:p w:rsidR="00665D31" w:rsidRPr="00712509" w:rsidRDefault="00D260F3" w:rsidP="00665D31">
            <w:pPr>
              <w:pStyle w:val="Titeladresse"/>
              <w:spacing w:before="60" w:after="60"/>
              <w:jc w:val="right"/>
              <w:rPr>
                <w:lang w:val="en-US"/>
              </w:rPr>
            </w:pPr>
            <w:r w:rsidRPr="00712509">
              <w:rPr>
                <w:lang w:val="en-US"/>
              </w:rPr>
              <w:t>File</w:t>
            </w:r>
          </w:p>
        </w:tc>
        <w:tc>
          <w:tcPr>
            <w:tcW w:w="4531" w:type="dxa"/>
          </w:tcPr>
          <w:p w:rsidR="00665D31" w:rsidRPr="00712509" w:rsidRDefault="00EC0E02" w:rsidP="00665D31">
            <w:pPr>
              <w:pStyle w:val="Titeladresse"/>
              <w:spacing w:before="60" w:after="60"/>
              <w:jc w:val="left"/>
              <w:rPr>
                <w:lang w:val="en-US"/>
              </w:rPr>
            </w:pPr>
            <w:r>
              <w:rPr>
                <w:lang w:val="en-US"/>
              </w:rPr>
              <w:t>RD_GeneralKpuStructure</w:t>
            </w:r>
            <w:r w:rsidR="00D260F3" w:rsidRPr="00712509">
              <w:rPr>
                <w:lang w:val="en-US"/>
              </w:rPr>
              <w:t>.docx</w:t>
            </w:r>
          </w:p>
        </w:tc>
      </w:tr>
      <w:tr w:rsidR="00665D31" w:rsidRPr="00712509" w:rsidTr="00665D31">
        <w:tc>
          <w:tcPr>
            <w:tcW w:w="4531" w:type="dxa"/>
          </w:tcPr>
          <w:p w:rsidR="00665D31" w:rsidRPr="008849CA" w:rsidRDefault="00665D31" w:rsidP="00665D31">
            <w:pPr>
              <w:pStyle w:val="Titeladresse"/>
              <w:spacing w:before="60" w:after="60"/>
              <w:jc w:val="right"/>
              <w:rPr>
                <w:lang w:val="en-US"/>
              </w:rPr>
            </w:pPr>
            <w:r w:rsidRPr="008849CA">
              <w:rPr>
                <w:lang w:val="en-US"/>
              </w:rPr>
              <w:t>Dat</w:t>
            </w:r>
            <w:r w:rsidR="00D260F3" w:rsidRPr="008849CA">
              <w:rPr>
                <w:lang w:val="en-US"/>
              </w:rPr>
              <w:t>e</w:t>
            </w:r>
          </w:p>
        </w:tc>
        <w:tc>
          <w:tcPr>
            <w:tcW w:w="4531" w:type="dxa"/>
          </w:tcPr>
          <w:p w:rsidR="00665D31" w:rsidRPr="008849CA" w:rsidRDefault="00F514A1" w:rsidP="00665D31">
            <w:pPr>
              <w:pStyle w:val="Titeladresse"/>
              <w:spacing w:before="60" w:after="60"/>
              <w:jc w:val="left"/>
              <w:rPr>
                <w:lang w:val="en-US"/>
              </w:rPr>
            </w:pPr>
            <w:r w:rsidRPr="008849CA">
              <w:rPr>
                <w:lang w:val="en-US"/>
              </w:rPr>
              <w:fldChar w:fldCharType="begin"/>
            </w:r>
            <w:r w:rsidRPr="008849CA">
              <w:rPr>
                <w:lang w:val="en-US"/>
              </w:rPr>
              <w:instrText xml:space="preserve"> TIME \@ "dd.MM.yyyy" </w:instrText>
            </w:r>
            <w:r w:rsidRPr="008849CA">
              <w:rPr>
                <w:lang w:val="en-US"/>
              </w:rPr>
              <w:fldChar w:fldCharType="separate"/>
            </w:r>
            <w:ins w:id="3" w:author="Florian Krisch, Breanos Software" w:date="2018-04-27T11:31:00Z">
              <w:r w:rsidR="006C2357">
                <w:rPr>
                  <w:noProof/>
                  <w:lang w:val="en-US"/>
                </w:rPr>
                <w:t>27.04.2018</w:t>
              </w:r>
            </w:ins>
            <w:del w:id="4" w:author="Florian Krisch, Breanos Software" w:date="2018-04-27T11:31:00Z">
              <w:r w:rsidR="00EC0E02" w:rsidDel="006C2357">
                <w:rPr>
                  <w:noProof/>
                  <w:lang w:val="en-US"/>
                </w:rPr>
                <w:delText>26.04.2018</w:delText>
              </w:r>
            </w:del>
            <w:r w:rsidRPr="008849CA">
              <w:rPr>
                <w:lang w:val="en-US"/>
              </w:rPr>
              <w:fldChar w:fldCharType="end"/>
            </w:r>
          </w:p>
        </w:tc>
      </w:tr>
    </w:tbl>
    <w:p w:rsidR="009055E7" w:rsidRPr="008849CA" w:rsidRDefault="009055E7">
      <w:pPr>
        <w:spacing w:before="0" w:after="0"/>
        <w:jc w:val="left"/>
        <w:rPr>
          <w:lang w:val="en-US"/>
        </w:rPr>
      </w:pPr>
      <w:r w:rsidRPr="008849CA">
        <w:rPr>
          <w:lang w:val="en-US"/>
        </w:rPr>
        <w:br w:type="page"/>
      </w:r>
    </w:p>
    <w:p w:rsidR="000C3CB5" w:rsidRPr="008849CA" w:rsidRDefault="000C3CB5" w:rsidP="001E6EDA">
      <w:pPr>
        <w:rPr>
          <w:lang w:val="en-US"/>
        </w:rPr>
      </w:pPr>
    </w:p>
    <w:p w:rsidR="009055E7" w:rsidRPr="00712509" w:rsidRDefault="009055E7" w:rsidP="001E6EDA">
      <w:pPr>
        <w:rPr>
          <w:lang w:val="en-US"/>
        </w:rPr>
        <w:sectPr w:rsidR="009055E7" w:rsidRPr="00712509">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369" w:footer="284" w:gutter="0"/>
          <w:cols w:space="720"/>
        </w:sectPr>
      </w:pPr>
    </w:p>
    <w:bookmarkEnd w:id="0"/>
    <w:p w:rsidR="00561415" w:rsidRPr="00712509" w:rsidRDefault="00D260F3" w:rsidP="0010114E">
      <w:pPr>
        <w:pStyle w:val="Formatvorlageberschift1-0125PtLinks"/>
        <w:rPr>
          <w:lang w:val="en-US"/>
        </w:rPr>
      </w:pPr>
      <w:r w:rsidRPr="00712509">
        <w:rPr>
          <w:lang w:val="en-US"/>
        </w:rPr>
        <w:lastRenderedPageBreak/>
        <w:t>Table of contents</w:t>
      </w:r>
    </w:p>
    <w:bookmarkStart w:id="5" w:name="_Toc508728046"/>
    <w:bookmarkStart w:id="6" w:name="_Toc508728218"/>
    <w:p w:rsidR="008274C8" w:rsidRDefault="0001132C">
      <w:pPr>
        <w:pStyle w:val="TOC1"/>
        <w:tabs>
          <w:tab w:val="left" w:pos="400"/>
        </w:tabs>
        <w:rPr>
          <w:rFonts w:asciiTheme="minorHAnsi" w:eastAsiaTheme="minorEastAsia" w:hAnsiTheme="minorHAnsi" w:cstheme="minorBidi"/>
          <w:noProof/>
          <w:szCs w:val="22"/>
          <w:lang w:val="de-DE"/>
        </w:rPr>
      </w:pPr>
      <w:r w:rsidRPr="008849CA">
        <w:rPr>
          <w:rFonts w:cs="Arial"/>
          <w:sz w:val="25"/>
          <w:szCs w:val="25"/>
          <w:lang w:val="en-US"/>
        </w:rPr>
        <w:fldChar w:fldCharType="begin"/>
      </w:r>
      <w:r w:rsidRPr="008849CA">
        <w:rPr>
          <w:rFonts w:cs="Arial"/>
          <w:sz w:val="25"/>
          <w:szCs w:val="25"/>
          <w:lang w:val="en-US"/>
        </w:rPr>
        <w:instrText xml:space="preserve"> TOC \o "1-4" \h \z \u </w:instrText>
      </w:r>
      <w:r w:rsidRPr="008849CA">
        <w:rPr>
          <w:rFonts w:cs="Arial"/>
          <w:sz w:val="25"/>
          <w:szCs w:val="25"/>
          <w:lang w:val="en-US"/>
        </w:rPr>
        <w:fldChar w:fldCharType="separate"/>
      </w:r>
      <w:hyperlink w:anchor="_Toc512445334" w:history="1">
        <w:r w:rsidR="008274C8" w:rsidRPr="004D7309">
          <w:rPr>
            <w:rStyle w:val="Hyperlink"/>
            <w:noProof/>
            <w:lang w:val="en-US"/>
          </w:rPr>
          <w:t>1</w:t>
        </w:r>
        <w:r w:rsidR="008274C8">
          <w:rPr>
            <w:rFonts w:asciiTheme="minorHAnsi" w:eastAsiaTheme="minorEastAsia" w:hAnsiTheme="minorHAnsi" w:cstheme="minorBidi"/>
            <w:noProof/>
            <w:szCs w:val="22"/>
            <w:lang w:val="de-DE"/>
          </w:rPr>
          <w:tab/>
        </w:r>
        <w:r w:rsidR="008274C8" w:rsidRPr="004D7309">
          <w:rPr>
            <w:rStyle w:val="Hyperlink"/>
            <w:noProof/>
            <w:lang w:val="en-US"/>
          </w:rPr>
          <w:t>Change history</w:t>
        </w:r>
        <w:r w:rsidR="008274C8">
          <w:rPr>
            <w:noProof/>
            <w:webHidden/>
          </w:rPr>
          <w:tab/>
        </w:r>
        <w:r w:rsidR="008274C8">
          <w:rPr>
            <w:noProof/>
            <w:webHidden/>
          </w:rPr>
          <w:fldChar w:fldCharType="begin"/>
        </w:r>
        <w:r w:rsidR="008274C8">
          <w:rPr>
            <w:noProof/>
            <w:webHidden/>
          </w:rPr>
          <w:instrText xml:space="preserve"> PAGEREF _Toc512445334 \h </w:instrText>
        </w:r>
        <w:r w:rsidR="008274C8">
          <w:rPr>
            <w:noProof/>
            <w:webHidden/>
          </w:rPr>
        </w:r>
        <w:r w:rsidR="008274C8">
          <w:rPr>
            <w:noProof/>
            <w:webHidden/>
          </w:rPr>
          <w:fldChar w:fldCharType="separate"/>
        </w:r>
        <w:r w:rsidR="006C2357">
          <w:rPr>
            <w:noProof/>
            <w:webHidden/>
          </w:rPr>
          <w:t>4</w:t>
        </w:r>
        <w:r w:rsidR="008274C8">
          <w:rPr>
            <w:noProof/>
            <w:webHidden/>
          </w:rPr>
          <w:fldChar w:fldCharType="end"/>
        </w:r>
      </w:hyperlink>
    </w:p>
    <w:p w:rsidR="008274C8" w:rsidRDefault="002D52DF">
      <w:pPr>
        <w:pStyle w:val="TOC1"/>
        <w:tabs>
          <w:tab w:val="left" w:pos="400"/>
        </w:tabs>
        <w:rPr>
          <w:rFonts w:asciiTheme="minorHAnsi" w:eastAsiaTheme="minorEastAsia" w:hAnsiTheme="minorHAnsi" w:cstheme="minorBidi"/>
          <w:noProof/>
          <w:szCs w:val="22"/>
          <w:lang w:val="de-DE"/>
        </w:rPr>
      </w:pPr>
      <w:hyperlink w:anchor="_Toc512445335" w:history="1">
        <w:r w:rsidR="008274C8" w:rsidRPr="004D7309">
          <w:rPr>
            <w:rStyle w:val="Hyperlink"/>
            <w:noProof/>
            <w:lang w:val="en-US"/>
          </w:rPr>
          <w:t>2</w:t>
        </w:r>
        <w:r w:rsidR="008274C8">
          <w:rPr>
            <w:rFonts w:asciiTheme="minorHAnsi" w:eastAsiaTheme="minorEastAsia" w:hAnsiTheme="minorHAnsi" w:cstheme="minorBidi"/>
            <w:noProof/>
            <w:szCs w:val="22"/>
            <w:lang w:val="de-DE"/>
          </w:rPr>
          <w:tab/>
        </w:r>
        <w:r w:rsidR="008274C8" w:rsidRPr="004D7309">
          <w:rPr>
            <w:rStyle w:val="Hyperlink"/>
            <w:noProof/>
            <w:lang w:val="en-US"/>
          </w:rPr>
          <w:t>Requirement definition</w:t>
        </w:r>
        <w:r w:rsidR="008274C8">
          <w:rPr>
            <w:noProof/>
            <w:webHidden/>
          </w:rPr>
          <w:tab/>
        </w:r>
        <w:r w:rsidR="008274C8">
          <w:rPr>
            <w:noProof/>
            <w:webHidden/>
          </w:rPr>
          <w:fldChar w:fldCharType="begin"/>
        </w:r>
        <w:r w:rsidR="008274C8">
          <w:rPr>
            <w:noProof/>
            <w:webHidden/>
          </w:rPr>
          <w:instrText xml:space="preserve"> PAGEREF _Toc512445335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8274C8" w:rsidRDefault="002D52DF">
      <w:pPr>
        <w:pStyle w:val="TOC2"/>
        <w:tabs>
          <w:tab w:val="left" w:pos="880"/>
          <w:tab w:val="right" w:leader="dot" w:pos="9062"/>
        </w:tabs>
        <w:rPr>
          <w:rFonts w:asciiTheme="minorHAnsi" w:eastAsiaTheme="minorEastAsia" w:hAnsiTheme="minorHAnsi" w:cstheme="minorBidi"/>
          <w:noProof/>
          <w:szCs w:val="22"/>
          <w:lang w:val="de-DE"/>
        </w:rPr>
      </w:pPr>
      <w:hyperlink w:anchor="_Toc512445336" w:history="1">
        <w:r w:rsidR="008274C8" w:rsidRPr="004D7309">
          <w:rPr>
            <w:rStyle w:val="Hyperlink"/>
            <w:noProof/>
            <w:lang w:val="en-US"/>
          </w:rPr>
          <w:t>2.1</w:t>
        </w:r>
        <w:r w:rsidR="008274C8">
          <w:rPr>
            <w:rFonts w:asciiTheme="minorHAnsi" w:eastAsiaTheme="minorEastAsia" w:hAnsiTheme="minorHAnsi" w:cstheme="minorBidi"/>
            <w:noProof/>
            <w:szCs w:val="22"/>
            <w:lang w:val="de-DE"/>
          </w:rPr>
          <w:tab/>
        </w:r>
        <w:r w:rsidR="008274C8" w:rsidRPr="004D7309">
          <w:rPr>
            <w:rStyle w:val="Hyperlink"/>
            <w:noProof/>
            <w:lang w:val="en-US"/>
          </w:rPr>
          <w:t>Introduction</w:t>
        </w:r>
        <w:r w:rsidR="008274C8">
          <w:rPr>
            <w:noProof/>
            <w:webHidden/>
          </w:rPr>
          <w:tab/>
        </w:r>
        <w:r w:rsidR="008274C8">
          <w:rPr>
            <w:noProof/>
            <w:webHidden/>
          </w:rPr>
          <w:fldChar w:fldCharType="begin"/>
        </w:r>
        <w:r w:rsidR="008274C8">
          <w:rPr>
            <w:noProof/>
            <w:webHidden/>
          </w:rPr>
          <w:instrText xml:space="preserve"> PAGEREF _Toc512445336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8274C8" w:rsidRDefault="002D52DF">
      <w:pPr>
        <w:pStyle w:val="TOC2"/>
        <w:tabs>
          <w:tab w:val="left" w:pos="880"/>
          <w:tab w:val="right" w:leader="dot" w:pos="9062"/>
        </w:tabs>
        <w:rPr>
          <w:rFonts w:asciiTheme="minorHAnsi" w:eastAsiaTheme="minorEastAsia" w:hAnsiTheme="minorHAnsi" w:cstheme="minorBidi"/>
          <w:noProof/>
          <w:szCs w:val="22"/>
          <w:lang w:val="de-DE"/>
        </w:rPr>
      </w:pPr>
      <w:hyperlink w:anchor="_Toc512445337" w:history="1">
        <w:r w:rsidR="008274C8" w:rsidRPr="004D7309">
          <w:rPr>
            <w:rStyle w:val="Hyperlink"/>
            <w:noProof/>
            <w:lang w:val="en-US"/>
          </w:rPr>
          <w:t>2.2</w:t>
        </w:r>
        <w:r w:rsidR="008274C8">
          <w:rPr>
            <w:rFonts w:asciiTheme="minorHAnsi" w:eastAsiaTheme="minorEastAsia" w:hAnsiTheme="minorHAnsi" w:cstheme="minorBidi"/>
            <w:noProof/>
            <w:szCs w:val="22"/>
            <w:lang w:val="de-DE"/>
          </w:rPr>
          <w:tab/>
        </w:r>
        <w:r w:rsidR="008274C8" w:rsidRPr="004D7309">
          <w:rPr>
            <w:rStyle w:val="Hyperlink"/>
            <w:noProof/>
            <w:lang w:val="en-US"/>
          </w:rPr>
          <w:t>Structure</w:t>
        </w:r>
        <w:r w:rsidR="008274C8">
          <w:rPr>
            <w:noProof/>
            <w:webHidden/>
          </w:rPr>
          <w:tab/>
        </w:r>
        <w:r w:rsidR="008274C8">
          <w:rPr>
            <w:noProof/>
            <w:webHidden/>
          </w:rPr>
          <w:fldChar w:fldCharType="begin"/>
        </w:r>
        <w:r w:rsidR="008274C8">
          <w:rPr>
            <w:noProof/>
            <w:webHidden/>
          </w:rPr>
          <w:instrText xml:space="preserve"> PAGEREF _Toc512445337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8274C8" w:rsidRDefault="002D52DF">
      <w:pPr>
        <w:pStyle w:val="TOC3"/>
        <w:tabs>
          <w:tab w:val="left" w:pos="1320"/>
          <w:tab w:val="right" w:leader="dot" w:pos="9062"/>
        </w:tabs>
        <w:rPr>
          <w:rFonts w:asciiTheme="minorHAnsi" w:eastAsiaTheme="minorEastAsia" w:hAnsiTheme="minorHAnsi" w:cstheme="minorBidi"/>
          <w:noProof/>
          <w:szCs w:val="22"/>
          <w:lang w:val="de-DE"/>
        </w:rPr>
      </w:pPr>
      <w:hyperlink w:anchor="_Toc512445338" w:history="1">
        <w:r w:rsidR="008274C8" w:rsidRPr="004D7309">
          <w:rPr>
            <w:rStyle w:val="Hyperlink"/>
            <w:noProof/>
            <w:lang w:val="en-US"/>
          </w:rPr>
          <w:t>2.2.1</w:t>
        </w:r>
        <w:r w:rsidR="008274C8">
          <w:rPr>
            <w:rFonts w:asciiTheme="minorHAnsi" w:eastAsiaTheme="minorEastAsia" w:hAnsiTheme="minorHAnsi" w:cstheme="minorBidi"/>
            <w:noProof/>
            <w:szCs w:val="22"/>
            <w:lang w:val="de-DE"/>
          </w:rPr>
          <w:tab/>
        </w:r>
        <w:r w:rsidR="008274C8" w:rsidRPr="004D7309">
          <w:rPr>
            <w:rStyle w:val="Hyperlink"/>
            <w:noProof/>
            <w:lang w:val="en-US"/>
          </w:rPr>
          <w:t>Input</w:t>
        </w:r>
        <w:r w:rsidR="008274C8">
          <w:rPr>
            <w:noProof/>
            <w:webHidden/>
          </w:rPr>
          <w:tab/>
        </w:r>
        <w:r w:rsidR="008274C8">
          <w:rPr>
            <w:noProof/>
            <w:webHidden/>
          </w:rPr>
          <w:fldChar w:fldCharType="begin"/>
        </w:r>
        <w:r w:rsidR="008274C8">
          <w:rPr>
            <w:noProof/>
            <w:webHidden/>
          </w:rPr>
          <w:instrText xml:space="preserve"> PAGEREF _Toc512445338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8274C8" w:rsidRDefault="002D52DF">
      <w:pPr>
        <w:pStyle w:val="TOC3"/>
        <w:tabs>
          <w:tab w:val="left" w:pos="1320"/>
          <w:tab w:val="right" w:leader="dot" w:pos="9062"/>
        </w:tabs>
        <w:rPr>
          <w:rFonts w:asciiTheme="minorHAnsi" w:eastAsiaTheme="minorEastAsia" w:hAnsiTheme="minorHAnsi" w:cstheme="minorBidi"/>
          <w:noProof/>
          <w:szCs w:val="22"/>
          <w:lang w:val="de-DE"/>
        </w:rPr>
      </w:pPr>
      <w:hyperlink w:anchor="_Toc512445339" w:history="1">
        <w:r w:rsidR="008274C8" w:rsidRPr="004D7309">
          <w:rPr>
            <w:rStyle w:val="Hyperlink"/>
            <w:noProof/>
            <w:lang w:val="en-US"/>
          </w:rPr>
          <w:t>2.2.2</w:t>
        </w:r>
        <w:r w:rsidR="008274C8">
          <w:rPr>
            <w:rFonts w:asciiTheme="minorHAnsi" w:eastAsiaTheme="minorEastAsia" w:hAnsiTheme="minorHAnsi" w:cstheme="minorBidi"/>
            <w:noProof/>
            <w:szCs w:val="22"/>
            <w:lang w:val="de-DE"/>
          </w:rPr>
          <w:tab/>
        </w:r>
        <w:r w:rsidR="008274C8" w:rsidRPr="004D7309">
          <w:rPr>
            <w:rStyle w:val="Hyperlink"/>
            <w:noProof/>
            <w:lang w:val="en-US"/>
          </w:rPr>
          <w:t>Body</w:t>
        </w:r>
        <w:r w:rsidR="008274C8">
          <w:rPr>
            <w:noProof/>
            <w:webHidden/>
          </w:rPr>
          <w:tab/>
        </w:r>
        <w:r w:rsidR="008274C8">
          <w:rPr>
            <w:noProof/>
            <w:webHidden/>
          </w:rPr>
          <w:fldChar w:fldCharType="begin"/>
        </w:r>
        <w:r w:rsidR="008274C8">
          <w:rPr>
            <w:noProof/>
            <w:webHidden/>
          </w:rPr>
          <w:instrText xml:space="preserve"> PAGEREF _Toc512445339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8274C8" w:rsidRDefault="002D52DF">
      <w:pPr>
        <w:pStyle w:val="TOC3"/>
        <w:tabs>
          <w:tab w:val="left" w:pos="1320"/>
          <w:tab w:val="right" w:leader="dot" w:pos="9062"/>
        </w:tabs>
        <w:rPr>
          <w:rFonts w:asciiTheme="minorHAnsi" w:eastAsiaTheme="minorEastAsia" w:hAnsiTheme="minorHAnsi" w:cstheme="minorBidi"/>
          <w:noProof/>
          <w:szCs w:val="22"/>
          <w:lang w:val="de-DE"/>
        </w:rPr>
      </w:pPr>
      <w:hyperlink w:anchor="_Toc512445340" w:history="1">
        <w:r w:rsidR="008274C8" w:rsidRPr="004D7309">
          <w:rPr>
            <w:rStyle w:val="Hyperlink"/>
            <w:noProof/>
            <w:lang w:val="en-US"/>
          </w:rPr>
          <w:t>2.2.3</w:t>
        </w:r>
        <w:r w:rsidR="008274C8">
          <w:rPr>
            <w:rFonts w:asciiTheme="minorHAnsi" w:eastAsiaTheme="minorEastAsia" w:hAnsiTheme="minorHAnsi" w:cstheme="minorBidi"/>
            <w:noProof/>
            <w:szCs w:val="22"/>
            <w:lang w:val="de-DE"/>
          </w:rPr>
          <w:tab/>
        </w:r>
        <w:r w:rsidR="008274C8" w:rsidRPr="004D7309">
          <w:rPr>
            <w:rStyle w:val="Hyperlink"/>
            <w:noProof/>
            <w:lang w:val="en-US"/>
          </w:rPr>
          <w:t>Output</w:t>
        </w:r>
        <w:r w:rsidR="008274C8">
          <w:rPr>
            <w:noProof/>
            <w:webHidden/>
          </w:rPr>
          <w:tab/>
        </w:r>
        <w:r w:rsidR="008274C8">
          <w:rPr>
            <w:noProof/>
            <w:webHidden/>
          </w:rPr>
          <w:fldChar w:fldCharType="begin"/>
        </w:r>
        <w:r w:rsidR="008274C8">
          <w:rPr>
            <w:noProof/>
            <w:webHidden/>
          </w:rPr>
          <w:instrText xml:space="preserve"> PAGEREF _Toc512445340 \h </w:instrText>
        </w:r>
        <w:r w:rsidR="008274C8">
          <w:rPr>
            <w:noProof/>
            <w:webHidden/>
          </w:rPr>
        </w:r>
        <w:r w:rsidR="008274C8">
          <w:rPr>
            <w:noProof/>
            <w:webHidden/>
          </w:rPr>
          <w:fldChar w:fldCharType="separate"/>
        </w:r>
        <w:r w:rsidR="006C2357">
          <w:rPr>
            <w:noProof/>
            <w:webHidden/>
          </w:rPr>
          <w:t>5</w:t>
        </w:r>
        <w:r w:rsidR="008274C8">
          <w:rPr>
            <w:noProof/>
            <w:webHidden/>
          </w:rPr>
          <w:fldChar w:fldCharType="end"/>
        </w:r>
      </w:hyperlink>
    </w:p>
    <w:p w:rsidR="0001132C" w:rsidRPr="008849CA" w:rsidRDefault="0001132C" w:rsidP="0001132C">
      <w:pPr>
        <w:rPr>
          <w:rFonts w:cs="Arial"/>
          <w:sz w:val="25"/>
          <w:szCs w:val="25"/>
          <w:lang w:val="en-US"/>
        </w:rPr>
      </w:pPr>
      <w:r w:rsidRPr="008849CA">
        <w:rPr>
          <w:rFonts w:cs="Arial"/>
          <w:sz w:val="25"/>
          <w:szCs w:val="25"/>
          <w:lang w:val="en-US"/>
        </w:rPr>
        <w:fldChar w:fldCharType="end"/>
      </w:r>
    </w:p>
    <w:p w:rsidR="0001132C" w:rsidRPr="008849CA" w:rsidRDefault="0001132C">
      <w:pPr>
        <w:spacing w:before="0" w:after="0"/>
        <w:jc w:val="left"/>
        <w:rPr>
          <w:lang w:val="en-US"/>
        </w:rPr>
      </w:pPr>
      <w:r w:rsidRPr="008849CA">
        <w:rPr>
          <w:lang w:val="en-US"/>
        </w:rPr>
        <w:br w:type="page"/>
      </w:r>
    </w:p>
    <w:p w:rsidR="00561415" w:rsidRPr="008849CA" w:rsidRDefault="00D260F3" w:rsidP="0001132C">
      <w:pPr>
        <w:pStyle w:val="Heading1"/>
        <w:numPr>
          <w:ilvl w:val="0"/>
          <w:numId w:val="10"/>
        </w:numPr>
        <w:rPr>
          <w:lang w:val="en-US"/>
        </w:rPr>
      </w:pPr>
      <w:bookmarkStart w:id="7" w:name="_Toc512445334"/>
      <w:bookmarkEnd w:id="5"/>
      <w:bookmarkEnd w:id="6"/>
      <w:r w:rsidRPr="008849CA">
        <w:rPr>
          <w:lang w:val="en-US"/>
        </w:rPr>
        <w:lastRenderedPageBreak/>
        <w:t>Change history</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712509" w:rsidTr="0070007B">
        <w:tc>
          <w:tcPr>
            <w:tcW w:w="1615" w:type="dxa"/>
            <w:shd w:val="clear" w:color="auto" w:fill="auto"/>
          </w:tcPr>
          <w:p w:rsidR="0070007B" w:rsidRPr="00712509" w:rsidRDefault="0070007B" w:rsidP="001E6EDA">
            <w:pPr>
              <w:rPr>
                <w:lang w:val="en-US"/>
              </w:rPr>
            </w:pPr>
            <w:r w:rsidRPr="00712509">
              <w:rPr>
                <w:lang w:val="en-US"/>
              </w:rPr>
              <w:t>Dat</w:t>
            </w:r>
            <w:r w:rsidR="00D260F3" w:rsidRPr="00712509">
              <w:rPr>
                <w:lang w:val="en-US"/>
              </w:rPr>
              <w:t>e</w:t>
            </w:r>
          </w:p>
        </w:tc>
        <w:tc>
          <w:tcPr>
            <w:tcW w:w="1064" w:type="dxa"/>
            <w:shd w:val="clear" w:color="auto" w:fill="auto"/>
          </w:tcPr>
          <w:p w:rsidR="0070007B" w:rsidRPr="00712509" w:rsidRDefault="0070007B" w:rsidP="001E6EDA">
            <w:pPr>
              <w:rPr>
                <w:lang w:val="en-US"/>
              </w:rPr>
            </w:pPr>
            <w:r w:rsidRPr="00712509">
              <w:rPr>
                <w:lang w:val="en-US"/>
              </w:rPr>
              <w:t>Version</w:t>
            </w:r>
          </w:p>
        </w:tc>
        <w:tc>
          <w:tcPr>
            <w:tcW w:w="1886" w:type="dxa"/>
          </w:tcPr>
          <w:p w:rsidR="0070007B" w:rsidRPr="00712509" w:rsidRDefault="00D260F3" w:rsidP="001E6EDA">
            <w:pPr>
              <w:rPr>
                <w:lang w:val="en-US"/>
              </w:rPr>
            </w:pPr>
            <w:r w:rsidRPr="00712509">
              <w:rPr>
                <w:lang w:val="en-US"/>
              </w:rPr>
              <w:t>Author</w:t>
            </w:r>
          </w:p>
        </w:tc>
        <w:tc>
          <w:tcPr>
            <w:tcW w:w="4389" w:type="dxa"/>
            <w:shd w:val="clear" w:color="auto" w:fill="auto"/>
          </w:tcPr>
          <w:p w:rsidR="0070007B" w:rsidRPr="00712509" w:rsidRDefault="00D260F3" w:rsidP="001E6EDA">
            <w:pPr>
              <w:rPr>
                <w:lang w:val="en-US"/>
              </w:rPr>
            </w:pPr>
            <w:r w:rsidRPr="00712509">
              <w:rPr>
                <w:lang w:val="en-US"/>
              </w:rPr>
              <w:t>Description</w:t>
            </w:r>
          </w:p>
        </w:tc>
      </w:tr>
      <w:tr w:rsidR="0070007B" w:rsidRPr="00712509" w:rsidTr="0070007B">
        <w:tc>
          <w:tcPr>
            <w:tcW w:w="1615" w:type="dxa"/>
            <w:shd w:val="clear" w:color="auto" w:fill="auto"/>
          </w:tcPr>
          <w:p w:rsidR="0070007B" w:rsidRPr="008849CA" w:rsidRDefault="00C6518C" w:rsidP="001E6EDA">
            <w:pPr>
              <w:rPr>
                <w:lang w:val="en-US"/>
              </w:rPr>
            </w:pPr>
            <w:r>
              <w:rPr>
                <w:lang w:val="en-US"/>
              </w:rPr>
              <w:t>25</w:t>
            </w:r>
            <w:r w:rsidR="00A05BB2" w:rsidRPr="008849CA">
              <w:rPr>
                <w:lang w:val="en-US"/>
              </w:rPr>
              <w:t>.0</w:t>
            </w:r>
            <w:r w:rsidR="00F23A16">
              <w:rPr>
                <w:lang w:val="en-US"/>
              </w:rPr>
              <w:t>4</w:t>
            </w:r>
            <w:r w:rsidR="00A05BB2" w:rsidRPr="008849CA">
              <w:rPr>
                <w:lang w:val="en-US"/>
              </w:rPr>
              <w:t>.2018</w:t>
            </w:r>
          </w:p>
        </w:tc>
        <w:tc>
          <w:tcPr>
            <w:tcW w:w="1064" w:type="dxa"/>
            <w:shd w:val="clear" w:color="auto" w:fill="auto"/>
          </w:tcPr>
          <w:p w:rsidR="0070007B" w:rsidRPr="008849CA" w:rsidRDefault="00413177" w:rsidP="001E6EDA">
            <w:pPr>
              <w:rPr>
                <w:lang w:val="en-US"/>
              </w:rPr>
            </w:pPr>
            <w:r w:rsidRPr="008849CA">
              <w:rPr>
                <w:lang w:val="en-US"/>
              </w:rPr>
              <w:t>1</w:t>
            </w:r>
          </w:p>
        </w:tc>
        <w:sdt>
          <w:sdtPr>
            <w:rPr>
              <w:lang w:val="en-US"/>
            </w:rPr>
            <w:alias w:val="Author"/>
            <w:tag w:val=""/>
            <w:id w:val="-1244413651"/>
            <w:placeholder>
              <w:docPart w:val="F013779015214E11A5FE190413082C2A"/>
            </w:placeholder>
            <w:dataBinding w:prefixMappings="xmlns:ns0='http://purl.org/dc/elements/1.1/' xmlns:ns1='http://schemas.openxmlformats.org/package/2006/metadata/core-properties' " w:xpath="/ns1:coreProperties[1]/ns0:creator[1]" w:storeItemID="{6C3C8BC8-F283-45AE-878A-BAB7291924A1}"/>
            <w:text/>
          </w:sdtPr>
          <w:sdtEndPr/>
          <w:sdtContent>
            <w:tc>
              <w:tcPr>
                <w:tcW w:w="1886" w:type="dxa"/>
              </w:tcPr>
              <w:p w:rsidR="0070007B" w:rsidRPr="008849CA" w:rsidRDefault="00C6518C" w:rsidP="001E6EDA">
                <w:pPr>
                  <w:rPr>
                    <w:lang w:val="en-US"/>
                  </w:rPr>
                </w:pPr>
                <w:r>
                  <w:rPr>
                    <w:lang w:val="en-US"/>
                  </w:rPr>
                  <w:t>Dominik Hutterer</w:t>
                </w:r>
              </w:p>
            </w:tc>
          </w:sdtContent>
        </w:sdt>
        <w:tc>
          <w:tcPr>
            <w:tcW w:w="4389" w:type="dxa"/>
            <w:shd w:val="clear" w:color="auto" w:fill="auto"/>
          </w:tcPr>
          <w:p w:rsidR="0070007B" w:rsidRPr="008849CA" w:rsidRDefault="00D260F3" w:rsidP="001E6EDA">
            <w:pPr>
              <w:rPr>
                <w:lang w:val="en-US"/>
              </w:rPr>
            </w:pPr>
            <w:r w:rsidRPr="008849CA">
              <w:rPr>
                <w:lang w:val="en-US"/>
              </w:rPr>
              <w:t>Initial version</w:t>
            </w:r>
          </w:p>
        </w:tc>
      </w:tr>
      <w:tr w:rsidR="00F23A16" w:rsidRPr="00F23A16" w:rsidTr="0070007B">
        <w:tc>
          <w:tcPr>
            <w:tcW w:w="1615" w:type="dxa"/>
            <w:shd w:val="clear" w:color="auto" w:fill="auto"/>
          </w:tcPr>
          <w:p w:rsidR="00F23A16" w:rsidRDefault="00F23A16" w:rsidP="001E6EDA">
            <w:pPr>
              <w:rPr>
                <w:lang w:val="en-US"/>
              </w:rPr>
            </w:pPr>
            <w:r>
              <w:rPr>
                <w:lang w:val="en-US"/>
              </w:rPr>
              <w:t>26. 04.2018</w:t>
            </w:r>
          </w:p>
        </w:tc>
        <w:tc>
          <w:tcPr>
            <w:tcW w:w="1064" w:type="dxa"/>
            <w:shd w:val="clear" w:color="auto" w:fill="auto"/>
          </w:tcPr>
          <w:p w:rsidR="00F23A16" w:rsidRPr="008849CA" w:rsidRDefault="00F23A16" w:rsidP="001E6EDA">
            <w:pPr>
              <w:rPr>
                <w:lang w:val="en-US"/>
              </w:rPr>
            </w:pPr>
            <w:r>
              <w:rPr>
                <w:lang w:val="en-US"/>
              </w:rPr>
              <w:t>1</w:t>
            </w:r>
          </w:p>
        </w:tc>
        <w:tc>
          <w:tcPr>
            <w:tcW w:w="1886" w:type="dxa"/>
          </w:tcPr>
          <w:p w:rsidR="00F23A16" w:rsidRDefault="00F23A16" w:rsidP="001E6EDA">
            <w:pPr>
              <w:rPr>
                <w:lang w:val="en-US"/>
              </w:rPr>
            </w:pPr>
            <w:r>
              <w:rPr>
                <w:lang w:val="en-US"/>
              </w:rPr>
              <w:t>Florian Krisch</w:t>
            </w:r>
          </w:p>
        </w:tc>
        <w:tc>
          <w:tcPr>
            <w:tcW w:w="4389" w:type="dxa"/>
            <w:shd w:val="clear" w:color="auto" w:fill="auto"/>
          </w:tcPr>
          <w:p w:rsidR="00F23A16" w:rsidRPr="008849CA" w:rsidRDefault="007B6258" w:rsidP="001E6EDA">
            <w:pPr>
              <w:rPr>
                <w:lang w:val="en-US"/>
              </w:rPr>
            </w:pPr>
            <w:r>
              <w:rPr>
                <w:lang w:val="en-US"/>
              </w:rPr>
              <w:t>Fleshing out</w:t>
            </w:r>
          </w:p>
        </w:tc>
      </w:tr>
    </w:tbl>
    <w:p w:rsidR="00A07D3C" w:rsidRPr="00712509" w:rsidRDefault="001C7E88" w:rsidP="00F817CC">
      <w:pPr>
        <w:pStyle w:val="Heading1"/>
        <w:rPr>
          <w:lang w:val="en-US"/>
        </w:rPr>
      </w:pPr>
      <w:r w:rsidRPr="00712509">
        <w:rPr>
          <w:lang w:val="en-US"/>
        </w:rPr>
        <w:br w:type="page"/>
      </w:r>
      <w:bookmarkStart w:id="8" w:name="_Toc512445335"/>
      <w:r w:rsidR="00D260F3" w:rsidRPr="00712509">
        <w:rPr>
          <w:lang w:val="en-US"/>
        </w:rPr>
        <w:lastRenderedPageBreak/>
        <w:t>Requirement definition</w:t>
      </w:r>
      <w:bookmarkEnd w:id="8"/>
    </w:p>
    <w:p w:rsidR="00E95620" w:rsidRPr="00712509" w:rsidRDefault="00D260F3" w:rsidP="00900B2F">
      <w:pPr>
        <w:pStyle w:val="Heading2"/>
        <w:rPr>
          <w:lang w:val="en-US"/>
        </w:rPr>
      </w:pPr>
      <w:bookmarkStart w:id="9" w:name="_Toc512445336"/>
      <w:r w:rsidRPr="00712509">
        <w:rPr>
          <w:lang w:val="en-US"/>
        </w:rPr>
        <w:t>Introduction</w:t>
      </w:r>
      <w:bookmarkEnd w:id="9"/>
    </w:p>
    <w:p w:rsidR="00C6518C" w:rsidRDefault="00C6518C" w:rsidP="001E6EDA">
      <w:pPr>
        <w:rPr>
          <w:lang w:val="en-US"/>
        </w:rPr>
      </w:pPr>
      <w:r>
        <w:rPr>
          <w:lang w:val="en-US"/>
        </w:rPr>
        <w:t xml:space="preserve">A </w:t>
      </w:r>
      <w:r w:rsidRPr="006D3708">
        <w:rPr>
          <w:i/>
          <w:lang w:val="en-US"/>
        </w:rPr>
        <w:t>KPU</w:t>
      </w:r>
      <w:r>
        <w:rPr>
          <w:lang w:val="en-US"/>
        </w:rPr>
        <w:t xml:space="preserve"> is basic functional element within the BREANOS system. It is realized as microservice and hosted in a </w:t>
      </w:r>
      <w:r w:rsidRPr="006D3708">
        <w:rPr>
          <w:i/>
          <w:lang w:val="en-US"/>
        </w:rPr>
        <w:t>SFA-Cluster</w:t>
      </w:r>
      <w:r>
        <w:rPr>
          <w:lang w:val="en-US"/>
        </w:rPr>
        <w:t>.</w:t>
      </w:r>
    </w:p>
    <w:p w:rsidR="00C6518C" w:rsidRDefault="00C6518C" w:rsidP="001E6EDA">
      <w:pPr>
        <w:rPr>
          <w:lang w:val="en-US"/>
        </w:rPr>
      </w:pPr>
      <w:r>
        <w:rPr>
          <w:lang w:val="en-US"/>
        </w:rPr>
        <w:t xml:space="preserve">A </w:t>
      </w:r>
      <w:r w:rsidRPr="006D3708">
        <w:rPr>
          <w:i/>
          <w:lang w:val="en-US"/>
        </w:rPr>
        <w:t>KPU</w:t>
      </w:r>
      <w:r>
        <w:rPr>
          <w:lang w:val="en-US"/>
        </w:rPr>
        <w:t xml:space="preserve"> acts a bit similar to a neuron in a neural network. </w:t>
      </w:r>
      <w:r w:rsidR="001E5AF8">
        <w:rPr>
          <w:lang w:val="en-US"/>
        </w:rPr>
        <w:t xml:space="preserve">Multiple inputs (inhibitory, </w:t>
      </w:r>
      <w:r w:rsidR="001E5AF8" w:rsidRPr="00EC0E02">
        <w:rPr>
          <w:lang w:val="en-US"/>
        </w:rPr>
        <w:t xml:space="preserve">excitatory) </w:t>
      </w:r>
      <w:r w:rsidR="001E5AF8">
        <w:rPr>
          <w:lang w:val="en-US"/>
        </w:rPr>
        <w:t xml:space="preserve">are combined within the neuron (OR, XOR, AND …) to trigger the </w:t>
      </w:r>
      <w:r w:rsidR="001E5AF8" w:rsidRPr="006D3708">
        <w:rPr>
          <w:i/>
          <w:lang w:val="en-US"/>
        </w:rPr>
        <w:t>KPU’s</w:t>
      </w:r>
      <w:r w:rsidR="001E5AF8">
        <w:rPr>
          <w:lang w:val="en-US"/>
        </w:rPr>
        <w:t xml:space="preserve"> specific action</w:t>
      </w:r>
      <w:r w:rsidR="000F3684">
        <w:rPr>
          <w:lang w:val="en-US"/>
        </w:rPr>
        <w:t xml:space="preserve"> in its body to produce a defined output</w:t>
      </w:r>
      <w:r w:rsidR="001E5AF8">
        <w:rPr>
          <w:lang w:val="en-US"/>
        </w:rPr>
        <w:t xml:space="preserve">. This can be realized via several </w:t>
      </w:r>
      <w:r w:rsidR="001E5AF8" w:rsidRPr="006D3708">
        <w:rPr>
          <w:i/>
          <w:lang w:val="en-US"/>
        </w:rPr>
        <w:t>Activities</w:t>
      </w:r>
      <w:r w:rsidR="001E5AF8">
        <w:rPr>
          <w:lang w:val="en-US"/>
        </w:rPr>
        <w:t xml:space="preserve"> in a superordinate </w:t>
      </w:r>
      <w:r w:rsidR="006D3708" w:rsidRPr="006D3708">
        <w:rPr>
          <w:i/>
          <w:lang w:val="en-US"/>
        </w:rPr>
        <w:t>W</w:t>
      </w:r>
      <w:r w:rsidR="001E5AF8" w:rsidRPr="006D3708">
        <w:rPr>
          <w:i/>
          <w:lang w:val="en-US"/>
        </w:rPr>
        <w:t>orkflow</w:t>
      </w:r>
      <w:r w:rsidR="001E5AF8">
        <w:rPr>
          <w:lang w:val="en-US"/>
        </w:rPr>
        <w:t xml:space="preserve"> or for very primitive </w:t>
      </w:r>
      <w:r w:rsidR="001E5AF8" w:rsidRPr="006D3708">
        <w:rPr>
          <w:i/>
          <w:lang w:val="en-US"/>
        </w:rPr>
        <w:t>KPUs</w:t>
      </w:r>
      <w:r w:rsidR="001E5AF8">
        <w:rPr>
          <w:lang w:val="en-US"/>
        </w:rPr>
        <w:t xml:space="preserve"> </w:t>
      </w:r>
      <w:r w:rsidR="00606A36">
        <w:rPr>
          <w:lang w:val="en-US"/>
        </w:rPr>
        <w:t xml:space="preserve">without </w:t>
      </w:r>
      <w:r w:rsidR="006D3708" w:rsidRPr="006D3708">
        <w:rPr>
          <w:i/>
          <w:lang w:val="en-US"/>
        </w:rPr>
        <w:t>W</w:t>
      </w:r>
      <w:r w:rsidR="00606A36" w:rsidRPr="006D3708">
        <w:rPr>
          <w:i/>
          <w:lang w:val="en-US"/>
        </w:rPr>
        <w:t>orkflow</w:t>
      </w:r>
      <w:r w:rsidR="00606A36">
        <w:rPr>
          <w:lang w:val="en-US"/>
        </w:rPr>
        <w:t>.</w:t>
      </w:r>
    </w:p>
    <w:p w:rsidR="00B2293D" w:rsidRDefault="00266DDB" w:rsidP="001E6EDA">
      <w:pPr>
        <w:rPr>
          <w:lang w:val="en-US"/>
        </w:rPr>
      </w:pPr>
      <w:r>
        <w:rPr>
          <w:lang w:val="en-US"/>
        </w:rPr>
        <w:t xml:space="preserve">Each KPU is instanced either by a </w:t>
      </w:r>
      <w:r w:rsidRPr="006D3708">
        <w:rPr>
          <w:i/>
          <w:lang w:val="en-US"/>
        </w:rPr>
        <w:t>Worker</w:t>
      </w:r>
      <w:r>
        <w:rPr>
          <w:lang w:val="en-US"/>
        </w:rPr>
        <w:t xml:space="preserve"> (which represents a production unit, like a production line) or directly by the </w:t>
      </w:r>
      <w:r w:rsidR="006D3708" w:rsidRPr="006D3708">
        <w:rPr>
          <w:i/>
          <w:lang w:val="en-US"/>
        </w:rPr>
        <w:t>P</w:t>
      </w:r>
      <w:r w:rsidRPr="006D3708">
        <w:rPr>
          <w:i/>
          <w:lang w:val="en-US"/>
        </w:rPr>
        <w:t xml:space="preserve">ersonal </w:t>
      </w:r>
      <w:r w:rsidR="006D3708" w:rsidRPr="006D3708">
        <w:rPr>
          <w:i/>
          <w:lang w:val="en-US"/>
        </w:rPr>
        <w:t>A</w:t>
      </w:r>
      <w:r w:rsidRPr="006D3708">
        <w:rPr>
          <w:i/>
          <w:lang w:val="en-US"/>
        </w:rPr>
        <w:t>ssistant AI (ADAM)</w:t>
      </w:r>
      <w:r>
        <w:rPr>
          <w:lang w:val="en-US"/>
        </w:rPr>
        <w:t>. The lifetime of the KPU is managed by itself</w:t>
      </w:r>
      <w:r w:rsidR="004E751A">
        <w:rPr>
          <w:lang w:val="en-US"/>
        </w:rPr>
        <w:t xml:space="preserve">, or rather by its </w:t>
      </w:r>
      <w:r w:rsidR="006D3708">
        <w:rPr>
          <w:lang w:val="en-US"/>
        </w:rPr>
        <w:t xml:space="preserve">workflow. So, if the workflow terminates, the resources of the KPU have to be set free. Several workers can also be organized in so called </w:t>
      </w:r>
      <w:r w:rsidR="006D3708" w:rsidRPr="006D3708">
        <w:rPr>
          <w:i/>
          <w:lang w:val="en-US"/>
        </w:rPr>
        <w:t>Worker Groups</w:t>
      </w:r>
      <w:r w:rsidR="006D3708">
        <w:rPr>
          <w:lang w:val="en-US"/>
        </w:rPr>
        <w:t>.</w:t>
      </w:r>
    </w:p>
    <w:p w:rsidR="006D3708" w:rsidRDefault="006D3708" w:rsidP="001E6EDA">
      <w:pPr>
        <w:rPr>
          <w:lang w:val="en-US"/>
        </w:rPr>
      </w:pPr>
      <w:r>
        <w:rPr>
          <w:lang w:val="en-US"/>
        </w:rPr>
        <w:t xml:space="preserve">The functionality of </w:t>
      </w:r>
      <w:r>
        <w:rPr>
          <w:i/>
          <w:lang w:val="en-US"/>
        </w:rPr>
        <w:t xml:space="preserve">KPUs </w:t>
      </w:r>
      <w:r>
        <w:rPr>
          <w:lang w:val="en-US"/>
        </w:rPr>
        <w:t xml:space="preserve">is wide, and ranges from analysis and converters to machine, transport or logistic units, handling the production. If a </w:t>
      </w:r>
      <w:r w:rsidRPr="006D3708">
        <w:rPr>
          <w:i/>
          <w:lang w:val="en-US"/>
        </w:rPr>
        <w:t>KPU</w:t>
      </w:r>
      <w:r>
        <w:rPr>
          <w:lang w:val="en-US"/>
        </w:rPr>
        <w:t xml:space="preserve"> produces or </w:t>
      </w:r>
      <w:r w:rsidR="00287037">
        <w:rPr>
          <w:lang w:val="en-US"/>
        </w:rPr>
        <w:t xml:space="preserve">requires </w:t>
      </w:r>
      <w:r>
        <w:rPr>
          <w:lang w:val="en-US"/>
        </w:rPr>
        <w:t>data from a database</w:t>
      </w:r>
      <w:r w:rsidR="00287037">
        <w:rPr>
          <w:lang w:val="en-US"/>
        </w:rPr>
        <w:t>,</w:t>
      </w:r>
      <w:r>
        <w:rPr>
          <w:lang w:val="en-US"/>
        </w:rPr>
        <w:t xml:space="preserve"> </w:t>
      </w:r>
      <w:r w:rsidR="00287037">
        <w:rPr>
          <w:lang w:val="en-US"/>
        </w:rPr>
        <w:t>this</w:t>
      </w:r>
      <w:r>
        <w:rPr>
          <w:lang w:val="en-US"/>
        </w:rPr>
        <w:t xml:space="preserve"> data </w:t>
      </w:r>
      <w:r w:rsidR="00287037">
        <w:rPr>
          <w:lang w:val="en-US"/>
        </w:rPr>
        <w:t xml:space="preserve">is stored in </w:t>
      </w:r>
      <w:r w:rsidR="00287037" w:rsidRPr="00287037">
        <w:rPr>
          <w:i/>
          <w:lang w:val="en-US"/>
        </w:rPr>
        <w:t>Data Marts</w:t>
      </w:r>
      <w:r w:rsidR="00287037">
        <w:rPr>
          <w:lang w:val="en-US"/>
        </w:rPr>
        <w:t xml:space="preserve"> which keep synchronized with the data warehouse.</w:t>
      </w:r>
    </w:p>
    <w:p w:rsidR="00E95620" w:rsidRDefault="000F3684" w:rsidP="007B6192">
      <w:pPr>
        <w:pStyle w:val="Heading2"/>
        <w:rPr>
          <w:lang w:val="en-US"/>
        </w:rPr>
      </w:pPr>
      <w:bookmarkStart w:id="10" w:name="_Toc512445337"/>
      <w:r>
        <w:rPr>
          <w:lang w:val="en-US"/>
        </w:rPr>
        <w:t>Structure</w:t>
      </w:r>
      <w:bookmarkEnd w:id="10"/>
    </w:p>
    <w:p w:rsidR="000F3684" w:rsidRPr="000F3684" w:rsidRDefault="000F3684" w:rsidP="000F3684">
      <w:pPr>
        <w:pStyle w:val="Heading3"/>
        <w:rPr>
          <w:lang w:val="en-US"/>
        </w:rPr>
      </w:pPr>
      <w:bookmarkStart w:id="11" w:name="_Toc512445338"/>
      <w:r>
        <w:rPr>
          <w:lang w:val="en-US"/>
        </w:rPr>
        <w:t>Input</w:t>
      </w:r>
      <w:bookmarkEnd w:id="11"/>
    </w:p>
    <w:p w:rsidR="000C0106" w:rsidRDefault="000F3684" w:rsidP="000F3684">
      <w:pPr>
        <w:rPr>
          <w:ins w:id="12" w:author="Florian Krisch, Breanos Software" w:date="2018-04-26T09:22:00Z"/>
          <w:lang w:val="en-US"/>
        </w:rPr>
      </w:pPr>
      <w:r>
        <w:rPr>
          <w:lang w:val="en-US"/>
        </w:rPr>
        <w:t xml:space="preserve">Each </w:t>
      </w:r>
      <w:r w:rsidRPr="000F3684">
        <w:rPr>
          <w:i/>
          <w:lang w:val="en-US"/>
        </w:rPr>
        <w:t>KPU</w:t>
      </w:r>
      <w:r>
        <w:rPr>
          <w:lang w:val="en-US"/>
        </w:rPr>
        <w:t xml:space="preserve"> has to implement an interface to handover an input object</w:t>
      </w:r>
      <w:ins w:id="13" w:author="Florian Krisch, Breanos Software" w:date="2018-04-26T10:58:00Z">
        <w:r w:rsidR="00E46125">
          <w:rPr>
            <w:lang w:val="en-US"/>
          </w:rPr>
          <w:t xml:space="preserve"> (an input transition)</w:t>
        </w:r>
      </w:ins>
      <w:r>
        <w:rPr>
          <w:lang w:val="en-US"/>
        </w:rPr>
        <w:t xml:space="preserve"> </w:t>
      </w:r>
      <w:r w:rsidRPr="000F3684">
        <w:rPr>
          <w:rFonts w:ascii="Consolas" w:hAnsi="Consolas"/>
          <w:sz w:val="20"/>
          <w:lang w:val="en-US"/>
        </w:rPr>
        <w:t>[</w:t>
      </w:r>
      <w:r w:rsidR="008274C8">
        <w:rPr>
          <w:rFonts w:ascii="Consolas" w:hAnsi="Consolas"/>
          <w:sz w:val="20"/>
          <w:lang w:val="en-US"/>
        </w:rPr>
        <w:t xml:space="preserve">void </w:t>
      </w:r>
      <w:r w:rsidRPr="000F3684">
        <w:rPr>
          <w:rFonts w:ascii="Consolas" w:hAnsi="Consolas"/>
          <w:sz w:val="20"/>
          <w:lang w:val="en-US"/>
        </w:rPr>
        <w:t>SetInput(object inputValue)]</w:t>
      </w:r>
      <w:r w:rsidRPr="00EC0E02">
        <w:rPr>
          <w:lang w:val="en-US"/>
        </w:rPr>
        <w:t xml:space="preserve">. </w:t>
      </w:r>
      <w:ins w:id="14" w:author="Florian Krisch, Breanos Software" w:date="2018-04-26T09:21:00Z">
        <w:r w:rsidR="007B6258">
          <w:rPr>
            <w:lang w:val="en-US"/>
          </w:rPr>
          <w:t xml:space="preserve">Since the blackboard system is agnostic of the objects it distributes, recipients are chosen by the sender. </w:t>
        </w:r>
      </w:ins>
      <w:ins w:id="15" w:author="Florian Krisch, Breanos Software" w:date="2018-04-26T09:22:00Z">
        <w:r w:rsidR="007B6258">
          <w:rPr>
            <w:lang w:val="en-US"/>
          </w:rPr>
          <w:t>This means that a receiving KPU must always accept Input objects. If an Input object is of unknown type or purpose to the KPU, this must be communicated towards the controlling systems (ADAM) as an error.</w:t>
        </w:r>
      </w:ins>
    </w:p>
    <w:p w:rsidR="007B6258" w:rsidRPr="00EC0E02" w:rsidRDefault="007B6258" w:rsidP="000F3684">
      <w:pPr>
        <w:rPr>
          <w:lang w:val="en-US"/>
        </w:rPr>
      </w:pPr>
      <w:ins w:id="16" w:author="Florian Krisch, Breanos Software" w:date="2018-04-26T09:23:00Z">
        <w:r>
          <w:rPr>
            <w:lang w:val="en-US"/>
          </w:rPr>
          <w:t>It also falls within the responsibility of each KPU to allow for constant receiving (as an asynchronous activity</w:t>
        </w:r>
        <w:r w:rsidR="00786473">
          <w:rPr>
            <w:lang w:val="en-US"/>
          </w:rPr>
          <w:t xml:space="preserve">, independently of workload execution) and buffering of Input objects. </w:t>
        </w:r>
      </w:ins>
      <w:ins w:id="17" w:author="Florian Krisch, Breanos Software" w:date="2018-04-26T09:37:00Z">
        <w:r w:rsidR="00786473">
          <w:rPr>
            <w:lang w:val="en-US"/>
          </w:rPr>
          <w:t>Additionally, the KPU is responsible for persisting all received objects, and handle status recovery after errors.</w:t>
        </w:r>
      </w:ins>
    </w:p>
    <w:p w:rsidR="008274C8" w:rsidRPr="00EC0E02" w:rsidRDefault="008274C8" w:rsidP="000F3684">
      <w:pPr>
        <w:rPr>
          <w:lang w:val="en-US"/>
        </w:rPr>
      </w:pPr>
    </w:p>
    <w:p w:rsidR="008274C8" w:rsidRPr="00EC0E02" w:rsidDel="00786473" w:rsidRDefault="008274C8" w:rsidP="000F3684">
      <w:pPr>
        <w:rPr>
          <w:del w:id="18" w:author="Florian Krisch, Breanos Software" w:date="2018-04-26T09:38:00Z"/>
          <w:i/>
        </w:rPr>
      </w:pPr>
      <w:del w:id="19" w:author="Florian Krisch, Breanos Software" w:date="2018-04-26T09:38:00Z">
        <w:r w:rsidRPr="008274C8" w:rsidDel="00786473">
          <w:rPr>
            <w:i/>
          </w:rPr>
          <w:delText xml:space="preserve">Buffer für Inputs, Persistieren des Input Status, </w:delText>
        </w:r>
      </w:del>
    </w:p>
    <w:p w:rsidR="000F3684" w:rsidRDefault="000F3684" w:rsidP="000F3684">
      <w:pPr>
        <w:pStyle w:val="Heading3"/>
        <w:rPr>
          <w:lang w:val="en-US"/>
        </w:rPr>
      </w:pPr>
      <w:bookmarkStart w:id="20" w:name="_Toc512445339"/>
      <w:r>
        <w:rPr>
          <w:lang w:val="en-US"/>
        </w:rPr>
        <w:t>Body</w:t>
      </w:r>
      <w:bookmarkEnd w:id="20"/>
    </w:p>
    <w:p w:rsidR="00E46125" w:rsidRDefault="008274C8" w:rsidP="000F3684">
      <w:pPr>
        <w:rPr>
          <w:ins w:id="21" w:author="Florian Krisch, Breanos Software" w:date="2018-04-26T10:57:00Z"/>
          <w:lang w:val="en-US"/>
        </w:rPr>
      </w:pPr>
      <w:del w:id="22" w:author="Florian Krisch, Breanos Software" w:date="2018-04-26T10:54:00Z">
        <w:r w:rsidRPr="009B7DCE" w:rsidDel="009B7DCE">
          <w:rPr>
            <w:lang w:val="en-US"/>
            <w:rPrChange w:id="23" w:author="Florian Krisch, Breanos Software" w:date="2018-04-26T10:54:00Z">
              <w:rPr>
                <w:i/>
                <w:lang w:val="en-US"/>
              </w:rPr>
            </w:rPrChange>
          </w:rPr>
          <w:delText>Verschalten und Verarbeiten der Inputs</w:delText>
        </w:r>
      </w:del>
      <w:ins w:id="24" w:author="Florian Krisch, Breanos Software" w:date="2018-04-26T10:54:00Z">
        <w:r w:rsidR="009B7DCE" w:rsidRPr="009B7DCE">
          <w:rPr>
            <w:lang w:val="en-US"/>
            <w:rPrChange w:id="25" w:author="Florian Krisch, Breanos Software" w:date="2018-04-26T10:54:00Z">
              <w:rPr>
                <w:i/>
              </w:rPr>
            </w:rPrChange>
          </w:rPr>
          <w:t xml:space="preserve">The </w:t>
        </w:r>
        <w:r w:rsidR="009B7DCE" w:rsidRPr="009B7DCE">
          <w:rPr>
            <w:lang w:val="en-US"/>
            <w:rPrChange w:id="26" w:author="Florian Krisch, Breanos Software" w:date="2018-04-26T10:54:00Z">
              <w:rPr/>
            </w:rPrChange>
          </w:rPr>
          <w:t>inputs for</w:t>
        </w:r>
        <w:r w:rsidR="00E46125" w:rsidRPr="00E46125">
          <w:rPr>
            <w:lang w:val="en-US"/>
          </w:rPr>
          <w:t>m a set of requirements for the execution of work</w:t>
        </w:r>
        <w:r w:rsidR="00E46125">
          <w:rPr>
            <w:lang w:val="en-US"/>
          </w:rPr>
          <w:t xml:space="preserve">. </w:t>
        </w:r>
      </w:ins>
      <w:ins w:id="27" w:author="Florian Krisch, Breanos Software" w:date="2018-04-26T13:01:00Z">
        <w:r w:rsidR="006847B6">
          <w:rPr>
            <w:lang w:val="en-US"/>
          </w:rPr>
          <w:t>Therefore</w:t>
        </w:r>
      </w:ins>
      <w:ins w:id="28" w:author="Florian Krisch, Breanos Software" w:date="2018-04-26T10:54:00Z">
        <w:r w:rsidR="00E46125">
          <w:rPr>
            <w:lang w:val="en-US"/>
          </w:rPr>
          <w:t xml:space="preserve">, all Input objects (or Input object types) can be freely combined with logical operators (AND, OR, XOR). </w:t>
        </w:r>
      </w:ins>
      <w:ins w:id="29" w:author="Florian Krisch, Breanos Software" w:date="2018-04-26T10:55:00Z">
        <w:r w:rsidR="00E46125">
          <w:rPr>
            <w:lang w:val="en-US"/>
          </w:rPr>
          <w:t xml:space="preserve">Once the requirements are met, </w:t>
        </w:r>
      </w:ins>
      <w:ins w:id="30" w:author="Florian Krisch, Breanos Software" w:date="2018-04-26T13:01:00Z">
        <w:r w:rsidR="006847B6">
          <w:rPr>
            <w:lang w:val="en-US"/>
          </w:rPr>
          <w:t>i.e.</w:t>
        </w:r>
      </w:ins>
      <w:ins w:id="31" w:author="Florian Krisch, Breanos Software" w:date="2018-04-26T10:55:00Z">
        <w:r w:rsidR="00E46125">
          <w:rPr>
            <w:lang w:val="en-US"/>
          </w:rPr>
          <w:t xml:space="preserve"> </w:t>
        </w:r>
      </w:ins>
      <w:ins w:id="32" w:author="Florian Krisch, Breanos Software" w:date="2018-04-26T13:01:00Z">
        <w:r w:rsidR="006847B6">
          <w:rPr>
            <w:lang w:val="en-US"/>
          </w:rPr>
          <w:t>evaluation</w:t>
        </w:r>
      </w:ins>
      <w:ins w:id="33" w:author="Florian Krisch, Breanos Software" w:date="2018-04-26T10:55:00Z">
        <w:r w:rsidR="00E46125">
          <w:rPr>
            <w:lang w:val="en-US"/>
          </w:rPr>
          <w:t xml:space="preserve"> of requirements equals </w:t>
        </w:r>
        <w:r w:rsidR="00E46125" w:rsidRPr="00E46125">
          <w:rPr>
            <w:rFonts w:ascii="Consolas" w:hAnsi="Consolas"/>
            <w:sz w:val="20"/>
            <w:lang w:val="en-US"/>
            <w:rPrChange w:id="34" w:author="Florian Krisch, Breanos Software" w:date="2018-04-26T10:56:00Z">
              <w:rPr>
                <w:lang w:val="en-US"/>
              </w:rPr>
            </w:rPrChange>
          </w:rPr>
          <w:t>true</w:t>
        </w:r>
        <w:r w:rsidR="00E46125">
          <w:rPr>
            <w:lang w:val="en-US"/>
          </w:rPr>
          <w:t xml:space="preserve">, the workload execution is activated. </w:t>
        </w:r>
      </w:ins>
      <w:ins w:id="35" w:author="Florian Krisch, Breanos Software" w:date="2018-04-26T10:56:00Z">
        <w:r w:rsidR="00E46125">
          <w:rPr>
            <w:lang w:val="en-US"/>
          </w:rPr>
          <w:t>This workload execution code (workflow, functional code) forms the so-called Body of the KPU.</w:t>
        </w:r>
      </w:ins>
    </w:p>
    <w:p w:rsidR="00E46125" w:rsidRDefault="00E46125" w:rsidP="000F3684">
      <w:pPr>
        <w:rPr>
          <w:ins w:id="36" w:author="Florian Krisch, Breanos Software" w:date="2018-04-26T10:57:00Z"/>
          <w:lang w:val="en-US"/>
        </w:rPr>
      </w:pPr>
      <w:ins w:id="37" w:author="Florian Krisch, Breanos Software" w:date="2018-04-26T10:57:00Z">
        <w:r>
          <w:rPr>
            <w:lang w:val="en-US"/>
          </w:rPr>
          <w:t xml:space="preserve">The body of the KPU also implements all external communication, </w:t>
        </w:r>
      </w:ins>
      <w:ins w:id="38" w:author="Florian Krisch, Breanos Software" w:date="2018-04-26T13:02:00Z">
        <w:r w:rsidR="006847B6">
          <w:rPr>
            <w:lang w:val="en-US"/>
          </w:rPr>
          <w:t>e.g.</w:t>
        </w:r>
      </w:ins>
      <w:ins w:id="39" w:author="Florian Krisch, Breanos Software" w:date="2018-04-26T10:57:00Z">
        <w:r>
          <w:rPr>
            <w:lang w:val="en-US"/>
          </w:rPr>
          <w:t xml:space="preserve"> </w:t>
        </w:r>
      </w:ins>
      <w:ins w:id="40" w:author="Florian Krisch, Breanos Software" w:date="2018-04-26T13:02:00Z">
        <w:r w:rsidR="006847B6">
          <w:rPr>
            <w:lang w:val="en-US"/>
          </w:rPr>
          <w:t>machine</w:t>
        </w:r>
      </w:ins>
      <w:ins w:id="41" w:author="Florian Krisch, Breanos Software" w:date="2018-04-26T10:57:00Z">
        <w:r>
          <w:rPr>
            <w:lang w:val="en-US"/>
          </w:rPr>
          <w:t xml:space="preserve"> communication.</w:t>
        </w:r>
      </w:ins>
    </w:p>
    <w:p w:rsidR="000F3684" w:rsidRPr="009B7DCE" w:rsidDel="00E46125" w:rsidRDefault="008274C8" w:rsidP="000F3684">
      <w:pPr>
        <w:rPr>
          <w:del w:id="42" w:author="Florian Krisch, Breanos Software" w:date="2018-04-26T10:59:00Z"/>
          <w:lang w:val="en-US"/>
          <w:rPrChange w:id="43" w:author="Florian Krisch, Breanos Software" w:date="2018-04-26T10:54:00Z">
            <w:rPr>
              <w:del w:id="44" w:author="Florian Krisch, Breanos Software" w:date="2018-04-26T10:59:00Z"/>
              <w:i/>
              <w:lang w:val="en-US"/>
            </w:rPr>
          </w:rPrChange>
        </w:rPr>
      </w:pPr>
      <w:del w:id="45" w:author="Florian Krisch, Breanos Software" w:date="2018-04-26T10:54:00Z">
        <w:r w:rsidRPr="009B7DCE" w:rsidDel="009B7DCE">
          <w:rPr>
            <w:lang w:val="en-US"/>
            <w:rPrChange w:id="46" w:author="Florian Krisch, Breanos Software" w:date="2018-04-26T10:54:00Z">
              <w:rPr>
                <w:i/>
                <w:lang w:val="en-US"/>
              </w:rPr>
            </w:rPrChange>
          </w:rPr>
          <w:delText xml:space="preserve"> </w:delText>
        </w:r>
      </w:del>
    </w:p>
    <w:p w:rsidR="000F3684" w:rsidRDefault="000F3684" w:rsidP="000F3684">
      <w:pPr>
        <w:pStyle w:val="Heading3"/>
        <w:rPr>
          <w:lang w:val="en-US"/>
        </w:rPr>
      </w:pPr>
      <w:bookmarkStart w:id="47" w:name="_Toc512445340"/>
      <w:r>
        <w:rPr>
          <w:lang w:val="en-US"/>
        </w:rPr>
        <w:t>Output</w:t>
      </w:r>
      <w:bookmarkEnd w:id="47"/>
    </w:p>
    <w:p w:rsidR="00E46125" w:rsidRPr="002B6C14" w:rsidRDefault="00E46125" w:rsidP="00E46125">
      <w:pPr>
        <w:rPr>
          <w:ins w:id="48" w:author="Florian Krisch, Breanos Software" w:date="2018-04-26T10:59:00Z"/>
          <w:lang w:val="en-US"/>
        </w:rPr>
      </w:pPr>
      <w:ins w:id="49" w:author="Florian Krisch, Breanos Software" w:date="2018-04-26T10:59:00Z">
        <w:r>
          <w:rPr>
            <w:lang w:val="en-US"/>
          </w:rPr>
          <w:t>Execution and termination of one workload results in exactly zero or one output transitions. These are forwarded to the blackboard, or other KPUs, and serve as input transitions for those.</w:t>
        </w:r>
      </w:ins>
    </w:p>
    <w:p w:rsidR="008274C8" w:rsidRDefault="008274C8" w:rsidP="008274C8">
      <w:pPr>
        <w:rPr>
          <w:lang w:val="en-US"/>
        </w:rPr>
      </w:pPr>
    </w:p>
    <w:p w:rsidR="008274C8" w:rsidRDefault="008274C8" w:rsidP="008274C8">
      <w:pPr>
        <w:pStyle w:val="Heading3"/>
        <w:rPr>
          <w:lang w:val="en-US"/>
        </w:rPr>
      </w:pPr>
      <w:r>
        <w:rPr>
          <w:lang w:val="en-US"/>
        </w:rPr>
        <w:t>Error Handling</w:t>
      </w:r>
    </w:p>
    <w:p w:rsidR="008274C8" w:rsidRDefault="00E46125" w:rsidP="008274C8">
      <w:pPr>
        <w:rPr>
          <w:ins w:id="50" w:author="Florian Krisch, Breanos Software" w:date="2018-04-26T11:00:00Z"/>
          <w:lang w:val="en-US"/>
        </w:rPr>
      </w:pPr>
      <w:ins w:id="51" w:author="Florian Krisch, Breanos Software" w:date="2018-04-26T11:00:00Z">
        <w:r>
          <w:rPr>
            <w:lang w:val="en-US"/>
          </w:rPr>
          <w:t>If an error occurs during execution of the body, the output transition by default becomes an error object to be forwarded to the blackboard / ADAM. In such a case, the KPU has to decide what happens with the input objects handled during this body execution.</w:t>
        </w:r>
      </w:ins>
    </w:p>
    <w:p w:rsidR="00FB1F8C" w:rsidRPr="00FB1F8C" w:rsidRDefault="00E46125" w:rsidP="00FB1F8C">
      <w:pPr>
        <w:rPr>
          <w:lang w:val="en-US"/>
          <w:rPrChange w:id="52" w:author="Florian Krisch, Breanos Software" w:date="2018-04-26T16:06:00Z">
            <w:rPr/>
          </w:rPrChange>
        </w:rPr>
      </w:pPr>
      <w:ins w:id="53" w:author="Florian Krisch, Breanos Software" w:date="2018-04-26T11:01:00Z">
        <w:r>
          <w:rPr>
            <w:lang w:val="en-US"/>
          </w:rPr>
          <w:lastRenderedPageBreak/>
          <w:t xml:space="preserve">Also, the KPU is required to check at boot time if there are any unfinished / unhandled input </w:t>
        </w:r>
      </w:ins>
      <w:ins w:id="54" w:author="Florian Krisch, Breanos Software" w:date="2018-04-26T11:02:00Z">
        <w:r>
          <w:rPr>
            <w:lang w:val="en-US"/>
          </w:rPr>
          <w:t xml:space="preserve">or output </w:t>
        </w:r>
      </w:ins>
      <w:ins w:id="55" w:author="Florian Krisch, Breanos Software" w:date="2018-04-26T11:01:00Z">
        <w:r>
          <w:rPr>
            <w:lang w:val="en-US"/>
          </w:rPr>
          <w:t xml:space="preserve">objects from a past workload execution, if there are input objects inside its </w:t>
        </w:r>
      </w:ins>
      <w:ins w:id="56" w:author="Florian Krisch, Breanos Software" w:date="2018-04-26T11:02:00Z">
        <w:r>
          <w:rPr>
            <w:lang w:val="en-US"/>
          </w:rPr>
          <w:t>persistent</w:t>
        </w:r>
      </w:ins>
      <w:ins w:id="57" w:author="Florian Krisch, Breanos Software" w:date="2018-04-26T11:01:00Z">
        <w:r>
          <w:rPr>
            <w:lang w:val="en-US"/>
          </w:rPr>
          <w:t xml:space="preserve"> buffer</w:t>
        </w:r>
      </w:ins>
      <w:ins w:id="58" w:author="Florian Krisch, Breanos Software" w:date="2018-04-26T11:02:00Z">
        <w:r>
          <w:rPr>
            <w:lang w:val="en-US"/>
          </w:rPr>
          <w:t>, and handle those accordingly.</w:t>
        </w:r>
      </w:ins>
      <w:bookmarkStart w:id="59" w:name="_GoBack"/>
      <w:bookmarkEnd w:id="59"/>
    </w:p>
    <w:sectPr w:rsidR="00FB1F8C" w:rsidRPr="00FB1F8C" w:rsidSect="00CC0AC7">
      <w:headerReference w:type="even" r:id="rId18"/>
      <w:headerReference w:type="default" r:id="rId19"/>
      <w:footerReference w:type="even" r:id="rId20"/>
      <w:footerReference w:type="default" r:id="rId21"/>
      <w:headerReference w:type="first" r:id="rId22"/>
      <w:footerReference w:type="first" r:id="rId23"/>
      <w:pgSz w:w="11906" w:h="16838" w:code="9"/>
      <w:pgMar w:top="1417" w:right="1417" w:bottom="1134" w:left="1417" w:header="34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18C" w:rsidRDefault="00C6518C" w:rsidP="00624295">
      <w:r>
        <w:separator/>
      </w:r>
    </w:p>
    <w:p w:rsidR="00C6518C" w:rsidRDefault="00C6518C" w:rsidP="00624295"/>
  </w:endnote>
  <w:endnote w:type="continuationSeparator" w:id="0">
    <w:p w:rsidR="00C6518C" w:rsidRDefault="00C6518C" w:rsidP="00624295">
      <w:r>
        <w:continuationSeparator/>
      </w:r>
    </w:p>
    <w:p w:rsidR="00C6518C" w:rsidRDefault="00C6518C"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ooter"/>
    </w:pPr>
  </w:p>
  <w:p w:rsidR="00D363D3" w:rsidRDefault="00D363D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37" w:type="dxa"/>
      <w:tblInd w:w="-854" w:type="dxa"/>
      <w:tblBorders>
        <w:top w:val="single" w:sz="18" w:space="0" w:color="115A7B"/>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47"/>
      <w:gridCol w:w="5216"/>
      <w:gridCol w:w="1093"/>
      <w:gridCol w:w="1094"/>
      <w:gridCol w:w="1093"/>
      <w:gridCol w:w="1094"/>
    </w:tblGrid>
    <w:tr w:rsidR="00100648" w:rsidRPr="005C6D6B" w:rsidTr="0001132C">
      <w:trPr>
        <w:trHeight w:val="304"/>
      </w:trPr>
      <w:tc>
        <w:tcPr>
          <w:tcW w:w="1247" w:type="dxa"/>
        </w:tcPr>
        <w:p w:rsidR="00100648" w:rsidRPr="005C6D6B" w:rsidRDefault="00100648" w:rsidP="00100648">
          <w:pPr>
            <w:pStyle w:val="Footer"/>
          </w:pPr>
          <w:r>
            <w:t>Do</w:t>
          </w:r>
          <w:r w:rsidR="008849CA">
            <w:t>c</w:t>
          </w:r>
          <w:r>
            <w:t>ument</w:t>
          </w:r>
        </w:p>
      </w:tc>
      <w:tc>
        <w:tcPr>
          <w:tcW w:w="5216" w:type="dxa"/>
        </w:tcPr>
        <w:p w:rsidR="00100648" w:rsidRPr="005C6D6B" w:rsidRDefault="008274C8" w:rsidP="00100648">
          <w:pPr>
            <w:pStyle w:val="Footer"/>
          </w:pPr>
          <w:fldSimple w:instr=" FILENAME \* MERGEFORMAT ">
            <w:ins w:id="60" w:author="Florian Krisch, Breanos Software" w:date="2018-04-27T11:31:00Z">
              <w:r w:rsidR="006C2357">
                <w:rPr>
                  <w:noProof/>
                </w:rPr>
                <w:t>RD_GeneralKpuStructure.docx</w:t>
              </w:r>
            </w:ins>
            <w:del w:id="61" w:author="Florian Krisch, Breanos Software" w:date="2018-04-27T11:31:00Z">
              <w:r w:rsidR="00C6518C" w:rsidDel="006C2357">
                <w:rPr>
                  <w:noProof/>
                </w:rPr>
                <w:delText>Dokument1</w:delText>
              </w:r>
            </w:del>
          </w:fldSimple>
        </w:p>
      </w:tc>
      <w:tc>
        <w:tcPr>
          <w:tcW w:w="1093" w:type="dxa"/>
        </w:tcPr>
        <w:p w:rsidR="00100648" w:rsidRPr="005C6D6B" w:rsidRDefault="008849CA" w:rsidP="00100648">
          <w:pPr>
            <w:pStyle w:val="Footer"/>
            <w:jc w:val="right"/>
          </w:pPr>
          <w:r>
            <w:t>Date</w:t>
          </w:r>
        </w:p>
      </w:tc>
      <w:tc>
        <w:tcPr>
          <w:tcW w:w="1094" w:type="dxa"/>
        </w:tcPr>
        <w:p w:rsidR="00100648" w:rsidRPr="005C6D6B" w:rsidRDefault="00F514A1" w:rsidP="00CC0AC7">
          <w:pPr>
            <w:pStyle w:val="Footer"/>
            <w:jc w:val="left"/>
          </w:pPr>
          <w:r>
            <w:fldChar w:fldCharType="begin"/>
          </w:r>
          <w:r>
            <w:instrText xml:space="preserve"> TIME \@ "dd.MM.yyyy" </w:instrText>
          </w:r>
          <w:r>
            <w:fldChar w:fldCharType="separate"/>
          </w:r>
          <w:ins w:id="62" w:author="Florian Krisch, Breanos Software" w:date="2018-04-27T11:31:00Z">
            <w:r w:rsidR="006C2357">
              <w:rPr>
                <w:noProof/>
              </w:rPr>
              <w:t>27.04.2018</w:t>
            </w:r>
          </w:ins>
          <w:del w:id="63" w:author="Florian Krisch, Breanos Software" w:date="2018-04-27T11:31:00Z">
            <w:r w:rsidR="00EC0E02" w:rsidDel="006C2357">
              <w:rPr>
                <w:noProof/>
              </w:rPr>
              <w:delText>26.04.2018</w:delText>
            </w:r>
          </w:del>
          <w:r>
            <w:fldChar w:fldCharType="end"/>
          </w:r>
        </w:p>
      </w:tc>
      <w:tc>
        <w:tcPr>
          <w:tcW w:w="1093" w:type="dxa"/>
        </w:tcPr>
        <w:p w:rsidR="00100648" w:rsidRPr="005C6D6B" w:rsidRDefault="008849CA" w:rsidP="00100648">
          <w:pPr>
            <w:pStyle w:val="Footer"/>
            <w:jc w:val="right"/>
          </w:pPr>
          <w:r>
            <w:t>Page</w:t>
          </w:r>
        </w:p>
      </w:tc>
      <w:tc>
        <w:tcPr>
          <w:tcW w:w="1094" w:type="dxa"/>
        </w:tcPr>
        <w:p w:rsidR="00100648" w:rsidRPr="005C6D6B" w:rsidRDefault="00100648" w:rsidP="00100648">
          <w:pPr>
            <w:pStyle w:val="Footer"/>
          </w:pPr>
          <w:r>
            <w:fldChar w:fldCharType="begin"/>
          </w:r>
          <w:r>
            <w:instrText xml:space="preserve"> PAGE / NUMPAGE \* MERGEFORMAT </w:instrText>
          </w:r>
          <w:r>
            <w:fldChar w:fldCharType="separate"/>
          </w:r>
          <w:r w:rsidR="002D52DF">
            <w:rPr>
              <w:noProof/>
            </w:rPr>
            <w:t>6</w:t>
          </w:r>
          <w:r>
            <w:fldChar w:fldCharType="end"/>
          </w:r>
          <w:r>
            <w:t>/</w:t>
          </w:r>
          <w:r w:rsidR="002D52DF">
            <w:fldChar w:fldCharType="begin"/>
          </w:r>
          <w:r w:rsidR="002D52DF">
            <w:instrText xml:space="preserve"> NUMPAGES   \* MERGEFORMAT </w:instrText>
          </w:r>
          <w:r w:rsidR="002D52DF">
            <w:fldChar w:fldCharType="separate"/>
          </w:r>
          <w:r w:rsidR="002D52DF">
            <w:rPr>
              <w:noProof/>
            </w:rPr>
            <w:t>6</w:t>
          </w:r>
          <w:r w:rsidR="002D52DF">
            <w:rPr>
              <w:noProof/>
            </w:rPr>
            <w:fldChar w:fldCharType="end"/>
          </w:r>
        </w:p>
      </w:tc>
    </w:tr>
  </w:tbl>
  <w:p w:rsidR="00D363D3" w:rsidRPr="00736C0B" w:rsidRDefault="00D363D3" w:rsidP="005C6D6B">
    <w:pPr>
      <w:tabs>
        <w:tab w:val="center" w:pos="4678"/>
        <w:tab w:val="left" w:pos="7797"/>
      </w:tabs>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18C" w:rsidRDefault="00C6518C" w:rsidP="00624295">
      <w:r>
        <w:separator/>
      </w:r>
    </w:p>
    <w:p w:rsidR="00C6518C" w:rsidRDefault="00C6518C" w:rsidP="00624295"/>
  </w:footnote>
  <w:footnote w:type="continuationSeparator" w:id="0">
    <w:p w:rsidR="00C6518C" w:rsidRDefault="00C6518C" w:rsidP="00624295">
      <w:r>
        <w:continuationSeparator/>
      </w:r>
    </w:p>
    <w:p w:rsidR="00C6518C" w:rsidRDefault="00C6518C"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9CA" w:rsidRDefault="008849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Header"/>
    </w:pPr>
  </w:p>
  <w:p w:rsidR="00D363D3" w:rsidRDefault="00D363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Pr="005C6D6B" w:rsidRDefault="00CC0AC7" w:rsidP="007B111B">
    <w:pPr>
      <w:pStyle w:val="Header"/>
      <w:tabs>
        <w:tab w:val="left" w:pos="2895"/>
      </w:tabs>
      <w:ind w:left="-851"/>
    </w:pPr>
    <w:r>
      <w:rPr>
        <w:noProof/>
        <w:lang w:eastAsia="de-AT"/>
      </w:rPr>
      <w:drawing>
        <wp:anchor distT="0" distB="0" distL="114300" distR="114300" simplePos="0" relativeHeight="251663872" behindDoc="0" locked="0" layoutInCell="1" allowOverlap="1" wp14:anchorId="5496EB77" wp14:editId="3CD425E6">
          <wp:simplePos x="0" y="0"/>
          <wp:positionH relativeFrom="column">
            <wp:posOffset>4707179</wp:posOffset>
          </wp:positionH>
          <wp:positionV relativeFrom="paragraph">
            <wp:posOffset>-41732</wp:posOffset>
          </wp:positionV>
          <wp:extent cx="1620000" cy="324000"/>
          <wp:effectExtent l="0" t="0" r="0" b="0"/>
          <wp:wrapNone/>
          <wp:docPr id="23" name="Grafik 23"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0000" cy="3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-570230</wp:posOffset>
              </wp:positionH>
              <wp:positionV relativeFrom="paragraph">
                <wp:posOffset>428320</wp:posOffset>
              </wp:positionV>
              <wp:extent cx="6899961" cy="0"/>
              <wp:effectExtent l="0" t="19050" r="34290" b="19050"/>
              <wp:wrapNone/>
              <wp:docPr id="6" name="Gerade Verbindung 2"/>
              <wp:cNvGraphicFramePr/>
              <a:graphic xmlns:a="http://schemas.openxmlformats.org/drawingml/2006/main">
                <a:graphicData uri="http://schemas.microsoft.com/office/word/2010/wordprocessingShape">
                  <wps:wsp>
                    <wps:cNvCnPr/>
                    <wps:spPr>
                      <a:xfrm flipV="1">
                        <a:off x="0" y="0"/>
                        <a:ext cx="6899961" cy="0"/>
                      </a:xfrm>
                      <a:prstGeom prst="line">
                        <a:avLst/>
                      </a:prstGeom>
                      <a:ln w="28575">
                        <a:solidFill>
                          <a:srgbClr val="115A7B">
                            <a:alpha val="49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7941C" id="Gerade Verbindung 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3.75pt" to="498.4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" strokecolor="#115a7b" strokeweight="2.25pt">
              <v:stroke opacity="32125f"/>
            </v:line>
          </w:pict>
        </mc:Fallback>
      </mc:AlternateContent>
    </w:r>
    <w:r w:rsidR="00D363D3">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812CE"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sdt>
      <w:sdtPr>
        <w:alias w:val="Title"/>
        <w:tag w:val=""/>
        <w:id w:val="251019355"/>
        <w:placeholder>
          <w:docPart w:val="09806E2F26734F8BAC4FFD9FA71F1550"/>
        </w:placeholder>
        <w:dataBinding w:prefixMappings="xmlns:ns0='http://purl.org/dc/elements/1.1/' xmlns:ns1='http://schemas.openxmlformats.org/package/2006/metadata/core-properties' " w:xpath="/ns1:coreProperties[1]/ns0:title[1]" w:storeItemID="{6C3C8BC8-F283-45AE-878A-BAB7291924A1}"/>
        <w:text/>
      </w:sdtPr>
      <w:sdtEndPr/>
      <w:sdtContent>
        <w:r w:rsidR="00D260F3">
          <w:t>Requirement definition</w:t>
        </w:r>
      </w:sdtContent>
    </w:sdt>
    <w:r w:rsidR="007B111B">
      <w:t xml:space="preserve"> - </w:t>
    </w:r>
    <w:sdt>
      <w:sdtPr>
        <w:alias w:val="Subject"/>
        <w:tag w:val=""/>
        <w:id w:val="842515948"/>
        <w:placeholder>
          <w:docPart w:val="51433AB446104268B8A1156B4574DF72"/>
        </w:placeholder>
        <w:dataBinding w:prefixMappings="xmlns:ns0='http://purl.org/dc/elements/1.1/' xmlns:ns1='http://schemas.openxmlformats.org/package/2006/metadata/core-properties' " w:xpath="/ns1:coreProperties[1]/ns0:subject[1]" w:storeItemID="{6C3C8BC8-F283-45AE-878A-BAB7291924A1}"/>
        <w:text/>
      </w:sdtPr>
      <w:sdtEndPr/>
      <w:sdtContent>
        <w:r w:rsidR="00C6518C">
          <w:t>General KPU design</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D3" w:rsidRDefault="00D3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EAD"/>
    <w:multiLevelType w:val="hybridMultilevel"/>
    <w:tmpl w:val="FAE27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D87008"/>
    <w:multiLevelType w:val="multilevel"/>
    <w:tmpl w:val="5B7E5CA2"/>
    <w:lvl w:ilvl="0">
      <w:start w:val="1"/>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023802"/>
    <w:multiLevelType w:val="hybridMultilevel"/>
    <w:tmpl w:val="BDD4238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CD1A1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6BD2E5C"/>
    <w:multiLevelType w:val="hybridMultilevel"/>
    <w:tmpl w:val="4CA6117C"/>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9AE18B6"/>
    <w:multiLevelType w:val="hybridMultilevel"/>
    <w:tmpl w:val="620E1C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68B7A00"/>
    <w:multiLevelType w:val="multilevel"/>
    <w:tmpl w:val="694C01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D62210"/>
    <w:multiLevelType w:val="multilevel"/>
    <w:tmpl w:val="CD1E945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176C3B"/>
    <w:multiLevelType w:val="multilevel"/>
    <w:tmpl w:val="DA627EB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9845AFA"/>
    <w:multiLevelType w:val="hybridMultilevel"/>
    <w:tmpl w:val="CD12E5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A07134C"/>
    <w:multiLevelType w:val="hybridMultilevel"/>
    <w:tmpl w:val="1A768B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DB7B8B"/>
    <w:multiLevelType w:val="hybridMultilevel"/>
    <w:tmpl w:val="B68A8282"/>
    <w:lvl w:ilvl="0" w:tplc="0C07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DE6A5C"/>
    <w:multiLevelType w:val="hybridMultilevel"/>
    <w:tmpl w:val="31E0E9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
  </w:num>
  <w:num w:numId="5">
    <w:abstractNumId w:val="8"/>
  </w:num>
  <w:num w:numId="6">
    <w:abstractNumId w:val="7"/>
  </w:num>
  <w:num w:numId="7">
    <w:abstractNumId w:val="6"/>
  </w:num>
  <w:num w:numId="8">
    <w:abstractNumId w:val="3"/>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12"/>
  </w:num>
  <w:num w:numId="14">
    <w:abstractNumId w:val="1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Krisch, Breanos Software">
    <w15:presenceInfo w15:providerId="AD" w15:userId="S-1-5-21-3640518538-3051983723-4289891550-1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18C"/>
    <w:rsid w:val="000043AE"/>
    <w:rsid w:val="00005785"/>
    <w:rsid w:val="00006489"/>
    <w:rsid w:val="000066BB"/>
    <w:rsid w:val="0001132C"/>
    <w:rsid w:val="00012A4F"/>
    <w:rsid w:val="000156F4"/>
    <w:rsid w:val="000218D1"/>
    <w:rsid w:val="00023938"/>
    <w:rsid w:val="00023A70"/>
    <w:rsid w:val="00023DAB"/>
    <w:rsid w:val="000259D8"/>
    <w:rsid w:val="00031BA8"/>
    <w:rsid w:val="000346B9"/>
    <w:rsid w:val="00037E11"/>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174E"/>
    <w:rsid w:val="00094606"/>
    <w:rsid w:val="00094F28"/>
    <w:rsid w:val="00095331"/>
    <w:rsid w:val="00095AC7"/>
    <w:rsid w:val="000A0174"/>
    <w:rsid w:val="000A0417"/>
    <w:rsid w:val="000A37F6"/>
    <w:rsid w:val="000A3C3D"/>
    <w:rsid w:val="000A4A50"/>
    <w:rsid w:val="000A5956"/>
    <w:rsid w:val="000A5C23"/>
    <w:rsid w:val="000A5CD4"/>
    <w:rsid w:val="000A788F"/>
    <w:rsid w:val="000B05E7"/>
    <w:rsid w:val="000B1C91"/>
    <w:rsid w:val="000B24EE"/>
    <w:rsid w:val="000B3EDD"/>
    <w:rsid w:val="000B4D28"/>
    <w:rsid w:val="000B4EE0"/>
    <w:rsid w:val="000B55B5"/>
    <w:rsid w:val="000B6706"/>
    <w:rsid w:val="000B68F1"/>
    <w:rsid w:val="000C0106"/>
    <w:rsid w:val="000C3CB5"/>
    <w:rsid w:val="000C3E3D"/>
    <w:rsid w:val="000D1191"/>
    <w:rsid w:val="000D3154"/>
    <w:rsid w:val="000D6C67"/>
    <w:rsid w:val="000E1C8C"/>
    <w:rsid w:val="000E781D"/>
    <w:rsid w:val="000F0A20"/>
    <w:rsid w:val="000F3526"/>
    <w:rsid w:val="000F3684"/>
    <w:rsid w:val="000F7BD1"/>
    <w:rsid w:val="00100648"/>
    <w:rsid w:val="00100DE1"/>
    <w:rsid w:val="0010114E"/>
    <w:rsid w:val="00102B12"/>
    <w:rsid w:val="0010332D"/>
    <w:rsid w:val="00103FA4"/>
    <w:rsid w:val="00105ED4"/>
    <w:rsid w:val="001068C1"/>
    <w:rsid w:val="00113815"/>
    <w:rsid w:val="001156C3"/>
    <w:rsid w:val="001161A6"/>
    <w:rsid w:val="001226CF"/>
    <w:rsid w:val="00122A35"/>
    <w:rsid w:val="00122AFD"/>
    <w:rsid w:val="001230C3"/>
    <w:rsid w:val="00123D45"/>
    <w:rsid w:val="0012549E"/>
    <w:rsid w:val="001269D8"/>
    <w:rsid w:val="00130761"/>
    <w:rsid w:val="0013330C"/>
    <w:rsid w:val="00134679"/>
    <w:rsid w:val="001352E6"/>
    <w:rsid w:val="001401EB"/>
    <w:rsid w:val="0014104E"/>
    <w:rsid w:val="0014266E"/>
    <w:rsid w:val="001432F6"/>
    <w:rsid w:val="00143463"/>
    <w:rsid w:val="00146A47"/>
    <w:rsid w:val="00150895"/>
    <w:rsid w:val="00152CE9"/>
    <w:rsid w:val="00152E69"/>
    <w:rsid w:val="00155E1F"/>
    <w:rsid w:val="00156098"/>
    <w:rsid w:val="00160E6A"/>
    <w:rsid w:val="001647B5"/>
    <w:rsid w:val="00170032"/>
    <w:rsid w:val="001820F4"/>
    <w:rsid w:val="00182F14"/>
    <w:rsid w:val="001840CB"/>
    <w:rsid w:val="001855B5"/>
    <w:rsid w:val="00187BD7"/>
    <w:rsid w:val="001907F6"/>
    <w:rsid w:val="00193063"/>
    <w:rsid w:val="0019502D"/>
    <w:rsid w:val="00196E1D"/>
    <w:rsid w:val="001A6046"/>
    <w:rsid w:val="001A67E4"/>
    <w:rsid w:val="001B4DEB"/>
    <w:rsid w:val="001B7019"/>
    <w:rsid w:val="001C052B"/>
    <w:rsid w:val="001C11FF"/>
    <w:rsid w:val="001C1ACF"/>
    <w:rsid w:val="001C5395"/>
    <w:rsid w:val="001C5992"/>
    <w:rsid w:val="001C7E88"/>
    <w:rsid w:val="001D0171"/>
    <w:rsid w:val="001D22A2"/>
    <w:rsid w:val="001D4397"/>
    <w:rsid w:val="001E002F"/>
    <w:rsid w:val="001E0131"/>
    <w:rsid w:val="001E25E8"/>
    <w:rsid w:val="001E49BC"/>
    <w:rsid w:val="001E4C88"/>
    <w:rsid w:val="001E4FA9"/>
    <w:rsid w:val="001E5435"/>
    <w:rsid w:val="001E5AF8"/>
    <w:rsid w:val="001E6CD0"/>
    <w:rsid w:val="001E6EDA"/>
    <w:rsid w:val="001F0F7A"/>
    <w:rsid w:val="001F50B8"/>
    <w:rsid w:val="001F59E6"/>
    <w:rsid w:val="00200404"/>
    <w:rsid w:val="00205ED3"/>
    <w:rsid w:val="00210BB2"/>
    <w:rsid w:val="002126DA"/>
    <w:rsid w:val="0021289C"/>
    <w:rsid w:val="00212D3F"/>
    <w:rsid w:val="00213037"/>
    <w:rsid w:val="002138D8"/>
    <w:rsid w:val="0021409B"/>
    <w:rsid w:val="00215E28"/>
    <w:rsid w:val="0021674D"/>
    <w:rsid w:val="00216AA6"/>
    <w:rsid w:val="00223490"/>
    <w:rsid w:val="00224A6D"/>
    <w:rsid w:val="00226431"/>
    <w:rsid w:val="00226AC8"/>
    <w:rsid w:val="00227D88"/>
    <w:rsid w:val="00232952"/>
    <w:rsid w:val="00241229"/>
    <w:rsid w:val="0024373B"/>
    <w:rsid w:val="00244E94"/>
    <w:rsid w:val="00246B7B"/>
    <w:rsid w:val="0024712F"/>
    <w:rsid w:val="00247E45"/>
    <w:rsid w:val="00250D32"/>
    <w:rsid w:val="00251C4E"/>
    <w:rsid w:val="00251F44"/>
    <w:rsid w:val="00254048"/>
    <w:rsid w:val="002560E8"/>
    <w:rsid w:val="00265979"/>
    <w:rsid w:val="00266DDB"/>
    <w:rsid w:val="00271BB4"/>
    <w:rsid w:val="00273F7F"/>
    <w:rsid w:val="00275AF7"/>
    <w:rsid w:val="00277446"/>
    <w:rsid w:val="00281BE3"/>
    <w:rsid w:val="0028214E"/>
    <w:rsid w:val="002829CB"/>
    <w:rsid w:val="00284454"/>
    <w:rsid w:val="00284A86"/>
    <w:rsid w:val="00286B52"/>
    <w:rsid w:val="00287037"/>
    <w:rsid w:val="002903B8"/>
    <w:rsid w:val="002922C7"/>
    <w:rsid w:val="00293CAE"/>
    <w:rsid w:val="002A0DE5"/>
    <w:rsid w:val="002A1211"/>
    <w:rsid w:val="002A1440"/>
    <w:rsid w:val="002A2929"/>
    <w:rsid w:val="002A4F2D"/>
    <w:rsid w:val="002A7BD5"/>
    <w:rsid w:val="002B06F2"/>
    <w:rsid w:val="002B25BB"/>
    <w:rsid w:val="002B30E2"/>
    <w:rsid w:val="002B3A9F"/>
    <w:rsid w:val="002B5114"/>
    <w:rsid w:val="002B54C3"/>
    <w:rsid w:val="002B5883"/>
    <w:rsid w:val="002C6AC7"/>
    <w:rsid w:val="002D0A4E"/>
    <w:rsid w:val="002D3390"/>
    <w:rsid w:val="002D4103"/>
    <w:rsid w:val="002D52DF"/>
    <w:rsid w:val="002D5D91"/>
    <w:rsid w:val="002D6536"/>
    <w:rsid w:val="002D661E"/>
    <w:rsid w:val="002E15C4"/>
    <w:rsid w:val="002E2120"/>
    <w:rsid w:val="002E2830"/>
    <w:rsid w:val="002E5E05"/>
    <w:rsid w:val="002E7050"/>
    <w:rsid w:val="002E740E"/>
    <w:rsid w:val="002F2986"/>
    <w:rsid w:val="002F5B93"/>
    <w:rsid w:val="00302B83"/>
    <w:rsid w:val="003030F7"/>
    <w:rsid w:val="0030652A"/>
    <w:rsid w:val="00310CE7"/>
    <w:rsid w:val="003113F8"/>
    <w:rsid w:val="00313917"/>
    <w:rsid w:val="003146CB"/>
    <w:rsid w:val="00315F73"/>
    <w:rsid w:val="00321331"/>
    <w:rsid w:val="003245A9"/>
    <w:rsid w:val="003323BD"/>
    <w:rsid w:val="00332C6D"/>
    <w:rsid w:val="00333E97"/>
    <w:rsid w:val="00344290"/>
    <w:rsid w:val="003444A8"/>
    <w:rsid w:val="00344C42"/>
    <w:rsid w:val="00344D92"/>
    <w:rsid w:val="00346D75"/>
    <w:rsid w:val="00346FC1"/>
    <w:rsid w:val="003573D3"/>
    <w:rsid w:val="0036133A"/>
    <w:rsid w:val="003646FB"/>
    <w:rsid w:val="00365FE8"/>
    <w:rsid w:val="00367EA9"/>
    <w:rsid w:val="00370113"/>
    <w:rsid w:val="0037387C"/>
    <w:rsid w:val="00374F38"/>
    <w:rsid w:val="003757A4"/>
    <w:rsid w:val="003800AD"/>
    <w:rsid w:val="003810C6"/>
    <w:rsid w:val="00385D7E"/>
    <w:rsid w:val="00387B25"/>
    <w:rsid w:val="00391C71"/>
    <w:rsid w:val="00392478"/>
    <w:rsid w:val="003A149E"/>
    <w:rsid w:val="003A5C4B"/>
    <w:rsid w:val="003A5C8F"/>
    <w:rsid w:val="003A5F80"/>
    <w:rsid w:val="003A74E9"/>
    <w:rsid w:val="003A7DC2"/>
    <w:rsid w:val="003A7EDE"/>
    <w:rsid w:val="003B032C"/>
    <w:rsid w:val="003B12E1"/>
    <w:rsid w:val="003B1B34"/>
    <w:rsid w:val="003B2402"/>
    <w:rsid w:val="003B24E2"/>
    <w:rsid w:val="003B2EA3"/>
    <w:rsid w:val="003B6A0F"/>
    <w:rsid w:val="003B7580"/>
    <w:rsid w:val="003D0E29"/>
    <w:rsid w:val="003D4ADD"/>
    <w:rsid w:val="003D6C2C"/>
    <w:rsid w:val="003E0AEF"/>
    <w:rsid w:val="003E2186"/>
    <w:rsid w:val="003E3747"/>
    <w:rsid w:val="003F17C1"/>
    <w:rsid w:val="003F36F6"/>
    <w:rsid w:val="003F50AC"/>
    <w:rsid w:val="003F5FD8"/>
    <w:rsid w:val="003F6A95"/>
    <w:rsid w:val="003F7D5F"/>
    <w:rsid w:val="004018EF"/>
    <w:rsid w:val="00402A7E"/>
    <w:rsid w:val="00403553"/>
    <w:rsid w:val="0040543A"/>
    <w:rsid w:val="00406B02"/>
    <w:rsid w:val="004107A0"/>
    <w:rsid w:val="0041133D"/>
    <w:rsid w:val="00413145"/>
    <w:rsid w:val="00413177"/>
    <w:rsid w:val="00414F35"/>
    <w:rsid w:val="004153E6"/>
    <w:rsid w:val="004261C7"/>
    <w:rsid w:val="00431EA5"/>
    <w:rsid w:val="004367E6"/>
    <w:rsid w:val="00437841"/>
    <w:rsid w:val="004408CA"/>
    <w:rsid w:val="00441227"/>
    <w:rsid w:val="00442174"/>
    <w:rsid w:val="00443B10"/>
    <w:rsid w:val="00446F20"/>
    <w:rsid w:val="00450812"/>
    <w:rsid w:val="00451A1F"/>
    <w:rsid w:val="00451B28"/>
    <w:rsid w:val="00452052"/>
    <w:rsid w:val="00456F63"/>
    <w:rsid w:val="004573E9"/>
    <w:rsid w:val="0046166D"/>
    <w:rsid w:val="00463EB2"/>
    <w:rsid w:val="00466080"/>
    <w:rsid w:val="00470F75"/>
    <w:rsid w:val="004767CE"/>
    <w:rsid w:val="00476C34"/>
    <w:rsid w:val="00484FA2"/>
    <w:rsid w:val="00486388"/>
    <w:rsid w:val="0049004E"/>
    <w:rsid w:val="00493C87"/>
    <w:rsid w:val="00494943"/>
    <w:rsid w:val="00497390"/>
    <w:rsid w:val="00497BD3"/>
    <w:rsid w:val="004A1444"/>
    <w:rsid w:val="004B2366"/>
    <w:rsid w:val="004B24D3"/>
    <w:rsid w:val="004B2EA1"/>
    <w:rsid w:val="004B309A"/>
    <w:rsid w:val="004B3B35"/>
    <w:rsid w:val="004B3B43"/>
    <w:rsid w:val="004B4686"/>
    <w:rsid w:val="004B7124"/>
    <w:rsid w:val="004C2EC5"/>
    <w:rsid w:val="004C4D55"/>
    <w:rsid w:val="004D0FEF"/>
    <w:rsid w:val="004D3051"/>
    <w:rsid w:val="004D30EC"/>
    <w:rsid w:val="004D4F91"/>
    <w:rsid w:val="004D51E1"/>
    <w:rsid w:val="004E03DC"/>
    <w:rsid w:val="004E13EF"/>
    <w:rsid w:val="004E5F89"/>
    <w:rsid w:val="004E751A"/>
    <w:rsid w:val="004F0815"/>
    <w:rsid w:val="004F12EF"/>
    <w:rsid w:val="004F2AE6"/>
    <w:rsid w:val="004F6FFB"/>
    <w:rsid w:val="00500099"/>
    <w:rsid w:val="00500735"/>
    <w:rsid w:val="0050459A"/>
    <w:rsid w:val="00504BFD"/>
    <w:rsid w:val="00506A7E"/>
    <w:rsid w:val="0051104C"/>
    <w:rsid w:val="0051632E"/>
    <w:rsid w:val="005217B1"/>
    <w:rsid w:val="005237D5"/>
    <w:rsid w:val="00527EDB"/>
    <w:rsid w:val="005329F8"/>
    <w:rsid w:val="00533D04"/>
    <w:rsid w:val="005411FD"/>
    <w:rsid w:val="005413D5"/>
    <w:rsid w:val="00541474"/>
    <w:rsid w:val="00543208"/>
    <w:rsid w:val="00544CAA"/>
    <w:rsid w:val="005514FC"/>
    <w:rsid w:val="005577E2"/>
    <w:rsid w:val="00561415"/>
    <w:rsid w:val="00566465"/>
    <w:rsid w:val="00566478"/>
    <w:rsid w:val="00566B13"/>
    <w:rsid w:val="005702B2"/>
    <w:rsid w:val="0057030E"/>
    <w:rsid w:val="005719B3"/>
    <w:rsid w:val="0057395C"/>
    <w:rsid w:val="00574489"/>
    <w:rsid w:val="00581170"/>
    <w:rsid w:val="00582EF2"/>
    <w:rsid w:val="00586049"/>
    <w:rsid w:val="005906CE"/>
    <w:rsid w:val="005930CD"/>
    <w:rsid w:val="005937C6"/>
    <w:rsid w:val="00594395"/>
    <w:rsid w:val="005A1025"/>
    <w:rsid w:val="005A14C4"/>
    <w:rsid w:val="005A1CC1"/>
    <w:rsid w:val="005A2C58"/>
    <w:rsid w:val="005A2FFB"/>
    <w:rsid w:val="005B1B4E"/>
    <w:rsid w:val="005B4BB2"/>
    <w:rsid w:val="005B5043"/>
    <w:rsid w:val="005C4D21"/>
    <w:rsid w:val="005C57D6"/>
    <w:rsid w:val="005C5FC2"/>
    <w:rsid w:val="005C6D6B"/>
    <w:rsid w:val="005D29BE"/>
    <w:rsid w:val="005D4540"/>
    <w:rsid w:val="005D6019"/>
    <w:rsid w:val="005D605A"/>
    <w:rsid w:val="005E29B8"/>
    <w:rsid w:val="005E4EDD"/>
    <w:rsid w:val="005E5ECC"/>
    <w:rsid w:val="005E67ED"/>
    <w:rsid w:val="005E6982"/>
    <w:rsid w:val="005E786E"/>
    <w:rsid w:val="005E7AE8"/>
    <w:rsid w:val="005F4561"/>
    <w:rsid w:val="005F56A8"/>
    <w:rsid w:val="005F6719"/>
    <w:rsid w:val="00600FDD"/>
    <w:rsid w:val="00601AE1"/>
    <w:rsid w:val="006025DB"/>
    <w:rsid w:val="00604262"/>
    <w:rsid w:val="00604FC2"/>
    <w:rsid w:val="00605492"/>
    <w:rsid w:val="00606A36"/>
    <w:rsid w:val="00611E13"/>
    <w:rsid w:val="00612AD5"/>
    <w:rsid w:val="00614997"/>
    <w:rsid w:val="00614A85"/>
    <w:rsid w:val="0061560B"/>
    <w:rsid w:val="00616591"/>
    <w:rsid w:val="006206EC"/>
    <w:rsid w:val="00623973"/>
    <w:rsid w:val="00624295"/>
    <w:rsid w:val="00633FC7"/>
    <w:rsid w:val="006433CB"/>
    <w:rsid w:val="006435AB"/>
    <w:rsid w:val="006478AD"/>
    <w:rsid w:val="00651BD0"/>
    <w:rsid w:val="006533CC"/>
    <w:rsid w:val="00653C54"/>
    <w:rsid w:val="006549B9"/>
    <w:rsid w:val="00654AC0"/>
    <w:rsid w:val="0065643C"/>
    <w:rsid w:val="00656CC9"/>
    <w:rsid w:val="0066012D"/>
    <w:rsid w:val="00660AE1"/>
    <w:rsid w:val="006614DE"/>
    <w:rsid w:val="00665D31"/>
    <w:rsid w:val="00666EF3"/>
    <w:rsid w:val="0066767A"/>
    <w:rsid w:val="006711E0"/>
    <w:rsid w:val="0067336D"/>
    <w:rsid w:val="006751AD"/>
    <w:rsid w:val="006759D9"/>
    <w:rsid w:val="006840E0"/>
    <w:rsid w:val="006847B6"/>
    <w:rsid w:val="00685304"/>
    <w:rsid w:val="006870D9"/>
    <w:rsid w:val="00687A62"/>
    <w:rsid w:val="00692B1F"/>
    <w:rsid w:val="00692C6D"/>
    <w:rsid w:val="006A0E5B"/>
    <w:rsid w:val="006A1E17"/>
    <w:rsid w:val="006A4F39"/>
    <w:rsid w:val="006A5BE6"/>
    <w:rsid w:val="006A6568"/>
    <w:rsid w:val="006A743C"/>
    <w:rsid w:val="006B2741"/>
    <w:rsid w:val="006B2954"/>
    <w:rsid w:val="006B5265"/>
    <w:rsid w:val="006B5940"/>
    <w:rsid w:val="006C0EDB"/>
    <w:rsid w:val="006C2357"/>
    <w:rsid w:val="006C4FD3"/>
    <w:rsid w:val="006C5EAC"/>
    <w:rsid w:val="006C7CA9"/>
    <w:rsid w:val="006D0DA0"/>
    <w:rsid w:val="006D277C"/>
    <w:rsid w:val="006D2CA2"/>
    <w:rsid w:val="006D3708"/>
    <w:rsid w:val="006D3F1B"/>
    <w:rsid w:val="006D4A43"/>
    <w:rsid w:val="006D73E3"/>
    <w:rsid w:val="006E150A"/>
    <w:rsid w:val="006E36F3"/>
    <w:rsid w:val="006E50A2"/>
    <w:rsid w:val="006E54C9"/>
    <w:rsid w:val="006E629C"/>
    <w:rsid w:val="006E6688"/>
    <w:rsid w:val="006F17D8"/>
    <w:rsid w:val="006F5288"/>
    <w:rsid w:val="006F7A67"/>
    <w:rsid w:val="006F7CBE"/>
    <w:rsid w:val="0070007B"/>
    <w:rsid w:val="00700589"/>
    <w:rsid w:val="00703A4B"/>
    <w:rsid w:val="00707F5A"/>
    <w:rsid w:val="00707F85"/>
    <w:rsid w:val="007108A2"/>
    <w:rsid w:val="007121FE"/>
    <w:rsid w:val="00712509"/>
    <w:rsid w:val="007144DE"/>
    <w:rsid w:val="00714C7C"/>
    <w:rsid w:val="00717A0E"/>
    <w:rsid w:val="00720683"/>
    <w:rsid w:val="00720C62"/>
    <w:rsid w:val="00721B7A"/>
    <w:rsid w:val="007248E8"/>
    <w:rsid w:val="00725348"/>
    <w:rsid w:val="00725FED"/>
    <w:rsid w:val="00730E50"/>
    <w:rsid w:val="00732667"/>
    <w:rsid w:val="007343B6"/>
    <w:rsid w:val="00736C0B"/>
    <w:rsid w:val="00741936"/>
    <w:rsid w:val="00741D00"/>
    <w:rsid w:val="0074593F"/>
    <w:rsid w:val="00745D7A"/>
    <w:rsid w:val="00746A37"/>
    <w:rsid w:val="00747CE4"/>
    <w:rsid w:val="00750102"/>
    <w:rsid w:val="00752429"/>
    <w:rsid w:val="00752842"/>
    <w:rsid w:val="00757100"/>
    <w:rsid w:val="0075741A"/>
    <w:rsid w:val="007666B8"/>
    <w:rsid w:val="007717F8"/>
    <w:rsid w:val="007729E8"/>
    <w:rsid w:val="0078031D"/>
    <w:rsid w:val="007805C4"/>
    <w:rsid w:val="00782D90"/>
    <w:rsid w:val="00786473"/>
    <w:rsid w:val="00786ED5"/>
    <w:rsid w:val="00793A43"/>
    <w:rsid w:val="00794F77"/>
    <w:rsid w:val="00797129"/>
    <w:rsid w:val="00797671"/>
    <w:rsid w:val="007A1BA9"/>
    <w:rsid w:val="007A374B"/>
    <w:rsid w:val="007A3F9F"/>
    <w:rsid w:val="007A52D6"/>
    <w:rsid w:val="007A6C37"/>
    <w:rsid w:val="007B0855"/>
    <w:rsid w:val="007B111B"/>
    <w:rsid w:val="007B5FC4"/>
    <w:rsid w:val="007B6192"/>
    <w:rsid w:val="007B6258"/>
    <w:rsid w:val="007C2429"/>
    <w:rsid w:val="007C263E"/>
    <w:rsid w:val="007C2697"/>
    <w:rsid w:val="007C3DDA"/>
    <w:rsid w:val="007C412C"/>
    <w:rsid w:val="007D1758"/>
    <w:rsid w:val="007D2ECE"/>
    <w:rsid w:val="007D4989"/>
    <w:rsid w:val="007D5C8F"/>
    <w:rsid w:val="007D67E9"/>
    <w:rsid w:val="007E263C"/>
    <w:rsid w:val="007E5870"/>
    <w:rsid w:val="007E6385"/>
    <w:rsid w:val="007F0ECB"/>
    <w:rsid w:val="007F1696"/>
    <w:rsid w:val="007F2255"/>
    <w:rsid w:val="007F27C4"/>
    <w:rsid w:val="007F3526"/>
    <w:rsid w:val="007F4529"/>
    <w:rsid w:val="007F6A3D"/>
    <w:rsid w:val="007F7DEE"/>
    <w:rsid w:val="0080569E"/>
    <w:rsid w:val="008056B4"/>
    <w:rsid w:val="00810682"/>
    <w:rsid w:val="00815117"/>
    <w:rsid w:val="008155EF"/>
    <w:rsid w:val="0081668C"/>
    <w:rsid w:val="008175E8"/>
    <w:rsid w:val="00820133"/>
    <w:rsid w:val="00821666"/>
    <w:rsid w:val="0082213A"/>
    <w:rsid w:val="008274C8"/>
    <w:rsid w:val="00834334"/>
    <w:rsid w:val="00835E5B"/>
    <w:rsid w:val="00836836"/>
    <w:rsid w:val="00852333"/>
    <w:rsid w:val="00852C09"/>
    <w:rsid w:val="008533C6"/>
    <w:rsid w:val="00856B5A"/>
    <w:rsid w:val="008575FD"/>
    <w:rsid w:val="008647E7"/>
    <w:rsid w:val="0087251D"/>
    <w:rsid w:val="00873467"/>
    <w:rsid w:val="00876B09"/>
    <w:rsid w:val="008849CA"/>
    <w:rsid w:val="00884C8C"/>
    <w:rsid w:val="0088671A"/>
    <w:rsid w:val="0089273B"/>
    <w:rsid w:val="008933CA"/>
    <w:rsid w:val="008947BF"/>
    <w:rsid w:val="008961D1"/>
    <w:rsid w:val="00897ED0"/>
    <w:rsid w:val="008A053C"/>
    <w:rsid w:val="008A19B4"/>
    <w:rsid w:val="008A3F3B"/>
    <w:rsid w:val="008A4617"/>
    <w:rsid w:val="008A5773"/>
    <w:rsid w:val="008A6E04"/>
    <w:rsid w:val="008B2405"/>
    <w:rsid w:val="008B696C"/>
    <w:rsid w:val="008C3F13"/>
    <w:rsid w:val="008D3240"/>
    <w:rsid w:val="008D46FC"/>
    <w:rsid w:val="008E0417"/>
    <w:rsid w:val="008E22DC"/>
    <w:rsid w:val="008E46B6"/>
    <w:rsid w:val="008E7384"/>
    <w:rsid w:val="008F3E6F"/>
    <w:rsid w:val="008F3FED"/>
    <w:rsid w:val="008F68BD"/>
    <w:rsid w:val="008F7D5C"/>
    <w:rsid w:val="00900B2F"/>
    <w:rsid w:val="00901A5A"/>
    <w:rsid w:val="009055E7"/>
    <w:rsid w:val="00911230"/>
    <w:rsid w:val="009114C9"/>
    <w:rsid w:val="00915F75"/>
    <w:rsid w:val="009177CD"/>
    <w:rsid w:val="00921D9E"/>
    <w:rsid w:val="009262C6"/>
    <w:rsid w:val="00930590"/>
    <w:rsid w:val="00940127"/>
    <w:rsid w:val="009432CD"/>
    <w:rsid w:val="00947294"/>
    <w:rsid w:val="00950516"/>
    <w:rsid w:val="00951ECD"/>
    <w:rsid w:val="0095680F"/>
    <w:rsid w:val="00957568"/>
    <w:rsid w:val="00965843"/>
    <w:rsid w:val="00967A89"/>
    <w:rsid w:val="00973242"/>
    <w:rsid w:val="00973F19"/>
    <w:rsid w:val="00977A74"/>
    <w:rsid w:val="009807CA"/>
    <w:rsid w:val="009814D4"/>
    <w:rsid w:val="009831C3"/>
    <w:rsid w:val="00986E3D"/>
    <w:rsid w:val="00991537"/>
    <w:rsid w:val="00992100"/>
    <w:rsid w:val="00993DC6"/>
    <w:rsid w:val="00995A6F"/>
    <w:rsid w:val="009A447C"/>
    <w:rsid w:val="009A6B98"/>
    <w:rsid w:val="009B0D91"/>
    <w:rsid w:val="009B6F3A"/>
    <w:rsid w:val="009B79F3"/>
    <w:rsid w:val="009B7DCE"/>
    <w:rsid w:val="009C1521"/>
    <w:rsid w:val="009C5553"/>
    <w:rsid w:val="009D0165"/>
    <w:rsid w:val="009D171E"/>
    <w:rsid w:val="009D6707"/>
    <w:rsid w:val="009E083F"/>
    <w:rsid w:val="009E3294"/>
    <w:rsid w:val="009E42CE"/>
    <w:rsid w:val="009E4A58"/>
    <w:rsid w:val="009E6E4F"/>
    <w:rsid w:val="009F2395"/>
    <w:rsid w:val="009F3F1B"/>
    <w:rsid w:val="00A013D0"/>
    <w:rsid w:val="00A01721"/>
    <w:rsid w:val="00A0204A"/>
    <w:rsid w:val="00A05BB2"/>
    <w:rsid w:val="00A07283"/>
    <w:rsid w:val="00A076FC"/>
    <w:rsid w:val="00A07D3C"/>
    <w:rsid w:val="00A119F2"/>
    <w:rsid w:val="00A1583B"/>
    <w:rsid w:val="00A224E0"/>
    <w:rsid w:val="00A27C2B"/>
    <w:rsid w:val="00A352E0"/>
    <w:rsid w:val="00A362A3"/>
    <w:rsid w:val="00A37985"/>
    <w:rsid w:val="00A37F30"/>
    <w:rsid w:val="00A43087"/>
    <w:rsid w:val="00A43973"/>
    <w:rsid w:val="00A50C83"/>
    <w:rsid w:val="00A51F59"/>
    <w:rsid w:val="00A52D3A"/>
    <w:rsid w:val="00A53201"/>
    <w:rsid w:val="00A54272"/>
    <w:rsid w:val="00A5528E"/>
    <w:rsid w:val="00A566D4"/>
    <w:rsid w:val="00A6144A"/>
    <w:rsid w:val="00A62070"/>
    <w:rsid w:val="00A621BC"/>
    <w:rsid w:val="00A6305D"/>
    <w:rsid w:val="00A6423E"/>
    <w:rsid w:val="00A729F8"/>
    <w:rsid w:val="00A73FB1"/>
    <w:rsid w:val="00A7474D"/>
    <w:rsid w:val="00A76A22"/>
    <w:rsid w:val="00A85AAC"/>
    <w:rsid w:val="00A86AE0"/>
    <w:rsid w:val="00A932C6"/>
    <w:rsid w:val="00A939C2"/>
    <w:rsid w:val="00A955D4"/>
    <w:rsid w:val="00A97A57"/>
    <w:rsid w:val="00A97BFF"/>
    <w:rsid w:val="00AA30A0"/>
    <w:rsid w:val="00AA79B0"/>
    <w:rsid w:val="00AB07EA"/>
    <w:rsid w:val="00AB1063"/>
    <w:rsid w:val="00AB70D0"/>
    <w:rsid w:val="00AC31DE"/>
    <w:rsid w:val="00AC476C"/>
    <w:rsid w:val="00AC6234"/>
    <w:rsid w:val="00AC6389"/>
    <w:rsid w:val="00AD195C"/>
    <w:rsid w:val="00AD26F2"/>
    <w:rsid w:val="00AD4437"/>
    <w:rsid w:val="00AD5095"/>
    <w:rsid w:val="00AD5AD1"/>
    <w:rsid w:val="00AD66C9"/>
    <w:rsid w:val="00AD7AB8"/>
    <w:rsid w:val="00AE14D3"/>
    <w:rsid w:val="00AE1DA1"/>
    <w:rsid w:val="00AE3001"/>
    <w:rsid w:val="00AF0C77"/>
    <w:rsid w:val="00AF2013"/>
    <w:rsid w:val="00AF21C4"/>
    <w:rsid w:val="00AF6742"/>
    <w:rsid w:val="00B019CC"/>
    <w:rsid w:val="00B06DB0"/>
    <w:rsid w:val="00B07034"/>
    <w:rsid w:val="00B0744F"/>
    <w:rsid w:val="00B07BA1"/>
    <w:rsid w:val="00B12DA6"/>
    <w:rsid w:val="00B16424"/>
    <w:rsid w:val="00B2293D"/>
    <w:rsid w:val="00B24BAD"/>
    <w:rsid w:val="00B24C4F"/>
    <w:rsid w:val="00B24C59"/>
    <w:rsid w:val="00B25EDA"/>
    <w:rsid w:val="00B26016"/>
    <w:rsid w:val="00B32EF0"/>
    <w:rsid w:val="00B36AF0"/>
    <w:rsid w:val="00B3734E"/>
    <w:rsid w:val="00B461F2"/>
    <w:rsid w:val="00B50C0A"/>
    <w:rsid w:val="00B5255A"/>
    <w:rsid w:val="00B73D55"/>
    <w:rsid w:val="00B80945"/>
    <w:rsid w:val="00B84001"/>
    <w:rsid w:val="00B862B0"/>
    <w:rsid w:val="00B904CA"/>
    <w:rsid w:val="00B91A2A"/>
    <w:rsid w:val="00B93A10"/>
    <w:rsid w:val="00B952A9"/>
    <w:rsid w:val="00BA017B"/>
    <w:rsid w:val="00BA11B9"/>
    <w:rsid w:val="00BA3CDA"/>
    <w:rsid w:val="00BB0E4D"/>
    <w:rsid w:val="00BB1D78"/>
    <w:rsid w:val="00BB4AE1"/>
    <w:rsid w:val="00BB5BB0"/>
    <w:rsid w:val="00BB712F"/>
    <w:rsid w:val="00BC4FB8"/>
    <w:rsid w:val="00BC5797"/>
    <w:rsid w:val="00BD2047"/>
    <w:rsid w:val="00BD3E50"/>
    <w:rsid w:val="00BD64E8"/>
    <w:rsid w:val="00BE0A1B"/>
    <w:rsid w:val="00BE12AB"/>
    <w:rsid w:val="00BE3FE4"/>
    <w:rsid w:val="00BE5E8D"/>
    <w:rsid w:val="00C0067D"/>
    <w:rsid w:val="00C011EE"/>
    <w:rsid w:val="00C01F20"/>
    <w:rsid w:val="00C04263"/>
    <w:rsid w:val="00C07CFE"/>
    <w:rsid w:val="00C176B5"/>
    <w:rsid w:val="00C27061"/>
    <w:rsid w:val="00C3290B"/>
    <w:rsid w:val="00C343AB"/>
    <w:rsid w:val="00C43FAC"/>
    <w:rsid w:val="00C4661F"/>
    <w:rsid w:val="00C5350B"/>
    <w:rsid w:val="00C560A9"/>
    <w:rsid w:val="00C5731A"/>
    <w:rsid w:val="00C576D8"/>
    <w:rsid w:val="00C60649"/>
    <w:rsid w:val="00C6086E"/>
    <w:rsid w:val="00C6518C"/>
    <w:rsid w:val="00C665B4"/>
    <w:rsid w:val="00C678A5"/>
    <w:rsid w:val="00C72D25"/>
    <w:rsid w:val="00C746F7"/>
    <w:rsid w:val="00C81A5A"/>
    <w:rsid w:val="00C853AD"/>
    <w:rsid w:val="00C86192"/>
    <w:rsid w:val="00C9157A"/>
    <w:rsid w:val="00C915F9"/>
    <w:rsid w:val="00C9177F"/>
    <w:rsid w:val="00C91856"/>
    <w:rsid w:val="00CA5647"/>
    <w:rsid w:val="00CA5B0F"/>
    <w:rsid w:val="00CB0ED5"/>
    <w:rsid w:val="00CB162E"/>
    <w:rsid w:val="00CB1C49"/>
    <w:rsid w:val="00CB1D54"/>
    <w:rsid w:val="00CB7AA2"/>
    <w:rsid w:val="00CC0869"/>
    <w:rsid w:val="00CC0951"/>
    <w:rsid w:val="00CC0AC7"/>
    <w:rsid w:val="00CC434E"/>
    <w:rsid w:val="00CD188C"/>
    <w:rsid w:val="00CD3F20"/>
    <w:rsid w:val="00CD536F"/>
    <w:rsid w:val="00CE0B44"/>
    <w:rsid w:val="00CE2CFA"/>
    <w:rsid w:val="00CE65B2"/>
    <w:rsid w:val="00CF15AD"/>
    <w:rsid w:val="00CF64EA"/>
    <w:rsid w:val="00CF6E59"/>
    <w:rsid w:val="00CF7E3B"/>
    <w:rsid w:val="00D05103"/>
    <w:rsid w:val="00D06DB2"/>
    <w:rsid w:val="00D13D62"/>
    <w:rsid w:val="00D14817"/>
    <w:rsid w:val="00D1525A"/>
    <w:rsid w:val="00D156EC"/>
    <w:rsid w:val="00D20B6C"/>
    <w:rsid w:val="00D23E45"/>
    <w:rsid w:val="00D25212"/>
    <w:rsid w:val="00D260F3"/>
    <w:rsid w:val="00D264D9"/>
    <w:rsid w:val="00D3032B"/>
    <w:rsid w:val="00D30AF0"/>
    <w:rsid w:val="00D31FB6"/>
    <w:rsid w:val="00D32386"/>
    <w:rsid w:val="00D335C0"/>
    <w:rsid w:val="00D363D3"/>
    <w:rsid w:val="00D42ED3"/>
    <w:rsid w:val="00D47772"/>
    <w:rsid w:val="00D512C7"/>
    <w:rsid w:val="00D529F3"/>
    <w:rsid w:val="00D52FDB"/>
    <w:rsid w:val="00D531A0"/>
    <w:rsid w:val="00D57889"/>
    <w:rsid w:val="00D70827"/>
    <w:rsid w:val="00D736C4"/>
    <w:rsid w:val="00D774F6"/>
    <w:rsid w:val="00D81FB5"/>
    <w:rsid w:val="00D832B4"/>
    <w:rsid w:val="00D83804"/>
    <w:rsid w:val="00D84CFC"/>
    <w:rsid w:val="00D875C6"/>
    <w:rsid w:val="00D87DF2"/>
    <w:rsid w:val="00D87EA8"/>
    <w:rsid w:val="00D90D8E"/>
    <w:rsid w:val="00D92BAD"/>
    <w:rsid w:val="00D93828"/>
    <w:rsid w:val="00D93EB3"/>
    <w:rsid w:val="00DA1372"/>
    <w:rsid w:val="00DA19B6"/>
    <w:rsid w:val="00DA75ED"/>
    <w:rsid w:val="00DB24D9"/>
    <w:rsid w:val="00DB3649"/>
    <w:rsid w:val="00DB3A76"/>
    <w:rsid w:val="00DB4890"/>
    <w:rsid w:val="00DC0543"/>
    <w:rsid w:val="00DC1C75"/>
    <w:rsid w:val="00DC5516"/>
    <w:rsid w:val="00DC5C1A"/>
    <w:rsid w:val="00DC7BED"/>
    <w:rsid w:val="00DC7E75"/>
    <w:rsid w:val="00DD05EF"/>
    <w:rsid w:val="00DD1447"/>
    <w:rsid w:val="00DD444D"/>
    <w:rsid w:val="00DD4C4A"/>
    <w:rsid w:val="00DD5E5C"/>
    <w:rsid w:val="00DE2D8D"/>
    <w:rsid w:val="00DE5A7D"/>
    <w:rsid w:val="00DF0A3C"/>
    <w:rsid w:val="00DF1D07"/>
    <w:rsid w:val="00DF214A"/>
    <w:rsid w:val="00DF2FA3"/>
    <w:rsid w:val="00DF4B42"/>
    <w:rsid w:val="00DF4D86"/>
    <w:rsid w:val="00DF627F"/>
    <w:rsid w:val="00DF70FA"/>
    <w:rsid w:val="00E12A9F"/>
    <w:rsid w:val="00E13091"/>
    <w:rsid w:val="00E1458F"/>
    <w:rsid w:val="00E16049"/>
    <w:rsid w:val="00E23BB8"/>
    <w:rsid w:val="00E25096"/>
    <w:rsid w:val="00E32BEE"/>
    <w:rsid w:val="00E41D56"/>
    <w:rsid w:val="00E46125"/>
    <w:rsid w:val="00E476E7"/>
    <w:rsid w:val="00E52596"/>
    <w:rsid w:val="00E56968"/>
    <w:rsid w:val="00E56B44"/>
    <w:rsid w:val="00E5782B"/>
    <w:rsid w:val="00E60A5E"/>
    <w:rsid w:val="00E63D07"/>
    <w:rsid w:val="00E63DF7"/>
    <w:rsid w:val="00E63EC9"/>
    <w:rsid w:val="00E70111"/>
    <w:rsid w:val="00E72354"/>
    <w:rsid w:val="00E760DD"/>
    <w:rsid w:val="00E77BF1"/>
    <w:rsid w:val="00E8229F"/>
    <w:rsid w:val="00E86DF5"/>
    <w:rsid w:val="00E95565"/>
    <w:rsid w:val="00E95620"/>
    <w:rsid w:val="00EA0526"/>
    <w:rsid w:val="00EA2A85"/>
    <w:rsid w:val="00EB147A"/>
    <w:rsid w:val="00EB2B4A"/>
    <w:rsid w:val="00EB354E"/>
    <w:rsid w:val="00EB645F"/>
    <w:rsid w:val="00EC088E"/>
    <w:rsid w:val="00EC0E02"/>
    <w:rsid w:val="00EC1826"/>
    <w:rsid w:val="00ED3CA5"/>
    <w:rsid w:val="00ED6548"/>
    <w:rsid w:val="00ED7C79"/>
    <w:rsid w:val="00EE14DE"/>
    <w:rsid w:val="00EE1D5E"/>
    <w:rsid w:val="00EE1F6C"/>
    <w:rsid w:val="00EF36D7"/>
    <w:rsid w:val="00F01AB9"/>
    <w:rsid w:val="00F0398F"/>
    <w:rsid w:val="00F0462B"/>
    <w:rsid w:val="00F05482"/>
    <w:rsid w:val="00F055DD"/>
    <w:rsid w:val="00F07B11"/>
    <w:rsid w:val="00F07FC8"/>
    <w:rsid w:val="00F10A82"/>
    <w:rsid w:val="00F13230"/>
    <w:rsid w:val="00F167BD"/>
    <w:rsid w:val="00F16C18"/>
    <w:rsid w:val="00F21404"/>
    <w:rsid w:val="00F21DCD"/>
    <w:rsid w:val="00F23A16"/>
    <w:rsid w:val="00F24C3B"/>
    <w:rsid w:val="00F253C4"/>
    <w:rsid w:val="00F273E8"/>
    <w:rsid w:val="00F311C1"/>
    <w:rsid w:val="00F31C8D"/>
    <w:rsid w:val="00F34317"/>
    <w:rsid w:val="00F34533"/>
    <w:rsid w:val="00F34670"/>
    <w:rsid w:val="00F34D92"/>
    <w:rsid w:val="00F35689"/>
    <w:rsid w:val="00F35A6D"/>
    <w:rsid w:val="00F36CBB"/>
    <w:rsid w:val="00F4790E"/>
    <w:rsid w:val="00F50605"/>
    <w:rsid w:val="00F51022"/>
    <w:rsid w:val="00F51235"/>
    <w:rsid w:val="00F514A1"/>
    <w:rsid w:val="00F524ED"/>
    <w:rsid w:val="00F57407"/>
    <w:rsid w:val="00F610A0"/>
    <w:rsid w:val="00F651A8"/>
    <w:rsid w:val="00F66934"/>
    <w:rsid w:val="00F733D1"/>
    <w:rsid w:val="00F73EAC"/>
    <w:rsid w:val="00F8007B"/>
    <w:rsid w:val="00F80657"/>
    <w:rsid w:val="00F817CC"/>
    <w:rsid w:val="00F83EE5"/>
    <w:rsid w:val="00F871EB"/>
    <w:rsid w:val="00F87277"/>
    <w:rsid w:val="00F92BF1"/>
    <w:rsid w:val="00F9310B"/>
    <w:rsid w:val="00F93F52"/>
    <w:rsid w:val="00F95A44"/>
    <w:rsid w:val="00FA1EFE"/>
    <w:rsid w:val="00FA30A3"/>
    <w:rsid w:val="00FA3F15"/>
    <w:rsid w:val="00FA52A8"/>
    <w:rsid w:val="00FA5F41"/>
    <w:rsid w:val="00FA7D60"/>
    <w:rsid w:val="00FB15CF"/>
    <w:rsid w:val="00FB1F8C"/>
    <w:rsid w:val="00FB2695"/>
    <w:rsid w:val="00FB3C6D"/>
    <w:rsid w:val="00FB4B23"/>
    <w:rsid w:val="00FB58F5"/>
    <w:rsid w:val="00FB5B94"/>
    <w:rsid w:val="00FB5C5F"/>
    <w:rsid w:val="00FB69B8"/>
    <w:rsid w:val="00FB7F8F"/>
    <w:rsid w:val="00FC244C"/>
    <w:rsid w:val="00FC4742"/>
    <w:rsid w:val="00FC4B0C"/>
    <w:rsid w:val="00FC7264"/>
    <w:rsid w:val="00FC755B"/>
    <w:rsid w:val="00FC7642"/>
    <w:rsid w:val="00FD3CED"/>
    <w:rsid w:val="00FD5489"/>
    <w:rsid w:val="00FD7163"/>
    <w:rsid w:val="00FE24CB"/>
    <w:rsid w:val="00FE2802"/>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7914CE5"/>
  <w15:docId w15:val="{9CC91CCD-189D-4A59-8CD5-E5F9CF94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6C0B"/>
    <w:pPr>
      <w:spacing w:before="120" w:after="120"/>
      <w:jc w:val="both"/>
    </w:pPr>
    <w:rPr>
      <w:rFonts w:ascii="Arial" w:hAnsi="Arial"/>
      <w:sz w:val="22"/>
      <w:szCs w:val="24"/>
      <w:lang w:val="de-AT"/>
    </w:rPr>
  </w:style>
  <w:style w:type="paragraph" w:styleId="Heading1">
    <w:name w:val="heading 1"/>
    <w:basedOn w:val="Normal"/>
    <w:next w:val="Normal"/>
    <w:link w:val="Heading1Char"/>
    <w:rsid w:val="00F817CC"/>
    <w:pPr>
      <w:keepNext/>
      <w:numPr>
        <w:numId w:val="8"/>
      </w:numPr>
      <w:spacing w:before="360"/>
      <w:jc w:val="left"/>
      <w:outlineLvl w:val="0"/>
    </w:pPr>
    <w:rPr>
      <w:b/>
      <w:bCs/>
      <w:color w:val="115A7B"/>
      <w:sz w:val="28"/>
      <w:szCs w:val="28"/>
      <w:lang w:val="de-DE"/>
    </w:rPr>
  </w:style>
  <w:style w:type="paragraph" w:styleId="Heading2">
    <w:name w:val="heading 2"/>
    <w:basedOn w:val="Normal"/>
    <w:next w:val="Normal"/>
    <w:link w:val="Heading2Char"/>
    <w:qFormat/>
    <w:rsid w:val="00F817CC"/>
    <w:pPr>
      <w:keepNext/>
      <w:numPr>
        <w:ilvl w:val="1"/>
        <w:numId w:val="8"/>
      </w:numPr>
      <w:spacing w:before="240" w:after="60"/>
      <w:jc w:val="left"/>
      <w:outlineLvl w:val="1"/>
    </w:pPr>
    <w:rPr>
      <w:rFonts w:cs="Arial"/>
      <w:b/>
      <w:bCs/>
      <w:iCs/>
      <w:color w:val="115A7B"/>
      <w:sz w:val="24"/>
      <w:lang w:val="de-DE"/>
    </w:rPr>
  </w:style>
  <w:style w:type="paragraph" w:styleId="Heading3">
    <w:name w:val="heading 3"/>
    <w:basedOn w:val="Normal"/>
    <w:next w:val="Normal"/>
    <w:link w:val="Heading3Char"/>
    <w:qFormat/>
    <w:rsid w:val="00653C54"/>
    <w:pPr>
      <w:keepNext/>
      <w:numPr>
        <w:ilvl w:val="2"/>
        <w:numId w:val="8"/>
      </w:numPr>
      <w:spacing w:before="240" w:after="60"/>
      <w:outlineLvl w:val="2"/>
    </w:pPr>
    <w:rPr>
      <w:rFonts w:cs="Arial"/>
      <w:b/>
      <w:bCs/>
      <w:color w:val="115A7B"/>
      <w:szCs w:val="26"/>
    </w:rPr>
  </w:style>
  <w:style w:type="paragraph" w:styleId="Heading4">
    <w:name w:val="heading 4"/>
    <w:basedOn w:val="Normal"/>
    <w:next w:val="Normal"/>
    <w:link w:val="Heading4Char"/>
    <w:qFormat/>
    <w:rsid w:val="00F817CC"/>
    <w:pPr>
      <w:keepNext/>
      <w:numPr>
        <w:ilvl w:val="3"/>
        <w:numId w:val="8"/>
      </w:numPr>
      <w:spacing w:before="240" w:after="60"/>
      <w:jc w:val="left"/>
      <w:outlineLvl w:val="3"/>
    </w:pPr>
    <w:rPr>
      <w:b/>
      <w:bCs/>
      <w:color w:val="115A7B"/>
      <w:szCs w:val="28"/>
    </w:rPr>
  </w:style>
  <w:style w:type="paragraph" w:styleId="Heading5">
    <w:name w:val="heading 5"/>
    <w:basedOn w:val="Normal"/>
    <w:next w:val="Normal"/>
    <w:link w:val="Heading5Char"/>
    <w:semiHidden/>
    <w:unhideWhenUsed/>
    <w:qFormat/>
    <w:rsid w:val="00900B2F"/>
    <w:pPr>
      <w:keepNext/>
      <w:keepLines/>
      <w:numPr>
        <w:ilvl w:val="4"/>
        <w:numId w:val="8"/>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00B2F"/>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rsid w:val="00DA19B6"/>
    <w:pPr>
      <w:numPr>
        <w:ilvl w:val="6"/>
        <w:numId w:val="8"/>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900B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00B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5C1A"/>
    <w:pPr>
      <w:tabs>
        <w:tab w:val="center" w:pos="4536"/>
        <w:tab w:val="right" w:pos="9072"/>
      </w:tabs>
    </w:pPr>
  </w:style>
  <w:style w:type="paragraph" w:styleId="Footer">
    <w:name w:val="footer"/>
    <w:basedOn w:val="Normal"/>
    <w:rsid w:val="00736C0B"/>
    <w:pPr>
      <w:tabs>
        <w:tab w:val="center" w:pos="4536"/>
        <w:tab w:val="right" w:pos="9072"/>
      </w:tabs>
      <w:spacing w:before="60" w:after="60"/>
    </w:pPr>
    <w:rPr>
      <w:sz w:val="16"/>
    </w:rPr>
  </w:style>
  <w:style w:type="paragraph" w:styleId="Title">
    <w:name w:val="Title"/>
    <w:basedOn w:val="Normal"/>
    <w:link w:val="TitleChar"/>
    <w:qFormat/>
    <w:rsid w:val="00736C0B"/>
    <w:pPr>
      <w:jc w:val="center"/>
    </w:pPr>
    <w:rPr>
      <w:b/>
      <w:bCs/>
      <w:sz w:val="4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F817CC"/>
    <w:rPr>
      <w:rFonts w:ascii="Arial" w:hAnsi="Arial"/>
      <w:b/>
      <w:bCs/>
      <w:color w:val="115A7B"/>
      <w:sz w:val="28"/>
      <w:szCs w:val="28"/>
    </w:rPr>
  </w:style>
  <w:style w:type="character" w:customStyle="1" w:styleId="Heading2Char">
    <w:name w:val="Heading 2 Char"/>
    <w:link w:val="Heading2"/>
    <w:rsid w:val="00F817CC"/>
    <w:rPr>
      <w:rFonts w:ascii="Arial" w:hAnsi="Arial" w:cs="Arial"/>
      <w:b/>
      <w:bCs/>
      <w:iCs/>
      <w:color w:val="115A7B"/>
      <w:sz w:val="24"/>
      <w:szCs w:val="24"/>
    </w:rPr>
  </w:style>
  <w:style w:type="character" w:customStyle="1" w:styleId="Heading3Char">
    <w:name w:val="Heading 3 Char"/>
    <w:link w:val="Heading3"/>
    <w:rsid w:val="00653C54"/>
    <w:rPr>
      <w:rFonts w:ascii="Arial" w:hAnsi="Arial" w:cs="Arial"/>
      <w:b/>
      <w:bCs/>
      <w:color w:val="115A7B"/>
      <w:szCs w:val="26"/>
      <w:lang w:val="de-AT"/>
    </w:rPr>
  </w:style>
  <w:style w:type="character" w:customStyle="1" w:styleId="TitleChar">
    <w:name w:val="Title Char"/>
    <w:link w:val="Title"/>
    <w:rsid w:val="00736C0B"/>
    <w:rPr>
      <w:rFonts w:ascii="Arial" w:hAnsi="Arial"/>
      <w:b/>
      <w:bCs/>
      <w:sz w:val="48"/>
      <w:szCs w:val="24"/>
    </w:rPr>
  </w:style>
  <w:style w:type="character" w:customStyle="1" w:styleId="Heading4Char">
    <w:name w:val="Heading 4 Char"/>
    <w:link w:val="Heading4"/>
    <w:rsid w:val="00F817CC"/>
    <w:rPr>
      <w:rFonts w:ascii="Arial" w:hAnsi="Arial"/>
      <w:b/>
      <w:bCs/>
      <w:color w:val="115A7B"/>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 w:type="character" w:customStyle="1" w:styleId="HeaderChar">
    <w:name w:val="Header Char"/>
    <w:basedOn w:val="DefaultParagraphFont"/>
    <w:link w:val="Header"/>
    <w:rsid w:val="000B6706"/>
    <w:rPr>
      <w:rFonts w:ascii="Arial" w:hAnsi="Arial"/>
      <w:szCs w:val="24"/>
      <w:lang w:val="de-AT"/>
    </w:rPr>
  </w:style>
  <w:style w:type="paragraph" w:styleId="Caption">
    <w:name w:val="caption"/>
    <w:basedOn w:val="Normal"/>
    <w:next w:val="Normal"/>
    <w:unhideWhenUsed/>
    <w:qFormat/>
    <w:rsid w:val="00736C0B"/>
    <w:pPr>
      <w:spacing w:before="0" w:after="200"/>
    </w:pPr>
    <w:rPr>
      <w:bCs/>
      <w:i/>
      <w:color w:val="115A7B"/>
      <w:szCs w:val="18"/>
      <w:lang w:val="en-US" w:eastAsia="x-none"/>
    </w:rPr>
  </w:style>
  <w:style w:type="character" w:customStyle="1" w:styleId="Heading5Char">
    <w:name w:val="Heading 5 Char"/>
    <w:basedOn w:val="DefaultParagraphFont"/>
    <w:link w:val="Heading5"/>
    <w:semiHidden/>
    <w:rsid w:val="00900B2F"/>
    <w:rPr>
      <w:rFonts w:asciiTheme="majorHAnsi" w:eastAsiaTheme="majorEastAsia" w:hAnsiTheme="majorHAnsi" w:cstheme="majorBidi"/>
      <w:color w:val="365F91" w:themeColor="accent1" w:themeShade="BF"/>
      <w:szCs w:val="24"/>
      <w:lang w:val="de-AT"/>
    </w:rPr>
  </w:style>
  <w:style w:type="character" w:customStyle="1" w:styleId="Heading6Char">
    <w:name w:val="Heading 6 Char"/>
    <w:basedOn w:val="DefaultParagraphFont"/>
    <w:link w:val="Heading6"/>
    <w:semiHidden/>
    <w:rsid w:val="00900B2F"/>
    <w:rPr>
      <w:rFonts w:asciiTheme="majorHAnsi" w:eastAsiaTheme="majorEastAsia" w:hAnsiTheme="majorHAnsi" w:cstheme="majorBidi"/>
      <w:color w:val="243F60" w:themeColor="accent1" w:themeShade="7F"/>
      <w:szCs w:val="24"/>
      <w:lang w:val="de-AT"/>
    </w:rPr>
  </w:style>
  <w:style w:type="character" w:customStyle="1" w:styleId="Heading8Char">
    <w:name w:val="Heading 8 Char"/>
    <w:basedOn w:val="DefaultParagraphFont"/>
    <w:link w:val="Heading8"/>
    <w:semiHidden/>
    <w:rsid w:val="00900B2F"/>
    <w:rPr>
      <w:rFonts w:asciiTheme="majorHAnsi" w:eastAsiaTheme="majorEastAsia" w:hAnsiTheme="majorHAnsi" w:cstheme="majorBidi"/>
      <w:color w:val="272727" w:themeColor="text1" w:themeTint="D8"/>
      <w:sz w:val="21"/>
      <w:szCs w:val="21"/>
      <w:lang w:val="de-AT"/>
    </w:rPr>
  </w:style>
  <w:style w:type="character" w:customStyle="1" w:styleId="Heading9Char">
    <w:name w:val="Heading 9 Char"/>
    <w:basedOn w:val="DefaultParagraphFont"/>
    <w:link w:val="Heading9"/>
    <w:semiHidden/>
    <w:rsid w:val="00900B2F"/>
    <w:rPr>
      <w:rFonts w:asciiTheme="majorHAnsi" w:eastAsiaTheme="majorEastAsia" w:hAnsiTheme="majorHAnsi" w:cstheme="majorBidi"/>
      <w:i/>
      <w:iCs/>
      <w:color w:val="272727" w:themeColor="text1" w:themeTint="D8"/>
      <w:sz w:val="21"/>
      <w:szCs w:val="21"/>
      <w:lang w:val="de-AT"/>
    </w:rPr>
  </w:style>
  <w:style w:type="paragraph" w:customStyle="1" w:styleId="Titeladresse">
    <w:name w:val="Titeladresse"/>
    <w:basedOn w:val="Normal"/>
    <w:rsid w:val="001E6EDA"/>
    <w:pPr>
      <w:jc w:val="center"/>
    </w:pPr>
    <w:rPr>
      <w:szCs w:val="20"/>
    </w:rPr>
  </w:style>
  <w:style w:type="paragraph" w:customStyle="1" w:styleId="Formatvorlageberschift1-0125PtLinks">
    <w:name w:val="Formatvorlage Überschift 1-0 + 125 Pt. Links"/>
    <w:basedOn w:val="berschift1-0"/>
    <w:rsid w:val="0010114E"/>
    <w:pPr>
      <w:jc w:val="left"/>
    </w:pPr>
    <w:rPr>
      <w:bCs/>
      <w:color w:val="115A7B"/>
      <w:sz w:val="25"/>
      <w:szCs w:val="20"/>
    </w:rPr>
  </w:style>
  <w:style w:type="character" w:styleId="UnresolvedMention">
    <w:name w:val="Unresolved Mention"/>
    <w:basedOn w:val="DefaultParagraphFont"/>
    <w:uiPriority w:val="99"/>
    <w:semiHidden/>
    <w:unhideWhenUsed/>
    <w:rsid w:val="000C3CB5"/>
    <w:rPr>
      <w:color w:val="808080"/>
      <w:shd w:val="clear" w:color="auto" w:fill="E6E6E6"/>
    </w:rPr>
  </w:style>
  <w:style w:type="paragraph" w:styleId="TOC4">
    <w:name w:val="toc 4"/>
    <w:basedOn w:val="Normal"/>
    <w:next w:val="Normal"/>
    <w:autoRedefine/>
    <w:uiPriority w:val="39"/>
    <w:unhideWhenUsed/>
    <w:rsid w:val="00CC0AC7"/>
    <w:pPr>
      <w:spacing w:after="100"/>
      <w:ind w:left="660"/>
    </w:pPr>
  </w:style>
  <w:style w:type="paragraph" w:customStyle="1" w:styleId="Titel-1">
    <w:name w:val="Titel-1"/>
    <w:basedOn w:val="Title"/>
    <w:qFormat/>
    <w:rsid w:val="007144DE"/>
    <w:rPr>
      <w:sz w:val="40"/>
      <w:lang w:val="de-AT"/>
    </w:rPr>
  </w:style>
  <w:style w:type="paragraph" w:customStyle="1" w:styleId="Titel-2">
    <w:name w:val="Titel-2"/>
    <w:basedOn w:val="Title"/>
    <w:qFormat/>
    <w:rsid w:val="007144DE"/>
    <w:rPr>
      <w:sz w:val="36"/>
      <w:lang w:val="de-AT"/>
    </w:rPr>
  </w:style>
  <w:style w:type="paragraph" w:customStyle="1" w:styleId="Titel-3">
    <w:name w:val="Titel-3"/>
    <w:basedOn w:val="Title"/>
    <w:rsid w:val="007144DE"/>
    <w:rPr>
      <w:sz w:val="32"/>
    </w:rPr>
  </w:style>
  <w:style w:type="character" w:styleId="PlaceholderText">
    <w:name w:val="Placeholder Text"/>
    <w:basedOn w:val="DefaultParagraphFont"/>
    <w:uiPriority w:val="99"/>
    <w:semiHidden/>
    <w:rsid w:val="000A3C3D"/>
    <w:rPr>
      <w:color w:val="808080"/>
    </w:rPr>
  </w:style>
  <w:style w:type="table" w:styleId="ListTable4-Accent1">
    <w:name w:val="List Table 4 Accent 1"/>
    <w:basedOn w:val="TableNormal"/>
    <w:uiPriority w:val="49"/>
    <w:rsid w:val="004B3B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6413">
      <w:bodyDiv w:val="1"/>
      <w:marLeft w:val="0"/>
      <w:marRight w:val="0"/>
      <w:marTop w:val="0"/>
      <w:marBottom w:val="0"/>
      <w:divBdr>
        <w:top w:val="none" w:sz="0" w:space="0" w:color="auto"/>
        <w:left w:val="none" w:sz="0" w:space="0" w:color="auto"/>
        <w:bottom w:val="none" w:sz="0" w:space="0" w:color="auto"/>
        <w:right w:val="none" w:sz="0" w:space="0" w:color="auto"/>
      </w:divBdr>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ffice@breanos.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tterer\Documents\Benutzerdefinierte%20Office-Vorlagen\Requirement%20Defin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D4A1798E9B437C88D6A22DA98F7FFD"/>
        <w:category>
          <w:name w:val="Allgemein"/>
          <w:gallery w:val="placeholder"/>
        </w:category>
        <w:types>
          <w:type w:val="bbPlcHdr"/>
        </w:types>
        <w:behaviors>
          <w:behavior w:val="content"/>
        </w:behaviors>
        <w:guid w:val="{B6B08016-FA33-42B9-849F-0B3F038239B7}"/>
      </w:docPartPr>
      <w:docPartBody>
        <w:p w:rsidR="00B10E32" w:rsidRDefault="00B10E32">
          <w:pPr>
            <w:pStyle w:val="5BD4A1798E9B437C88D6A22DA98F7FFD"/>
          </w:pPr>
          <w:r w:rsidRPr="00D84875">
            <w:rPr>
              <w:rStyle w:val="PlaceholderText"/>
            </w:rPr>
            <w:t>[Title]</w:t>
          </w:r>
        </w:p>
      </w:docPartBody>
    </w:docPart>
    <w:docPart>
      <w:docPartPr>
        <w:name w:val="C56EE92C25F44FAC954CAD92EE2D1601"/>
        <w:category>
          <w:name w:val="Allgemein"/>
          <w:gallery w:val="placeholder"/>
        </w:category>
        <w:types>
          <w:type w:val="bbPlcHdr"/>
        </w:types>
        <w:behaviors>
          <w:behavior w:val="content"/>
        </w:behaviors>
        <w:guid w:val="{CDB90E47-6F8D-4372-A832-556F37965166}"/>
      </w:docPartPr>
      <w:docPartBody>
        <w:p w:rsidR="00B10E32" w:rsidRDefault="00B10E32">
          <w:pPr>
            <w:pStyle w:val="C56EE92C25F44FAC954CAD92EE2D1601"/>
          </w:pPr>
          <w:r w:rsidRPr="00D84875">
            <w:rPr>
              <w:rStyle w:val="PlaceholderText"/>
            </w:rPr>
            <w:t>[Subject]</w:t>
          </w:r>
        </w:p>
      </w:docPartBody>
    </w:docPart>
    <w:docPart>
      <w:docPartPr>
        <w:name w:val="F013779015214E11A5FE190413082C2A"/>
        <w:category>
          <w:name w:val="Allgemein"/>
          <w:gallery w:val="placeholder"/>
        </w:category>
        <w:types>
          <w:type w:val="bbPlcHdr"/>
        </w:types>
        <w:behaviors>
          <w:behavior w:val="content"/>
        </w:behaviors>
        <w:guid w:val="{0A0EDCF3-C02E-40C6-A8CD-E8BEC61E22BF}"/>
      </w:docPartPr>
      <w:docPartBody>
        <w:p w:rsidR="00B10E32" w:rsidRDefault="00B10E32">
          <w:pPr>
            <w:pStyle w:val="F013779015214E11A5FE190413082C2A"/>
          </w:pPr>
          <w:r w:rsidRPr="00D84875">
            <w:rPr>
              <w:rStyle w:val="PlaceholderText"/>
            </w:rPr>
            <w:t>[Author]</w:t>
          </w:r>
        </w:p>
      </w:docPartBody>
    </w:docPart>
    <w:docPart>
      <w:docPartPr>
        <w:name w:val="09806E2F26734F8BAC4FFD9FA71F1550"/>
        <w:category>
          <w:name w:val="Allgemein"/>
          <w:gallery w:val="placeholder"/>
        </w:category>
        <w:types>
          <w:type w:val="bbPlcHdr"/>
        </w:types>
        <w:behaviors>
          <w:behavior w:val="content"/>
        </w:behaviors>
        <w:guid w:val="{8F727BD9-D193-4D76-8B2F-60C6001A4F12}"/>
      </w:docPartPr>
      <w:docPartBody>
        <w:p w:rsidR="00B10E32" w:rsidRDefault="00B10E32">
          <w:pPr>
            <w:pStyle w:val="09806E2F26734F8BAC4FFD9FA71F1550"/>
          </w:pPr>
          <w:r w:rsidRPr="00D84875">
            <w:rPr>
              <w:rStyle w:val="PlaceholderText"/>
            </w:rPr>
            <w:t>[Title]</w:t>
          </w:r>
        </w:p>
      </w:docPartBody>
    </w:docPart>
    <w:docPart>
      <w:docPartPr>
        <w:name w:val="51433AB446104268B8A1156B4574DF72"/>
        <w:category>
          <w:name w:val="Allgemein"/>
          <w:gallery w:val="placeholder"/>
        </w:category>
        <w:types>
          <w:type w:val="bbPlcHdr"/>
        </w:types>
        <w:behaviors>
          <w:behavior w:val="content"/>
        </w:behaviors>
        <w:guid w:val="{3A0C5E6D-A54A-4249-BB3E-96B03849435B}"/>
      </w:docPartPr>
      <w:docPartBody>
        <w:p w:rsidR="00B10E32" w:rsidRDefault="00B10E32">
          <w:pPr>
            <w:pStyle w:val="51433AB446104268B8A1156B4574DF72"/>
          </w:pPr>
          <w:r w:rsidRPr="00D8487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E32"/>
    <w:rsid w:val="00B10E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4A1798E9B437C88D6A22DA98F7FFD">
    <w:name w:val="5BD4A1798E9B437C88D6A22DA98F7FFD"/>
  </w:style>
  <w:style w:type="paragraph" w:customStyle="1" w:styleId="C56EE92C25F44FAC954CAD92EE2D1601">
    <w:name w:val="C56EE92C25F44FAC954CAD92EE2D1601"/>
  </w:style>
  <w:style w:type="paragraph" w:customStyle="1" w:styleId="F013779015214E11A5FE190413082C2A">
    <w:name w:val="F013779015214E11A5FE190413082C2A"/>
  </w:style>
  <w:style w:type="paragraph" w:customStyle="1" w:styleId="09806E2F26734F8BAC4FFD9FA71F1550">
    <w:name w:val="09806E2F26734F8BAC4FFD9FA71F1550"/>
  </w:style>
  <w:style w:type="paragraph" w:customStyle="1" w:styleId="51433AB446104268B8A1156B4574DF72">
    <w:name w:val="51433AB446104268B8A1156B4574D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4E8E1-41AD-4DF8-A085-701E7EBCD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Definition.dotx</Template>
  <TotalTime>0</TotalTime>
  <Pages>6</Pages>
  <Words>576</Words>
  <Characters>3660</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Requirement definition</vt:lpstr>
      <vt:lpstr>Requirement definition</vt:lpstr>
    </vt:vector>
  </TitlesOfParts>
  <Company>Breanos Software</Company>
  <LinksUpToDate>false</LinksUpToDate>
  <CharactersWithSpaces>4228</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dc:title>
  <dc:subject>General KPU design</dc:subject>
  <dc:creator>Dominik Hutterer</dc:creator>
  <cp:lastModifiedBy>Florian Krisch, Breanos Software</cp:lastModifiedBy>
  <cp:revision>8</cp:revision>
  <cp:lastPrinted>2018-04-27T09:31:00Z</cp:lastPrinted>
  <dcterms:created xsi:type="dcterms:W3CDTF">2018-04-25T08:31:00Z</dcterms:created>
  <dcterms:modified xsi:type="dcterms:W3CDTF">2018-04-27T09:32:00Z</dcterms:modified>
</cp:coreProperties>
</file>