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803" w:rsidRPr="00BF036D" w:rsidRDefault="008F4741" w:rsidP="008F4741">
      <w:pPr>
        <w:jc w:val="center"/>
        <w:rPr>
          <w:lang w:val="de-AT"/>
        </w:rPr>
      </w:pPr>
      <w:r w:rsidRPr="00BF036D">
        <w:rPr>
          <w:lang w:val="de-AT"/>
        </w:rPr>
        <w:t>External Communication</w:t>
      </w:r>
    </w:p>
    <w:p w:rsidR="00AE643F" w:rsidRDefault="00AE643F" w:rsidP="008F4741">
      <w:pPr>
        <w:rPr>
          <w:ins w:id="0" w:author="Franz Kellner" w:date="2018-10-29T10:27:00Z"/>
          <w:lang w:val="de-AT"/>
        </w:rPr>
      </w:pPr>
      <w:ins w:id="1" w:author="Franz Kellner" w:date="2018-10-29T10:27:00Z">
        <w:r>
          <w:rPr>
            <w:lang w:val="de-AT"/>
          </w:rPr>
          <w:t>DE</w:t>
        </w:r>
      </w:ins>
    </w:p>
    <w:p w:rsidR="008F4741" w:rsidRDefault="008F4741" w:rsidP="008F4741">
      <w:pPr>
        <w:rPr>
          <w:ins w:id="2" w:author="Franz Kellner" w:date="2018-10-29T10:25:00Z"/>
          <w:lang w:val="de-AT"/>
        </w:rPr>
      </w:pPr>
      <w:del w:id="3" w:author="Franz Kellner" w:date="2018-10-29T10:27:00Z">
        <w:r w:rsidRPr="008F4741" w:rsidDel="00AE643F">
          <w:rPr>
            <w:lang w:val="de-AT"/>
          </w:rPr>
          <w:delText xml:space="preserve">Der Service </w:delText>
        </w:r>
      </w:del>
      <w:r w:rsidRPr="008F4741">
        <w:rPr>
          <w:lang w:val="de-AT"/>
        </w:rPr>
        <w:t>External</w:t>
      </w:r>
      <w:ins w:id="4" w:author="Franz Kellner" w:date="2018-10-29T10:27:00Z">
        <w:r w:rsidR="00AE643F">
          <w:rPr>
            <w:lang w:val="de-AT"/>
          </w:rPr>
          <w:t xml:space="preserve"> </w:t>
        </w:r>
      </w:ins>
      <w:r w:rsidRPr="008F4741">
        <w:rPr>
          <w:lang w:val="de-AT"/>
        </w:rPr>
        <w:t xml:space="preserve">Communication dient als Komponente </w:t>
      </w:r>
      <w:r w:rsidR="00BF036D">
        <w:rPr>
          <w:lang w:val="de-AT"/>
        </w:rPr>
        <w:t>Senden und Empfangen</w:t>
      </w:r>
      <w:r w:rsidRPr="008F4741">
        <w:rPr>
          <w:lang w:val="de-AT"/>
        </w:rPr>
        <w:t xml:space="preserve"> von SignalR Nachrichten. </w:t>
      </w:r>
      <w:r>
        <w:rPr>
          <w:lang w:val="de-AT"/>
        </w:rPr>
        <w:t>Der XClient</w:t>
      </w:r>
      <w:r w:rsidR="00BF036D">
        <w:rPr>
          <w:lang w:val="de-AT"/>
        </w:rPr>
        <w:t xml:space="preserve"> als die Schnittstelle zum Benutzer, </w:t>
      </w:r>
      <w:r>
        <w:rPr>
          <w:lang w:val="de-AT"/>
        </w:rPr>
        <w:t>verbindet sich via SignalR auf d</w:t>
      </w:r>
      <w:r w:rsidR="00BF036D">
        <w:rPr>
          <w:lang w:val="de-AT"/>
        </w:rPr>
        <w:t>en von External Communication bereitgestellten Endpunkt.</w:t>
      </w:r>
    </w:p>
    <w:p w:rsidR="00AE643F" w:rsidRDefault="00AE643F" w:rsidP="008F4741">
      <w:pPr>
        <w:rPr>
          <w:ins w:id="5" w:author="Franz Kellner" w:date="2018-10-29T10:27:00Z"/>
          <w:lang w:val="de-AT"/>
        </w:rPr>
      </w:pPr>
      <w:ins w:id="6" w:author="Franz Kellner" w:date="2018-10-29T10:25:00Z">
        <w:r>
          <w:rPr>
            <w:lang w:val="de-AT"/>
          </w:rPr>
          <w:t>Über die bereitgestellten Endpunkte ist es dem Benutzer mögl</w:t>
        </w:r>
      </w:ins>
      <w:ins w:id="7" w:author="Franz Kellner" w:date="2018-10-29T10:26:00Z">
        <w:r>
          <w:rPr>
            <w:lang w:val="de-AT"/>
          </w:rPr>
          <w:t xml:space="preserve">ich, die KPUs in einer generischen, modularen Weise zu steuern, je </w:t>
        </w:r>
        <w:proofErr w:type="spellStart"/>
        <w:r>
          <w:rPr>
            <w:lang w:val="de-AT"/>
          </w:rPr>
          <w:t>nach dem</w:t>
        </w:r>
        <w:proofErr w:type="spellEnd"/>
        <w:r>
          <w:rPr>
            <w:lang w:val="de-AT"/>
          </w:rPr>
          <w:t xml:space="preserve"> welche Schnittstellen, Modelle und Ansichten diese selbst bereitstellen.</w:t>
        </w:r>
      </w:ins>
    </w:p>
    <w:p w:rsidR="00AE643F" w:rsidRDefault="00AE643F" w:rsidP="008F4741">
      <w:pPr>
        <w:rPr>
          <w:ins w:id="8" w:author="Franz Kellner" w:date="2018-10-29T10:28:00Z"/>
          <w:lang w:val="de-AT"/>
        </w:rPr>
      </w:pPr>
      <w:ins w:id="9" w:author="Franz Kellner" w:date="2018-10-29T10:27:00Z">
        <w:r w:rsidRPr="00AE643F">
          <w:rPr>
            <w:lang w:val="de-AT"/>
          </w:rPr>
          <w:t xml:space="preserve">Dazu </w:t>
        </w:r>
        <w:r w:rsidRPr="00AE643F">
          <w:rPr>
            <w:lang w:val="de-AT"/>
            <w:rPrChange w:id="10" w:author="Franz Kellner" w:date="2018-10-29T10:28:00Z">
              <w:rPr/>
            </w:rPrChange>
          </w:rPr>
          <w:t>ko</w:t>
        </w:r>
      </w:ins>
      <w:ins w:id="11" w:author="Franz Kellner" w:date="2018-10-29T10:28:00Z">
        <w:r w:rsidRPr="00AE643F">
          <w:rPr>
            <w:lang w:val="de-AT"/>
            <w:rPrChange w:id="12" w:author="Franz Kellner" w:date="2018-10-29T10:28:00Z">
              <w:rPr/>
            </w:rPrChange>
          </w:rPr>
          <w:t xml:space="preserve">mmuniziert </w:t>
        </w:r>
      </w:ins>
      <w:ins w:id="13" w:author="Franz Kellner" w:date="2018-10-29T10:27:00Z">
        <w:r w:rsidRPr="00AE643F">
          <w:rPr>
            <w:lang w:val="de-AT"/>
          </w:rPr>
          <w:t xml:space="preserve">External Communication </w:t>
        </w:r>
      </w:ins>
      <w:ins w:id="14" w:author="Franz Kellner" w:date="2018-10-29T10:28:00Z">
        <w:r w:rsidRPr="00AE643F">
          <w:rPr>
            <w:lang w:val="de-AT"/>
            <w:rPrChange w:id="15" w:author="Franz Kellner" w:date="2018-10-29T10:28:00Z">
              <w:rPr/>
            </w:rPrChange>
          </w:rPr>
          <w:t xml:space="preserve">aktiv </w:t>
        </w:r>
      </w:ins>
      <w:ins w:id="16" w:author="Franz Kellner" w:date="2018-10-29T10:27:00Z">
        <w:r w:rsidRPr="00AE643F">
          <w:rPr>
            <w:lang w:val="de-AT"/>
          </w:rPr>
          <w:t xml:space="preserve">mit </w:t>
        </w:r>
      </w:ins>
      <w:ins w:id="17" w:author="Franz Kellner" w:date="2018-10-29T10:28:00Z">
        <w:r w:rsidRPr="00AE643F">
          <w:rPr>
            <w:lang w:val="de-AT"/>
            <w:rPrChange w:id="18" w:author="Franz Kellner" w:date="2018-10-29T10:28:00Z">
              <w:rPr/>
            </w:rPrChange>
          </w:rPr>
          <w:t>d</w:t>
        </w:r>
        <w:r>
          <w:rPr>
            <w:lang w:val="de-AT"/>
          </w:rPr>
          <w:t>en folgenden Diensten:</w:t>
        </w:r>
      </w:ins>
    </w:p>
    <w:p w:rsidR="00AE643F" w:rsidRDefault="00AE643F" w:rsidP="00AE643F">
      <w:pPr>
        <w:pStyle w:val="Listenabsatz"/>
        <w:numPr>
          <w:ilvl w:val="0"/>
          <w:numId w:val="1"/>
        </w:numPr>
        <w:rPr>
          <w:ins w:id="19" w:author="Franz Kellner" w:date="2018-10-29T10:31:00Z"/>
          <w:lang w:val="de-AT"/>
        </w:rPr>
      </w:pPr>
      <w:ins w:id="20" w:author="Franz Kellner" w:date="2018-10-29T10:28:00Z">
        <w:r w:rsidRPr="00AE643F">
          <w:rPr>
            <w:lang w:val="de-AT"/>
          </w:rPr>
          <w:t>Core Service</w:t>
        </w:r>
      </w:ins>
    </w:p>
    <w:p w:rsidR="00AE643F" w:rsidRDefault="00AE643F" w:rsidP="00AE643F">
      <w:pPr>
        <w:pStyle w:val="Listenabsatz"/>
        <w:numPr>
          <w:ilvl w:val="1"/>
          <w:numId w:val="1"/>
        </w:numPr>
        <w:rPr>
          <w:ins w:id="21" w:author="Franz Kellner" w:date="2018-10-29T10:32:00Z"/>
          <w:lang w:val="de-AT"/>
        </w:rPr>
      </w:pPr>
      <w:ins w:id="22" w:author="Franz Kellner" w:date="2018-10-29T10:31:00Z">
        <w:r>
          <w:rPr>
            <w:lang w:val="de-AT"/>
          </w:rPr>
          <w:t>Aktiv:</w:t>
        </w:r>
      </w:ins>
      <w:ins w:id="23" w:author="Franz Kellner" w:date="2018-10-29T10:28:00Z">
        <w:r>
          <w:rPr>
            <w:lang w:val="de-AT"/>
          </w:rPr>
          <w:t xml:space="preserve"> zur Interaktion mit den ‚dahinter‘ liegenden </w:t>
        </w:r>
      </w:ins>
      <w:ins w:id="24" w:author="Franz Kellner" w:date="2018-10-29T10:29:00Z">
        <w:r>
          <w:rPr>
            <w:lang w:val="de-AT"/>
          </w:rPr>
          <w:t>KPUs</w:t>
        </w:r>
      </w:ins>
    </w:p>
    <w:p w:rsidR="00AE643F" w:rsidRDefault="00AE643F">
      <w:pPr>
        <w:pStyle w:val="Listenabsatz"/>
        <w:numPr>
          <w:ilvl w:val="1"/>
          <w:numId w:val="1"/>
        </w:numPr>
        <w:rPr>
          <w:ins w:id="25" w:author="Franz Kellner" w:date="2018-10-29T10:29:00Z"/>
          <w:lang w:val="de-AT"/>
        </w:rPr>
        <w:pPrChange w:id="26" w:author="Franz Kellner" w:date="2018-10-29T10:31:00Z">
          <w:pPr>
            <w:pStyle w:val="Listenabsatz"/>
            <w:numPr>
              <w:numId w:val="1"/>
            </w:numPr>
            <w:ind w:hanging="360"/>
          </w:pPr>
        </w:pPrChange>
      </w:pPr>
      <w:ins w:id="27" w:author="Franz Kellner" w:date="2018-10-29T10:32:00Z">
        <w:r>
          <w:rPr>
            <w:lang w:val="de-AT"/>
          </w:rPr>
          <w:t xml:space="preserve">Passiv: zur Rückgabe von angefragten KPU-Packages die zum </w:t>
        </w:r>
      </w:ins>
      <w:ins w:id="28" w:author="Franz Kellner" w:date="2018-10-29T10:37:00Z">
        <w:r w:rsidR="004E3A99">
          <w:rPr>
            <w:lang w:val="de-AT"/>
          </w:rPr>
          <w:t>‚</w:t>
        </w:r>
      </w:ins>
      <w:ins w:id="29" w:author="Franz Kellner" w:date="2018-10-29T10:32:00Z">
        <w:r>
          <w:rPr>
            <w:lang w:val="de-AT"/>
          </w:rPr>
          <w:t>Anzeigen einer KPU</w:t>
        </w:r>
      </w:ins>
      <w:ins w:id="30" w:author="Franz Kellner" w:date="2018-10-29T10:37:00Z">
        <w:r w:rsidR="004E3A99">
          <w:rPr>
            <w:lang w:val="de-AT"/>
          </w:rPr>
          <w:t>‘</w:t>
        </w:r>
      </w:ins>
      <w:ins w:id="31" w:author="Franz Kellner" w:date="2018-10-29T10:32:00Z">
        <w:r>
          <w:rPr>
            <w:lang w:val="de-AT"/>
          </w:rPr>
          <w:t xml:space="preserve"> im Client benötigt werden</w:t>
        </w:r>
      </w:ins>
    </w:p>
    <w:p w:rsidR="00AE643F" w:rsidRDefault="00AE643F" w:rsidP="00AE643F">
      <w:pPr>
        <w:pStyle w:val="Listenabsatz"/>
        <w:numPr>
          <w:ilvl w:val="0"/>
          <w:numId w:val="1"/>
        </w:numPr>
        <w:rPr>
          <w:ins w:id="32" w:author="Franz Kellner" w:date="2018-10-29T10:33:00Z"/>
          <w:lang w:val="de-AT"/>
        </w:rPr>
      </w:pPr>
      <w:ins w:id="33" w:author="Franz Kellner" w:date="2018-10-29T10:29:00Z">
        <w:r w:rsidRPr="00AE643F">
          <w:rPr>
            <w:lang w:val="de-AT"/>
          </w:rPr>
          <w:t>Security Service</w:t>
        </w:r>
      </w:ins>
    </w:p>
    <w:p w:rsidR="00AE643F" w:rsidRDefault="00AE643F">
      <w:pPr>
        <w:pStyle w:val="Listenabsatz"/>
        <w:numPr>
          <w:ilvl w:val="1"/>
          <w:numId w:val="1"/>
        </w:numPr>
        <w:rPr>
          <w:ins w:id="34" w:author="Franz Kellner" w:date="2018-10-29T10:30:00Z"/>
          <w:lang w:val="de-AT"/>
        </w:rPr>
        <w:pPrChange w:id="35" w:author="Franz Kellner" w:date="2018-10-29T10:33:00Z">
          <w:pPr>
            <w:pStyle w:val="Listenabsatz"/>
            <w:numPr>
              <w:numId w:val="1"/>
            </w:numPr>
            <w:ind w:hanging="360"/>
          </w:pPr>
        </w:pPrChange>
      </w:pPr>
      <w:ins w:id="36" w:author="Franz Kellner" w:date="2018-10-29T10:33:00Z">
        <w:r>
          <w:rPr>
            <w:lang w:val="de-AT"/>
          </w:rPr>
          <w:t xml:space="preserve">Aktiv: </w:t>
        </w:r>
      </w:ins>
      <w:ins w:id="37" w:author="Franz Kellner" w:date="2018-10-29T10:29:00Z">
        <w:r w:rsidRPr="00AE643F">
          <w:rPr>
            <w:lang w:val="de-AT"/>
          </w:rPr>
          <w:t>zur Authentifizierung de</w:t>
        </w:r>
        <w:r w:rsidRPr="00AE643F">
          <w:rPr>
            <w:lang w:val="de-AT"/>
            <w:rPrChange w:id="38" w:author="Franz Kellner" w:date="2018-10-29T10:29:00Z">
              <w:rPr/>
            </w:rPrChange>
          </w:rPr>
          <w:t>s Benutz</w:t>
        </w:r>
        <w:r>
          <w:rPr>
            <w:lang w:val="de-AT"/>
          </w:rPr>
          <w:t>ers und zur immanenten Berechtigungsüberprüfung bei jeder Benutzeranfrage</w:t>
        </w:r>
      </w:ins>
    </w:p>
    <w:p w:rsidR="00AE643F" w:rsidRDefault="00AE643F" w:rsidP="00AE643F">
      <w:pPr>
        <w:pStyle w:val="Listenabsatz"/>
        <w:numPr>
          <w:ilvl w:val="0"/>
          <w:numId w:val="1"/>
        </w:numPr>
        <w:rPr>
          <w:ins w:id="39" w:author="Franz Kellner" w:date="2018-10-29T10:33:00Z"/>
          <w:lang w:val="de-AT"/>
        </w:rPr>
      </w:pPr>
      <w:proofErr w:type="spellStart"/>
      <w:ins w:id="40" w:author="Franz Kellner" w:date="2018-10-29T10:30:00Z">
        <w:r>
          <w:rPr>
            <w:lang w:val="de-AT"/>
          </w:rPr>
          <w:t>Pres</w:t>
        </w:r>
      </w:ins>
      <w:ins w:id="41" w:author="Franz Kellner" w:date="2018-10-29T10:31:00Z">
        <w:r>
          <w:rPr>
            <w:lang w:val="de-AT"/>
          </w:rPr>
          <w:t>enter</w:t>
        </w:r>
        <w:proofErr w:type="spellEnd"/>
        <w:r>
          <w:rPr>
            <w:lang w:val="de-AT"/>
          </w:rPr>
          <w:t xml:space="preserve"> Service</w:t>
        </w:r>
      </w:ins>
    </w:p>
    <w:p w:rsidR="00AE643F" w:rsidRDefault="00AE643F" w:rsidP="00AE643F">
      <w:pPr>
        <w:pStyle w:val="Listenabsatz"/>
        <w:numPr>
          <w:ilvl w:val="1"/>
          <w:numId w:val="1"/>
        </w:numPr>
        <w:rPr>
          <w:ins w:id="42" w:author="Franz Kellner" w:date="2018-10-29T10:33:00Z"/>
          <w:lang w:val="de-AT"/>
        </w:rPr>
      </w:pPr>
      <w:ins w:id="43" w:author="Franz Kellner" w:date="2018-10-29T10:33:00Z">
        <w:r>
          <w:rPr>
            <w:lang w:val="de-AT"/>
          </w:rPr>
          <w:t>Aktiv:</w:t>
        </w:r>
      </w:ins>
      <w:ins w:id="44" w:author="Franz Kellner" w:date="2018-10-29T10:31:00Z">
        <w:r>
          <w:rPr>
            <w:lang w:val="de-AT"/>
          </w:rPr>
          <w:t xml:space="preserve"> zur Anmeldung einer Verbindung für die Model Updates eines bestimmten Models</w:t>
        </w:r>
      </w:ins>
    </w:p>
    <w:p w:rsidR="00AE643F" w:rsidRDefault="00AE643F">
      <w:pPr>
        <w:pStyle w:val="Listenabsatz"/>
        <w:numPr>
          <w:ilvl w:val="1"/>
          <w:numId w:val="1"/>
        </w:numPr>
        <w:rPr>
          <w:ins w:id="45" w:author="Franz Kellner" w:date="2018-10-29T10:31:00Z"/>
          <w:lang w:val="de-AT"/>
        </w:rPr>
        <w:pPrChange w:id="46" w:author="Franz Kellner" w:date="2018-10-29T10:33:00Z">
          <w:pPr>
            <w:pStyle w:val="Listenabsatz"/>
            <w:numPr>
              <w:numId w:val="1"/>
            </w:numPr>
            <w:ind w:hanging="360"/>
          </w:pPr>
        </w:pPrChange>
      </w:pPr>
      <w:ins w:id="47" w:author="Franz Kellner" w:date="2018-10-29T10:33:00Z">
        <w:r>
          <w:rPr>
            <w:lang w:val="de-AT"/>
          </w:rPr>
          <w:t>Passiv: zur Entgegennahme und Weitergabe von paketierten Model</w:t>
        </w:r>
      </w:ins>
      <w:ins w:id="48" w:author="Franz Kellner" w:date="2018-10-29T10:34:00Z">
        <w:r>
          <w:rPr>
            <w:lang w:val="de-AT"/>
          </w:rPr>
          <w:t xml:space="preserve"> </w:t>
        </w:r>
      </w:ins>
      <w:ins w:id="49" w:author="Franz Kellner" w:date="2018-10-29T10:33:00Z">
        <w:r>
          <w:rPr>
            <w:lang w:val="de-AT"/>
          </w:rPr>
          <w:t xml:space="preserve">Updates </w:t>
        </w:r>
      </w:ins>
      <w:ins w:id="50" w:author="Franz Kellner" w:date="2018-10-29T10:34:00Z">
        <w:r>
          <w:rPr>
            <w:lang w:val="de-AT"/>
          </w:rPr>
          <w:t>an Clients</w:t>
        </w:r>
      </w:ins>
      <w:bookmarkStart w:id="51" w:name="_GoBack"/>
      <w:bookmarkEnd w:id="51"/>
    </w:p>
    <w:p w:rsidR="00AE643F" w:rsidRPr="00AE643F" w:rsidDel="00AE643F" w:rsidRDefault="00AE643F">
      <w:pPr>
        <w:rPr>
          <w:del w:id="52" w:author="Franz Kellner" w:date="2018-10-29T10:31:00Z"/>
          <w:lang w:val="de-AT"/>
        </w:rPr>
      </w:pPr>
    </w:p>
    <w:p w:rsidR="009A2D86" w:rsidRPr="00BD7BFE" w:rsidRDefault="00AE643F" w:rsidP="008F4741">
      <w:ins w:id="53" w:author="Franz Kellner" w:date="2018-10-29T10:27:00Z">
        <w:r w:rsidRPr="00BD7BFE">
          <w:t>EN</w:t>
        </w:r>
      </w:ins>
    </w:p>
    <w:p w:rsidR="009A2D86" w:rsidRDefault="009A2D86" w:rsidP="008F4741">
      <w:pPr>
        <w:rPr>
          <w:ins w:id="54" w:author="Franz Kellner" w:date="2018-10-29T10:34:00Z"/>
          <w:lang w:val="en-GB"/>
        </w:rPr>
      </w:pPr>
      <w:r w:rsidRPr="009A2D86">
        <w:rPr>
          <w:lang w:val="en-GB"/>
        </w:rPr>
        <w:t xml:space="preserve">The service ExternalCommunication serves as a component for </w:t>
      </w:r>
      <w:r w:rsidR="00BF036D">
        <w:rPr>
          <w:lang w:val="en-GB"/>
        </w:rPr>
        <w:t>sending and receiving</w:t>
      </w:r>
      <w:r w:rsidRPr="009A2D86">
        <w:rPr>
          <w:lang w:val="en-GB"/>
        </w:rPr>
        <w:t xml:space="preserve"> </w:t>
      </w:r>
      <w:r w:rsidR="00BF036D">
        <w:rPr>
          <w:lang w:val="en-GB"/>
        </w:rPr>
        <w:t xml:space="preserve">SignalR </w:t>
      </w:r>
      <w:r w:rsidRPr="009A2D86">
        <w:rPr>
          <w:lang w:val="en-GB"/>
        </w:rPr>
        <w:t>messages. The XClient</w:t>
      </w:r>
      <w:r w:rsidR="00BF036D">
        <w:rPr>
          <w:lang w:val="en-GB"/>
        </w:rPr>
        <w:t xml:space="preserve"> which renders the user interface, connects to the endpoint provided by External Communication via SignalR.</w:t>
      </w:r>
    </w:p>
    <w:p w:rsidR="00AE643F" w:rsidRDefault="00AE643F" w:rsidP="008F4741">
      <w:pPr>
        <w:rPr>
          <w:ins w:id="55" w:author="Franz Kellner" w:date="2018-10-29T10:35:00Z"/>
          <w:lang w:val="en-GB"/>
        </w:rPr>
      </w:pPr>
      <w:ins w:id="56" w:author="Franz Kellner" w:date="2018-10-29T10:34:00Z">
        <w:r>
          <w:rPr>
            <w:lang w:val="en-GB"/>
          </w:rPr>
          <w:t xml:space="preserve">By using the provided </w:t>
        </w:r>
        <w:proofErr w:type="gramStart"/>
        <w:r>
          <w:rPr>
            <w:lang w:val="en-GB"/>
          </w:rPr>
          <w:t>endpoints</w:t>
        </w:r>
        <w:proofErr w:type="gramEnd"/>
        <w:r>
          <w:rPr>
            <w:lang w:val="en-GB"/>
          </w:rPr>
          <w:t xml:space="preserve"> a user can control th</w:t>
        </w:r>
        <w:r w:rsidR="004E3A99">
          <w:rPr>
            <w:lang w:val="en-GB"/>
          </w:rPr>
          <w:t xml:space="preserve">e </w:t>
        </w:r>
      </w:ins>
      <w:ins w:id="57" w:author="Franz Kellner" w:date="2018-10-29T10:35:00Z">
        <w:r w:rsidR="004E3A99">
          <w:rPr>
            <w:lang w:val="en-GB"/>
          </w:rPr>
          <w:t>KPUs in a generic and modular way, depending on the interfaces, models and views provided by the KPUs themselves.</w:t>
        </w:r>
      </w:ins>
    </w:p>
    <w:p w:rsidR="004E3A99" w:rsidRPr="004E3A99" w:rsidRDefault="004E3A99" w:rsidP="008F4741">
      <w:pPr>
        <w:rPr>
          <w:ins w:id="58" w:author="Franz Kellner" w:date="2018-10-29T10:36:00Z"/>
          <w:rPrChange w:id="59" w:author="Franz Kellner" w:date="2018-10-29T10:40:00Z">
            <w:rPr>
              <w:ins w:id="60" w:author="Franz Kellner" w:date="2018-10-29T10:36:00Z"/>
              <w:lang w:val="en-GB"/>
            </w:rPr>
          </w:rPrChange>
        </w:rPr>
      </w:pPr>
      <w:ins w:id="61" w:author="Franz Kellner" w:date="2018-10-29T10:35:00Z">
        <w:r w:rsidRPr="004E3A99">
          <w:rPr>
            <w:rPrChange w:id="62" w:author="Franz Kellner" w:date="2018-10-29T10:40:00Z">
              <w:rPr>
                <w:lang w:val="en-GB"/>
              </w:rPr>
            </w:rPrChange>
          </w:rPr>
          <w:t xml:space="preserve">For this, </w:t>
        </w:r>
      </w:ins>
      <w:ins w:id="63" w:author="Franz Kellner" w:date="2018-10-29T10:36:00Z">
        <w:r w:rsidRPr="004E3A99">
          <w:rPr>
            <w:rPrChange w:id="64" w:author="Franz Kellner" w:date="2018-10-29T10:40:00Z">
              <w:rPr>
                <w:lang w:val="en-GB"/>
              </w:rPr>
            </w:rPrChange>
          </w:rPr>
          <w:t>External Communication communicates with the following services:</w:t>
        </w:r>
      </w:ins>
    </w:p>
    <w:p w:rsidR="004E3A99" w:rsidRPr="004E3A99" w:rsidRDefault="004E3A99" w:rsidP="004E3A99">
      <w:pPr>
        <w:pStyle w:val="Listenabsatz"/>
        <w:numPr>
          <w:ilvl w:val="0"/>
          <w:numId w:val="1"/>
        </w:numPr>
        <w:rPr>
          <w:ins w:id="65" w:author="Franz Kellner" w:date="2018-10-29T10:36:00Z"/>
          <w:rPrChange w:id="66" w:author="Franz Kellner" w:date="2018-10-29T10:40:00Z">
            <w:rPr>
              <w:ins w:id="67" w:author="Franz Kellner" w:date="2018-10-29T10:36:00Z"/>
              <w:lang w:val="de-AT"/>
            </w:rPr>
          </w:rPrChange>
        </w:rPr>
      </w:pPr>
      <w:ins w:id="68" w:author="Franz Kellner" w:date="2018-10-29T10:36:00Z">
        <w:r w:rsidRPr="004E3A99">
          <w:rPr>
            <w:rPrChange w:id="69" w:author="Franz Kellner" w:date="2018-10-29T10:40:00Z">
              <w:rPr>
                <w:lang w:val="de-AT"/>
              </w:rPr>
            </w:rPrChange>
          </w:rPr>
          <w:t>Core Service</w:t>
        </w:r>
      </w:ins>
    </w:p>
    <w:p w:rsidR="004E3A99" w:rsidRPr="004E3A99" w:rsidRDefault="004E3A99" w:rsidP="004E3A99">
      <w:pPr>
        <w:pStyle w:val="Listenabsatz"/>
        <w:numPr>
          <w:ilvl w:val="1"/>
          <w:numId w:val="1"/>
        </w:numPr>
        <w:rPr>
          <w:ins w:id="70" w:author="Franz Kellner" w:date="2018-10-29T10:36:00Z"/>
          <w:rPrChange w:id="71" w:author="Franz Kellner" w:date="2018-10-29T10:40:00Z">
            <w:rPr>
              <w:ins w:id="72" w:author="Franz Kellner" w:date="2018-10-29T10:36:00Z"/>
              <w:lang w:val="de-AT"/>
            </w:rPr>
          </w:rPrChange>
        </w:rPr>
      </w:pPr>
      <w:ins w:id="73" w:author="Franz Kellner" w:date="2018-10-29T10:36:00Z">
        <w:r w:rsidRPr="004E3A99">
          <w:rPr>
            <w:rPrChange w:id="74" w:author="Franz Kellner" w:date="2018-10-29T10:40:00Z">
              <w:rPr>
                <w:lang w:val="de-AT"/>
              </w:rPr>
            </w:rPrChange>
          </w:rPr>
          <w:t>active: interaction with the K</w:t>
        </w:r>
        <w:r w:rsidRPr="004E3A99">
          <w:t>PUs which are logically ‘b</w:t>
        </w:r>
      </w:ins>
      <w:ins w:id="75" w:author="Franz Kellner" w:date="2018-10-29T10:37:00Z">
        <w:r w:rsidRPr="004E3A99">
          <w:t>eyond’ the Core Service</w:t>
        </w:r>
      </w:ins>
    </w:p>
    <w:p w:rsidR="004E3A99" w:rsidRPr="004E3A99" w:rsidRDefault="004E3A99" w:rsidP="004E3A99">
      <w:pPr>
        <w:pStyle w:val="Listenabsatz"/>
        <w:numPr>
          <w:ilvl w:val="1"/>
          <w:numId w:val="1"/>
        </w:numPr>
        <w:rPr>
          <w:ins w:id="76" w:author="Franz Kellner" w:date="2018-10-29T10:36:00Z"/>
          <w:rPrChange w:id="77" w:author="Franz Kellner" w:date="2018-10-29T10:40:00Z">
            <w:rPr>
              <w:ins w:id="78" w:author="Franz Kellner" w:date="2018-10-29T10:36:00Z"/>
              <w:lang w:val="de-AT"/>
            </w:rPr>
          </w:rPrChange>
        </w:rPr>
      </w:pPr>
      <w:ins w:id="79" w:author="Franz Kellner" w:date="2018-10-29T10:36:00Z">
        <w:r w:rsidRPr="004E3A99">
          <w:rPr>
            <w:rPrChange w:id="80" w:author="Franz Kellner" w:date="2018-10-29T10:40:00Z">
              <w:rPr>
                <w:lang w:val="de-AT"/>
              </w:rPr>
            </w:rPrChange>
          </w:rPr>
          <w:t xml:space="preserve">passive: </w:t>
        </w:r>
      </w:ins>
      <w:ins w:id="81" w:author="Franz Kellner" w:date="2018-10-29T10:37:00Z">
        <w:r w:rsidRPr="004E3A99">
          <w:rPr>
            <w:rPrChange w:id="82" w:author="Franz Kellner" w:date="2018-10-29T10:40:00Z">
              <w:rPr>
                <w:lang w:val="de-AT"/>
              </w:rPr>
            </w:rPrChange>
          </w:rPr>
          <w:t>returning requested KPU-</w:t>
        </w:r>
        <w:r w:rsidRPr="004E3A99">
          <w:t>packages that are necessary in the client to ‘display a KPU’</w:t>
        </w:r>
      </w:ins>
    </w:p>
    <w:p w:rsidR="004E3A99" w:rsidRPr="004E3A99" w:rsidRDefault="004E3A99" w:rsidP="004E3A99">
      <w:pPr>
        <w:pStyle w:val="Listenabsatz"/>
        <w:numPr>
          <w:ilvl w:val="0"/>
          <w:numId w:val="1"/>
        </w:numPr>
        <w:rPr>
          <w:ins w:id="83" w:author="Franz Kellner" w:date="2018-10-29T10:36:00Z"/>
          <w:rPrChange w:id="84" w:author="Franz Kellner" w:date="2018-10-29T10:40:00Z">
            <w:rPr>
              <w:ins w:id="85" w:author="Franz Kellner" w:date="2018-10-29T10:36:00Z"/>
              <w:lang w:val="de-AT"/>
            </w:rPr>
          </w:rPrChange>
        </w:rPr>
      </w:pPr>
      <w:ins w:id="86" w:author="Franz Kellner" w:date="2018-10-29T10:36:00Z">
        <w:r w:rsidRPr="004E3A99">
          <w:rPr>
            <w:rPrChange w:id="87" w:author="Franz Kellner" w:date="2018-10-29T10:40:00Z">
              <w:rPr>
                <w:lang w:val="de-AT"/>
              </w:rPr>
            </w:rPrChange>
          </w:rPr>
          <w:t>Security Service</w:t>
        </w:r>
      </w:ins>
    </w:p>
    <w:p w:rsidR="004E3A99" w:rsidRPr="004E3A99" w:rsidRDefault="004E3A99" w:rsidP="004E3A99">
      <w:pPr>
        <w:pStyle w:val="Listenabsatz"/>
        <w:numPr>
          <w:ilvl w:val="1"/>
          <w:numId w:val="1"/>
        </w:numPr>
        <w:rPr>
          <w:ins w:id="88" w:author="Franz Kellner" w:date="2018-10-29T10:36:00Z"/>
          <w:rPrChange w:id="89" w:author="Franz Kellner" w:date="2018-10-29T10:40:00Z">
            <w:rPr>
              <w:ins w:id="90" w:author="Franz Kellner" w:date="2018-10-29T10:36:00Z"/>
              <w:lang w:val="de-AT"/>
            </w:rPr>
          </w:rPrChange>
        </w:rPr>
      </w:pPr>
      <w:ins w:id="91" w:author="Franz Kellner" w:date="2018-10-29T10:36:00Z">
        <w:r w:rsidRPr="004E3A99">
          <w:rPr>
            <w:rPrChange w:id="92" w:author="Franz Kellner" w:date="2018-10-29T10:40:00Z">
              <w:rPr>
                <w:lang w:val="de-AT"/>
              </w:rPr>
            </w:rPrChange>
          </w:rPr>
          <w:t xml:space="preserve">active: </w:t>
        </w:r>
      </w:ins>
      <w:ins w:id="93" w:author="Franz Kellner" w:date="2018-10-29T10:38:00Z">
        <w:r w:rsidRPr="004E3A99">
          <w:rPr>
            <w:rPrChange w:id="94" w:author="Franz Kellner" w:date="2018-10-29T10:40:00Z">
              <w:rPr>
                <w:lang w:val="de-AT"/>
              </w:rPr>
            </w:rPrChange>
          </w:rPr>
          <w:t xml:space="preserve">user </w:t>
        </w:r>
      </w:ins>
      <w:ins w:id="95" w:author="Franz Kellner" w:date="2018-10-29T10:37:00Z">
        <w:r w:rsidRPr="004E3A99">
          <w:rPr>
            <w:rPrChange w:id="96" w:author="Franz Kellner" w:date="2018-10-29T10:40:00Z">
              <w:rPr>
                <w:lang w:val="de-AT"/>
              </w:rPr>
            </w:rPrChange>
          </w:rPr>
          <w:t>authentication</w:t>
        </w:r>
      </w:ins>
      <w:ins w:id="97" w:author="Franz Kellner" w:date="2018-10-29T10:38:00Z">
        <w:r w:rsidRPr="004E3A99">
          <w:rPr>
            <w:rPrChange w:id="98" w:author="Franz Kellner" w:date="2018-10-29T10:40:00Z">
              <w:rPr>
                <w:lang w:val="de-AT"/>
              </w:rPr>
            </w:rPrChange>
          </w:rPr>
          <w:t xml:space="preserve"> and i</w:t>
        </w:r>
        <w:r w:rsidRPr="004E3A99">
          <w:t>mmanent permission checks on every query from a client</w:t>
        </w:r>
      </w:ins>
    </w:p>
    <w:p w:rsidR="004E3A99" w:rsidRPr="004E3A99" w:rsidRDefault="004E3A99" w:rsidP="004E3A99">
      <w:pPr>
        <w:pStyle w:val="Listenabsatz"/>
        <w:numPr>
          <w:ilvl w:val="0"/>
          <w:numId w:val="1"/>
        </w:numPr>
        <w:rPr>
          <w:ins w:id="99" w:author="Franz Kellner" w:date="2018-10-29T10:36:00Z"/>
          <w:rPrChange w:id="100" w:author="Franz Kellner" w:date="2018-10-29T10:40:00Z">
            <w:rPr>
              <w:ins w:id="101" w:author="Franz Kellner" w:date="2018-10-29T10:36:00Z"/>
              <w:lang w:val="de-AT"/>
            </w:rPr>
          </w:rPrChange>
        </w:rPr>
      </w:pPr>
      <w:ins w:id="102" w:author="Franz Kellner" w:date="2018-10-29T10:36:00Z">
        <w:r w:rsidRPr="004E3A99">
          <w:rPr>
            <w:rPrChange w:id="103" w:author="Franz Kellner" w:date="2018-10-29T10:40:00Z">
              <w:rPr>
                <w:lang w:val="de-AT"/>
              </w:rPr>
            </w:rPrChange>
          </w:rPr>
          <w:t>Presenter Service</w:t>
        </w:r>
      </w:ins>
    </w:p>
    <w:p w:rsidR="004E3A99" w:rsidRPr="004E3A99" w:rsidRDefault="004E3A99" w:rsidP="004E3A99">
      <w:pPr>
        <w:pStyle w:val="Listenabsatz"/>
        <w:numPr>
          <w:ilvl w:val="1"/>
          <w:numId w:val="1"/>
        </w:numPr>
        <w:rPr>
          <w:ins w:id="104" w:author="Franz Kellner" w:date="2018-10-29T10:36:00Z"/>
          <w:rPrChange w:id="105" w:author="Franz Kellner" w:date="2018-10-29T10:40:00Z">
            <w:rPr>
              <w:ins w:id="106" w:author="Franz Kellner" w:date="2018-10-29T10:36:00Z"/>
              <w:lang w:val="de-AT"/>
            </w:rPr>
          </w:rPrChange>
        </w:rPr>
      </w:pPr>
      <w:ins w:id="107" w:author="Franz Kellner" w:date="2018-10-29T10:36:00Z">
        <w:r w:rsidRPr="004E3A99">
          <w:rPr>
            <w:rPrChange w:id="108" w:author="Franz Kellner" w:date="2018-10-29T10:40:00Z">
              <w:rPr>
                <w:lang w:val="de-AT"/>
              </w:rPr>
            </w:rPrChange>
          </w:rPr>
          <w:t xml:space="preserve">active: </w:t>
        </w:r>
      </w:ins>
      <w:ins w:id="109" w:author="Franz Kellner" w:date="2018-10-29T10:38:00Z">
        <w:r w:rsidRPr="004E3A99">
          <w:rPr>
            <w:rPrChange w:id="110" w:author="Franz Kellner" w:date="2018-10-29T10:40:00Z">
              <w:rPr>
                <w:lang w:val="de-AT"/>
              </w:rPr>
            </w:rPrChange>
          </w:rPr>
          <w:t>registration of a</w:t>
        </w:r>
      </w:ins>
      <w:ins w:id="111" w:author="Franz Kellner" w:date="2018-10-29T10:39:00Z">
        <w:r w:rsidRPr="004E3A99">
          <w:rPr>
            <w:rPrChange w:id="112" w:author="Franz Kellner" w:date="2018-10-29T10:40:00Z">
              <w:rPr>
                <w:lang w:val="de-AT"/>
              </w:rPr>
            </w:rPrChange>
          </w:rPr>
          <w:t xml:space="preserve"> </w:t>
        </w:r>
      </w:ins>
      <w:ins w:id="113" w:author="Franz Kellner" w:date="2018-10-29T10:38:00Z">
        <w:r w:rsidRPr="004E3A99">
          <w:rPr>
            <w:rPrChange w:id="114" w:author="Franz Kellner" w:date="2018-10-29T10:40:00Z">
              <w:rPr>
                <w:lang w:val="de-AT"/>
              </w:rPr>
            </w:rPrChange>
          </w:rPr>
          <w:t>conn</w:t>
        </w:r>
      </w:ins>
      <w:ins w:id="115" w:author="Franz Kellner" w:date="2018-10-29T10:39:00Z">
        <w:r w:rsidRPr="004E3A99">
          <w:rPr>
            <w:rPrChange w:id="116" w:author="Franz Kellner" w:date="2018-10-29T10:40:00Z">
              <w:rPr>
                <w:lang w:val="de-AT"/>
              </w:rPr>
            </w:rPrChange>
          </w:rPr>
          <w:t>ection</w:t>
        </w:r>
        <w:r w:rsidRPr="004E3A99">
          <w:t xml:space="preserve"> for the model updates of a model</w:t>
        </w:r>
      </w:ins>
    </w:p>
    <w:p w:rsidR="004E3A99" w:rsidRPr="004E3A99" w:rsidRDefault="004E3A99">
      <w:pPr>
        <w:pStyle w:val="Listenabsatz"/>
        <w:numPr>
          <w:ilvl w:val="1"/>
          <w:numId w:val="1"/>
        </w:numPr>
        <w:rPr>
          <w:rPrChange w:id="117" w:author="Franz Kellner" w:date="2018-10-29T10:40:00Z">
            <w:rPr>
              <w:lang w:val="en-GB"/>
            </w:rPr>
          </w:rPrChange>
        </w:rPr>
        <w:pPrChange w:id="118" w:author="Franz Kellner" w:date="2018-10-29T10:40:00Z">
          <w:pPr/>
        </w:pPrChange>
      </w:pPr>
      <w:ins w:id="119" w:author="Franz Kellner" w:date="2018-10-29T10:36:00Z">
        <w:r w:rsidRPr="004E3A99">
          <w:rPr>
            <w:rPrChange w:id="120" w:author="Franz Kellner" w:date="2018-10-29T10:40:00Z">
              <w:rPr>
                <w:lang w:val="de-AT"/>
              </w:rPr>
            </w:rPrChange>
          </w:rPr>
          <w:t xml:space="preserve">passive: </w:t>
        </w:r>
      </w:ins>
      <w:ins w:id="121" w:author="Franz Kellner" w:date="2018-10-29T10:40:00Z">
        <w:r w:rsidRPr="004E3A99">
          <w:rPr>
            <w:rPrChange w:id="122" w:author="Franz Kellner" w:date="2018-10-29T10:40:00Z">
              <w:rPr>
                <w:lang w:val="de-AT"/>
              </w:rPr>
            </w:rPrChange>
          </w:rPr>
          <w:t>forwarding of packaged m</w:t>
        </w:r>
        <w:r w:rsidRPr="004E3A99">
          <w:t>odel updates to clients</w:t>
        </w:r>
      </w:ins>
    </w:p>
    <w:sectPr w:rsidR="004E3A99" w:rsidRPr="004E3A9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8EF"/>
    <w:multiLevelType w:val="hybridMultilevel"/>
    <w:tmpl w:val="086A2682"/>
    <w:lvl w:ilvl="0" w:tplc="59C09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anz Kellner">
    <w15:presenceInfo w15:providerId="AD" w15:userId="S::Kellner@breanos.com::ee1e57d3-465f-4d37-a9fc-fc23fab6ea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41"/>
    <w:rsid w:val="000408E7"/>
    <w:rsid w:val="001A6785"/>
    <w:rsid w:val="00454FA5"/>
    <w:rsid w:val="004E3A99"/>
    <w:rsid w:val="005A7626"/>
    <w:rsid w:val="00822BF7"/>
    <w:rsid w:val="00893A16"/>
    <w:rsid w:val="008F4741"/>
    <w:rsid w:val="009A2D86"/>
    <w:rsid w:val="009C6F96"/>
    <w:rsid w:val="00A546BC"/>
    <w:rsid w:val="00AE643F"/>
    <w:rsid w:val="00BD7BFE"/>
    <w:rsid w:val="00BF036D"/>
    <w:rsid w:val="00C9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009F"/>
  <w15:chartTrackingRefBased/>
  <w15:docId w15:val="{73F3C20B-F32A-4116-853A-C8AD72AC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643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7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7B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Bezdedeanu</dc:creator>
  <cp:keywords/>
  <dc:description/>
  <cp:lastModifiedBy>Franz Kellner</cp:lastModifiedBy>
  <cp:revision>7</cp:revision>
  <dcterms:created xsi:type="dcterms:W3CDTF">2018-10-25T11:36:00Z</dcterms:created>
  <dcterms:modified xsi:type="dcterms:W3CDTF">2018-10-29T11:20:00Z</dcterms:modified>
</cp:coreProperties>
</file>