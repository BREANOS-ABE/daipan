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1" w:name="_Toc367279141"/>
    <w:p w14:paraId="428511BE" w14:textId="77777777" w:rsidR="001E6EDA" w:rsidRPr="008849CA" w:rsidRDefault="00836836" w:rsidP="00736C0B">
      <w:pPr>
        <w:pStyle w:val="Titel"/>
        <w:rPr>
          <w:lang w:val="en-US"/>
        </w:rPr>
      </w:pPr>
      <w:r w:rsidRPr="008849CA">
        <w:rPr>
          <w:noProof/>
          <w:lang w:val="en-US"/>
        </w:rPr>
        <mc:AlternateContent>
          <mc:Choice Requires="wpc">
            <w:drawing>
              <wp:anchor distT="0" distB="0" distL="114300" distR="114300" simplePos="0" relativeHeight="251658240" behindDoc="1" locked="0" layoutInCell="1" allowOverlap="1" wp14:anchorId="70E9D8DA" wp14:editId="563116F5">
                <wp:simplePos x="0" y="0"/>
                <wp:positionH relativeFrom="column">
                  <wp:posOffset>-635</wp:posOffset>
                </wp:positionH>
                <wp:positionV relativeFrom="paragraph">
                  <wp:posOffset>1270</wp:posOffset>
                </wp:positionV>
                <wp:extent cx="5921375" cy="3917950"/>
                <wp:effectExtent l="0" t="0" r="3175" b="6350"/>
                <wp:wrapNone/>
                <wp:docPr id="4" name="Zeichenbereich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8">
                            <a:alphaModFix amt="50000"/>
                          </a:blip>
                          <a:srcRect/>
                          <a:stretch>
                            <a:fillRect/>
                          </a:stretch>
                        </a:blipFill>
                      </wpc:bg>
                      <wpc:whole/>
                    </wpc:wpc>
                  </a:graphicData>
                </a:graphic>
              </wp:anchor>
            </w:drawing>
          </mc:Choice>
          <mc:Fallback>
            <w:pict>
              <v:group w14:anchorId="0AEAD6C9" id="Zeichenbereich 4" o:spid="_x0000_s1026" editas="canvas" style="position:absolute;margin-left:-.05pt;margin-top:.1pt;width:466.25pt;height:308.5pt;z-index:-251658240" coordsize="59213,39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13;height:39179;visibility:visible;mso-wrap-style:square" filled="t">
                  <v:fill r:id="rId9" o:title="" opacity=".5" recolor="t" rotate="t" o:detectmouseclick="t" type="frame"/>
                  <v:path o:connecttype="none"/>
                </v:shape>
              </v:group>
            </w:pict>
          </mc:Fallback>
        </mc:AlternateContent>
      </w:r>
    </w:p>
    <w:p w14:paraId="06067C0C" w14:textId="77777777" w:rsidR="001E6EDA" w:rsidRPr="008849CA" w:rsidRDefault="001E6EDA" w:rsidP="00736C0B">
      <w:pPr>
        <w:pStyle w:val="Titel"/>
        <w:rPr>
          <w:lang w:val="en-US"/>
        </w:rPr>
      </w:pPr>
      <w:bookmarkStart w:id="2" w:name="_Hlk508737859"/>
    </w:p>
    <w:sdt>
      <w:sdtPr>
        <w:rPr>
          <w:lang w:val="en-US"/>
        </w:rPr>
        <w:alias w:val="Title"/>
        <w:tag w:val=""/>
        <w:id w:val="-406148064"/>
        <w:placeholder>
          <w:docPart w:val="33F4B025B62A43EFAB804C5905C09F31"/>
        </w:placeholder>
        <w:dataBinding w:prefixMappings="xmlns:ns0='http://purl.org/dc/elements/1.1/' xmlns:ns1='http://schemas.openxmlformats.org/package/2006/metadata/core-properties' " w:xpath="/ns1:coreProperties[1]/ns0:title[1]" w:storeItemID="{6C3C8BC8-F283-45AE-878A-BAB7291924A1}"/>
        <w:text/>
      </w:sdtPr>
      <w:sdtEndPr/>
      <w:sdtContent>
        <w:p w14:paraId="41D1798E" w14:textId="77777777" w:rsidR="000B6706" w:rsidRPr="008849CA" w:rsidRDefault="00D260F3" w:rsidP="00736C0B">
          <w:pPr>
            <w:pStyle w:val="Titel"/>
            <w:rPr>
              <w:lang w:val="en-US"/>
            </w:rPr>
          </w:pPr>
          <w:r w:rsidRPr="008849CA">
            <w:rPr>
              <w:lang w:val="en-US"/>
            </w:rPr>
            <w:t>Requirement definition</w:t>
          </w:r>
        </w:p>
      </w:sdtContent>
    </w:sdt>
    <w:p w14:paraId="1C3101F9" w14:textId="77777777" w:rsidR="000B6706" w:rsidRPr="008849CA" w:rsidRDefault="000B6706" w:rsidP="00736C0B">
      <w:pPr>
        <w:pStyle w:val="Titel"/>
        <w:rPr>
          <w:lang w:val="en-US"/>
        </w:rPr>
      </w:pPr>
    </w:p>
    <w:bookmarkStart w:id="3" w:name="_Hlk508737905" w:displacedByCustomXml="next"/>
    <w:sdt>
      <w:sdtPr>
        <w:rPr>
          <w:lang w:val="en-US"/>
        </w:rPr>
        <w:alias w:val="Subject"/>
        <w:tag w:val=""/>
        <w:id w:val="-1253960124"/>
        <w:placeholder>
          <w:docPart w:val="B747499E724D4C5E87ADAED51E32DEE9"/>
        </w:placeholder>
        <w:dataBinding w:prefixMappings="xmlns:ns0='http://purl.org/dc/elements/1.1/' xmlns:ns1='http://schemas.openxmlformats.org/package/2006/metadata/core-properties' " w:xpath="/ns1:coreProperties[1]/ns0:subject[1]" w:storeItemID="{6C3C8BC8-F283-45AE-878A-BAB7291924A1}"/>
        <w:text/>
      </w:sdtPr>
      <w:sdtEndPr/>
      <w:sdtContent>
        <w:p w14:paraId="1F256894" w14:textId="77777777" w:rsidR="000B6706" w:rsidRPr="008849CA" w:rsidRDefault="00934B57" w:rsidP="007144DE">
          <w:pPr>
            <w:pStyle w:val="Titel-1"/>
            <w:rPr>
              <w:lang w:val="en-US"/>
            </w:rPr>
          </w:pPr>
          <w:r>
            <w:rPr>
              <w:lang w:val="en-US"/>
            </w:rPr>
            <w:t>Access Control</w:t>
          </w:r>
        </w:p>
      </w:sdtContent>
    </w:sdt>
    <w:p w14:paraId="7929B54D" w14:textId="77777777" w:rsidR="000B6706" w:rsidRPr="008849CA" w:rsidRDefault="000B6706" w:rsidP="007144DE">
      <w:pPr>
        <w:pStyle w:val="Titel-2"/>
        <w:rPr>
          <w:lang w:val="en-US"/>
        </w:rPr>
      </w:pPr>
    </w:p>
    <w:p w14:paraId="501D4C60" w14:textId="77777777" w:rsidR="00736C0B" w:rsidRPr="008849CA" w:rsidRDefault="00736C0B" w:rsidP="007144DE">
      <w:pPr>
        <w:pStyle w:val="Titel-3"/>
        <w:rPr>
          <w:lang w:val="en-US"/>
        </w:rPr>
      </w:pPr>
    </w:p>
    <w:p w14:paraId="0F07CD07" w14:textId="77777777" w:rsidR="00736C0B" w:rsidRPr="00712509" w:rsidRDefault="00736C0B" w:rsidP="00736C0B">
      <w:pPr>
        <w:pStyle w:val="Titel"/>
        <w:rPr>
          <w:lang w:val="en-US"/>
        </w:rPr>
      </w:pPr>
    </w:p>
    <w:p w14:paraId="39514A54" w14:textId="77777777" w:rsidR="007144DE" w:rsidRPr="00712509" w:rsidRDefault="007144DE" w:rsidP="00736C0B">
      <w:pPr>
        <w:pStyle w:val="Titel"/>
        <w:rPr>
          <w:lang w:val="en-US"/>
        </w:rPr>
      </w:pPr>
    </w:p>
    <w:p w14:paraId="7E9D489C" w14:textId="77777777" w:rsidR="007144DE" w:rsidRPr="00712509" w:rsidRDefault="007144DE" w:rsidP="00736C0B">
      <w:pPr>
        <w:pStyle w:val="Titel"/>
        <w:rPr>
          <w:lang w:val="en-US"/>
        </w:rPr>
      </w:pPr>
    </w:p>
    <w:bookmarkEnd w:id="2"/>
    <w:bookmarkEnd w:id="3"/>
    <w:p w14:paraId="72F78F8A" w14:textId="77777777" w:rsidR="00736C0B" w:rsidRPr="008849CA" w:rsidRDefault="00736C0B" w:rsidP="00736C0B">
      <w:pPr>
        <w:pStyle w:val="Titel"/>
        <w:rPr>
          <w:lang w:val="en-US"/>
        </w:rPr>
      </w:pPr>
      <w:r w:rsidRPr="008849CA">
        <w:rPr>
          <w:noProof/>
          <w:lang w:val="en-US"/>
        </w:rPr>
        <w:drawing>
          <wp:anchor distT="0" distB="0" distL="114300" distR="114300" simplePos="0" relativeHeight="251659264" behindDoc="0" locked="0" layoutInCell="1" allowOverlap="1" wp14:anchorId="344AA745" wp14:editId="2EFFDBFB">
            <wp:simplePos x="0" y="0"/>
            <wp:positionH relativeFrom="column">
              <wp:posOffset>1617345</wp:posOffset>
            </wp:positionH>
            <wp:positionV relativeFrom="paragraph">
              <wp:posOffset>162230</wp:posOffset>
            </wp:positionV>
            <wp:extent cx="2733675" cy="485775"/>
            <wp:effectExtent l="0" t="0" r="9525" b="9525"/>
            <wp:wrapSquare wrapText="bothSides"/>
            <wp:docPr id="66" name="Picture 66" descr="BREANOS LOG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BREANOS LOGO V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485775"/>
                    </a:xfrm>
                    <a:prstGeom prst="rect">
                      <a:avLst/>
                    </a:prstGeom>
                    <a:noFill/>
                    <a:ln>
                      <a:noFill/>
                    </a:ln>
                  </pic:spPr>
                </pic:pic>
              </a:graphicData>
            </a:graphic>
          </wp:anchor>
        </w:drawing>
      </w:r>
    </w:p>
    <w:p w14:paraId="1E4A9F8A" w14:textId="77777777" w:rsidR="000B6706" w:rsidRPr="008849CA" w:rsidRDefault="000B6706" w:rsidP="009E6E4F">
      <w:pPr>
        <w:pStyle w:val="Titel"/>
        <w:rPr>
          <w:lang w:val="en-US"/>
        </w:rPr>
      </w:pPr>
    </w:p>
    <w:p w14:paraId="2FD73518" w14:textId="77777777" w:rsidR="000B6706" w:rsidRPr="00712509" w:rsidRDefault="000B6706" w:rsidP="001E6EDA">
      <w:pPr>
        <w:pStyle w:val="Titeladresse"/>
        <w:rPr>
          <w:lang w:val="en-US"/>
        </w:rPr>
      </w:pPr>
      <w:proofErr w:type="spellStart"/>
      <w:r w:rsidRPr="008849CA">
        <w:rPr>
          <w:lang w:val="en-US"/>
        </w:rPr>
        <w:t>Neutorstraße</w:t>
      </w:r>
      <w:proofErr w:type="spellEnd"/>
      <w:r w:rsidRPr="008849CA">
        <w:rPr>
          <w:lang w:val="en-US"/>
        </w:rPr>
        <w:t xml:space="preserve"> 13</w:t>
      </w:r>
      <w:r w:rsidRPr="008849CA">
        <w:rPr>
          <w:lang w:val="en-US"/>
        </w:rPr>
        <w:br/>
        <w:t>5020 Salzburg</w:t>
      </w:r>
    </w:p>
    <w:p w14:paraId="6E1CA9E4" w14:textId="77777777" w:rsidR="000B6706" w:rsidRPr="00712509" w:rsidRDefault="004D30EC" w:rsidP="001E6EDA">
      <w:pPr>
        <w:pStyle w:val="Titeladresse"/>
        <w:rPr>
          <w:lang w:val="en-US"/>
        </w:rPr>
      </w:pPr>
      <w:r w:rsidRPr="00712509">
        <w:rPr>
          <w:lang w:val="en-US"/>
        </w:rPr>
        <w:t>AUSTRIA</w:t>
      </w:r>
    </w:p>
    <w:p w14:paraId="5CAE774D" w14:textId="77777777" w:rsidR="000B6706" w:rsidRPr="00712509" w:rsidRDefault="000B6706" w:rsidP="001E6EDA">
      <w:pPr>
        <w:pStyle w:val="Titeladresse"/>
        <w:rPr>
          <w:lang w:val="en-US"/>
        </w:rPr>
      </w:pPr>
    </w:p>
    <w:p w14:paraId="2C23BF55" w14:textId="77777777" w:rsidR="000B6706" w:rsidRPr="00712509" w:rsidRDefault="000B6706" w:rsidP="001E6EDA">
      <w:pPr>
        <w:pStyle w:val="Titeladresse"/>
        <w:rPr>
          <w:lang w:val="en-US"/>
        </w:rPr>
      </w:pPr>
      <w:r w:rsidRPr="00712509">
        <w:rPr>
          <w:lang w:val="en-US"/>
        </w:rPr>
        <w:t>Tel: +43 (662) 276198-11</w:t>
      </w:r>
    </w:p>
    <w:p w14:paraId="726FEB1B" w14:textId="77777777" w:rsidR="000B6706" w:rsidRPr="00712509" w:rsidRDefault="000B6706" w:rsidP="001E6EDA">
      <w:pPr>
        <w:pStyle w:val="Titeladresse"/>
        <w:rPr>
          <w:lang w:val="en-US"/>
        </w:rPr>
      </w:pPr>
      <w:r w:rsidRPr="00712509">
        <w:rPr>
          <w:lang w:val="en-US"/>
        </w:rPr>
        <w:t>Fax: +43 (662) 276198-98</w:t>
      </w:r>
    </w:p>
    <w:p w14:paraId="4A9B52BC" w14:textId="77777777" w:rsidR="000B6706" w:rsidRPr="008849CA" w:rsidRDefault="000B6706" w:rsidP="001E6EDA">
      <w:pPr>
        <w:pStyle w:val="Titeladresse"/>
        <w:rPr>
          <w:lang w:val="en-US"/>
        </w:rPr>
      </w:pPr>
      <w:r w:rsidRPr="00712509">
        <w:rPr>
          <w:lang w:val="en-US"/>
        </w:rPr>
        <w:t xml:space="preserve">Mail: </w:t>
      </w:r>
      <w:hyperlink r:id="rId11" w:history="1">
        <w:r w:rsidR="000C3CB5" w:rsidRPr="008849CA">
          <w:rPr>
            <w:rStyle w:val="Hyperlink"/>
            <w:lang w:val="en-US"/>
          </w:rPr>
          <w:t>office@breanos.com</w:t>
        </w:r>
      </w:hyperlink>
    </w:p>
    <w:p w14:paraId="43C1CDBD" w14:textId="77777777" w:rsidR="000C3CB5" w:rsidRPr="008849CA" w:rsidRDefault="000C3CB5" w:rsidP="001E6EDA">
      <w:pPr>
        <w:pStyle w:val="Titeladresse"/>
        <w:rPr>
          <w:lang w:val="en-US"/>
        </w:rPr>
      </w:pPr>
    </w:p>
    <w:p w14:paraId="7CFEA486" w14:textId="77777777" w:rsidR="000C3CB5" w:rsidRPr="008849CA" w:rsidRDefault="000C3CB5" w:rsidP="001E6EDA">
      <w:pPr>
        <w:pStyle w:val="Titeladresse"/>
        <w:rPr>
          <w:lang w:val="en-US"/>
        </w:rPr>
      </w:pPr>
    </w:p>
    <w:p w14:paraId="4FFA92DA" w14:textId="77777777" w:rsidR="000C3CB5" w:rsidRPr="00712509" w:rsidRDefault="000C3CB5" w:rsidP="001E6EDA">
      <w:pPr>
        <w:pStyle w:val="Titeladresse"/>
        <w:rPr>
          <w:lang w:val="en-US"/>
        </w:rPr>
      </w:pPr>
    </w:p>
    <w:p w14:paraId="5AE09DDE" w14:textId="77777777" w:rsidR="000C3CB5" w:rsidRPr="00712509" w:rsidRDefault="000C3CB5" w:rsidP="001E6EDA">
      <w:pPr>
        <w:pStyle w:val="Titeladresse"/>
        <w:rPr>
          <w:lang w:val="en-US"/>
        </w:rPr>
      </w:pPr>
    </w:p>
    <w:p w14:paraId="76154455" w14:textId="77777777" w:rsidR="000C3CB5" w:rsidRPr="00712509" w:rsidRDefault="000C3CB5" w:rsidP="001E6EDA">
      <w:pPr>
        <w:pStyle w:val="Titeladresse"/>
        <w:rPr>
          <w:lang w:val="en-US"/>
        </w:rPr>
      </w:pPr>
    </w:p>
    <w:p w14:paraId="28EB664B" w14:textId="77777777" w:rsidR="000C3CB5" w:rsidRPr="00712509" w:rsidRDefault="000C3CB5" w:rsidP="001E6EDA">
      <w:pPr>
        <w:pStyle w:val="Titeladresse"/>
        <w:rPr>
          <w:lang w:val="en-US"/>
        </w:rPr>
      </w:pPr>
    </w:p>
    <w:p w14:paraId="69C016FF" w14:textId="77777777" w:rsidR="000C3CB5" w:rsidRPr="00712509" w:rsidRDefault="000C3CB5" w:rsidP="001E6EDA">
      <w:pPr>
        <w:pStyle w:val="Titeladresse"/>
        <w:rPr>
          <w:lang w:val="en-US"/>
        </w:rPr>
      </w:pPr>
    </w:p>
    <w:p w14:paraId="093F26FB" w14:textId="77777777" w:rsidR="000C3CB5" w:rsidRPr="00712509" w:rsidRDefault="000C3CB5" w:rsidP="001E6EDA">
      <w:pPr>
        <w:pStyle w:val="Titeladresse"/>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65D31" w:rsidRPr="00712509" w14:paraId="24C0464A" w14:textId="77777777" w:rsidTr="00665D31">
        <w:tc>
          <w:tcPr>
            <w:tcW w:w="4531" w:type="dxa"/>
          </w:tcPr>
          <w:p w14:paraId="56C725B4" w14:textId="77777777" w:rsidR="00665D31" w:rsidRPr="00712509" w:rsidRDefault="00D260F3" w:rsidP="00665D31">
            <w:pPr>
              <w:pStyle w:val="Titeladresse"/>
              <w:spacing w:before="60" w:after="60"/>
              <w:jc w:val="right"/>
              <w:rPr>
                <w:lang w:val="en-US"/>
              </w:rPr>
            </w:pPr>
            <w:r w:rsidRPr="00712509">
              <w:rPr>
                <w:lang w:val="en-US"/>
              </w:rPr>
              <w:t>File</w:t>
            </w:r>
          </w:p>
        </w:tc>
        <w:tc>
          <w:tcPr>
            <w:tcW w:w="4531" w:type="dxa"/>
          </w:tcPr>
          <w:p w14:paraId="30FE3EE9" w14:textId="0CD4410B" w:rsidR="00665D31" w:rsidRPr="00712509" w:rsidRDefault="0064676C" w:rsidP="00665D31">
            <w:pPr>
              <w:pStyle w:val="Titeladresse"/>
              <w:spacing w:before="60" w:after="60"/>
              <w:jc w:val="left"/>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RD_AccessControl_V1.docx</w:t>
            </w:r>
            <w:r>
              <w:rPr>
                <w:lang w:val="en-US"/>
              </w:rPr>
              <w:fldChar w:fldCharType="end"/>
            </w:r>
          </w:p>
        </w:tc>
      </w:tr>
      <w:tr w:rsidR="00665D31" w:rsidRPr="00712509" w14:paraId="43A204BE" w14:textId="77777777" w:rsidTr="00665D31">
        <w:tc>
          <w:tcPr>
            <w:tcW w:w="4531" w:type="dxa"/>
          </w:tcPr>
          <w:p w14:paraId="7F554FF5" w14:textId="77777777" w:rsidR="00665D31" w:rsidRPr="008849CA" w:rsidRDefault="00665D31" w:rsidP="00665D31">
            <w:pPr>
              <w:pStyle w:val="Titeladresse"/>
              <w:spacing w:before="60" w:after="60"/>
              <w:jc w:val="right"/>
              <w:rPr>
                <w:lang w:val="en-US"/>
              </w:rPr>
            </w:pPr>
            <w:r w:rsidRPr="008849CA">
              <w:rPr>
                <w:lang w:val="en-US"/>
              </w:rPr>
              <w:t>Dat</w:t>
            </w:r>
            <w:r w:rsidR="00D260F3" w:rsidRPr="008849CA">
              <w:rPr>
                <w:lang w:val="en-US"/>
              </w:rPr>
              <w:t>e</w:t>
            </w:r>
          </w:p>
        </w:tc>
        <w:tc>
          <w:tcPr>
            <w:tcW w:w="4531" w:type="dxa"/>
          </w:tcPr>
          <w:p w14:paraId="06E96A5C" w14:textId="1591FF23" w:rsidR="00665D31" w:rsidRPr="008849CA" w:rsidRDefault="00F514A1" w:rsidP="00665D31">
            <w:pPr>
              <w:pStyle w:val="Titeladresse"/>
              <w:spacing w:before="60" w:after="60"/>
              <w:jc w:val="left"/>
              <w:rPr>
                <w:lang w:val="en-US"/>
              </w:rPr>
            </w:pPr>
            <w:r w:rsidRPr="008849CA">
              <w:rPr>
                <w:lang w:val="en-US"/>
              </w:rPr>
              <w:fldChar w:fldCharType="begin"/>
            </w:r>
            <w:r w:rsidRPr="008849CA">
              <w:rPr>
                <w:lang w:val="en-US"/>
              </w:rPr>
              <w:instrText xml:space="preserve"> TIME \@ "dd.MM.yyyy" </w:instrText>
            </w:r>
            <w:r w:rsidRPr="008849CA">
              <w:rPr>
                <w:lang w:val="en-US"/>
              </w:rPr>
              <w:fldChar w:fldCharType="separate"/>
            </w:r>
            <w:ins w:id="4" w:author="Franz Kellner" w:date="2018-06-05T13:29:00Z">
              <w:r w:rsidR="004269A5">
                <w:rPr>
                  <w:noProof/>
                  <w:lang w:val="en-US"/>
                </w:rPr>
                <w:t>05.06.2018</w:t>
              </w:r>
            </w:ins>
            <w:ins w:id="5" w:author="Dominik Hutterer" w:date="2018-04-25T08:46:00Z">
              <w:del w:id="6" w:author="Franz Kellner" w:date="2018-06-05T13:29:00Z">
                <w:r w:rsidR="00FA3BB4" w:rsidDel="004269A5">
                  <w:rPr>
                    <w:noProof/>
                    <w:lang w:val="en-US"/>
                  </w:rPr>
                  <w:delText>25.04.2018</w:delText>
                </w:r>
              </w:del>
            </w:ins>
            <w:del w:id="7" w:author="Franz Kellner" w:date="2018-06-05T13:29:00Z">
              <w:r w:rsidR="00476327" w:rsidDel="004269A5">
                <w:rPr>
                  <w:noProof/>
                  <w:lang w:val="en-US"/>
                </w:rPr>
                <w:delText>24.04.2018</w:delText>
              </w:r>
            </w:del>
            <w:r w:rsidRPr="008849CA">
              <w:rPr>
                <w:lang w:val="en-US"/>
              </w:rPr>
              <w:fldChar w:fldCharType="end"/>
            </w:r>
          </w:p>
        </w:tc>
      </w:tr>
    </w:tbl>
    <w:p w14:paraId="399CC524" w14:textId="77777777" w:rsidR="009055E7" w:rsidRPr="008849CA" w:rsidRDefault="009055E7">
      <w:pPr>
        <w:spacing w:before="0" w:after="0"/>
        <w:jc w:val="left"/>
        <w:rPr>
          <w:lang w:val="en-US"/>
        </w:rPr>
      </w:pPr>
      <w:r w:rsidRPr="008849CA">
        <w:rPr>
          <w:lang w:val="en-US"/>
        </w:rPr>
        <w:br w:type="page"/>
      </w:r>
    </w:p>
    <w:p w14:paraId="4E43C0EE" w14:textId="77777777" w:rsidR="000C3CB5" w:rsidRPr="008849CA" w:rsidRDefault="000C3CB5" w:rsidP="001E6EDA">
      <w:pPr>
        <w:rPr>
          <w:lang w:val="en-US"/>
        </w:rPr>
      </w:pPr>
    </w:p>
    <w:p w14:paraId="184D55E9" w14:textId="77777777" w:rsidR="009055E7" w:rsidRPr="00712509" w:rsidRDefault="009055E7" w:rsidP="001E6EDA">
      <w:pPr>
        <w:rPr>
          <w:lang w:val="en-US"/>
        </w:rPr>
        <w:sectPr w:rsidR="009055E7" w:rsidRPr="00712509">
          <w:pgSz w:w="11906" w:h="16838"/>
          <w:pgMar w:top="1417" w:right="1417" w:bottom="1134" w:left="1417" w:header="369" w:footer="284" w:gutter="0"/>
          <w:cols w:space="720"/>
        </w:sectPr>
      </w:pPr>
    </w:p>
    <w:bookmarkEnd w:id="1"/>
    <w:p w14:paraId="69E59140" w14:textId="77777777" w:rsidR="00561415" w:rsidRPr="00712509" w:rsidRDefault="00D260F3" w:rsidP="0010114E">
      <w:pPr>
        <w:pStyle w:val="Formatvorlageberschift1-0125PtLinks"/>
        <w:rPr>
          <w:lang w:val="en-US"/>
        </w:rPr>
      </w:pPr>
      <w:r w:rsidRPr="00712509">
        <w:rPr>
          <w:lang w:val="en-US"/>
        </w:rPr>
        <w:lastRenderedPageBreak/>
        <w:t>Table of contents</w:t>
      </w:r>
    </w:p>
    <w:bookmarkStart w:id="8" w:name="_Toc508728046"/>
    <w:bookmarkStart w:id="9" w:name="_Toc508728218"/>
    <w:p w14:paraId="09692254" w14:textId="03F2D407" w:rsidR="0064676C" w:rsidRDefault="0001132C">
      <w:pPr>
        <w:pStyle w:val="Verzeichnis1"/>
        <w:tabs>
          <w:tab w:val="left" w:pos="400"/>
        </w:tabs>
        <w:rPr>
          <w:rFonts w:asciiTheme="minorHAnsi" w:eastAsiaTheme="minorEastAsia" w:hAnsiTheme="minorHAnsi" w:cstheme="minorBidi"/>
          <w:noProof/>
          <w:szCs w:val="22"/>
          <w:lang w:val="de-DE"/>
        </w:rPr>
      </w:pPr>
      <w:r w:rsidRPr="008849CA">
        <w:rPr>
          <w:rFonts w:cs="Arial"/>
          <w:sz w:val="25"/>
          <w:szCs w:val="25"/>
          <w:lang w:val="en-US"/>
        </w:rPr>
        <w:fldChar w:fldCharType="begin"/>
      </w:r>
      <w:r w:rsidRPr="008849CA">
        <w:rPr>
          <w:rFonts w:cs="Arial"/>
          <w:sz w:val="25"/>
          <w:szCs w:val="25"/>
          <w:lang w:val="en-US"/>
        </w:rPr>
        <w:instrText xml:space="preserve"> TOC \o "1-4" \h \z \u </w:instrText>
      </w:r>
      <w:r w:rsidRPr="008849CA">
        <w:rPr>
          <w:rFonts w:cs="Arial"/>
          <w:sz w:val="25"/>
          <w:szCs w:val="25"/>
          <w:lang w:val="en-US"/>
        </w:rPr>
        <w:fldChar w:fldCharType="separate"/>
      </w:r>
      <w:hyperlink w:anchor="_Toc511334798" w:history="1">
        <w:r w:rsidR="0064676C" w:rsidRPr="00C0327B">
          <w:rPr>
            <w:rStyle w:val="Hyperlink"/>
            <w:noProof/>
            <w:lang w:val="en-US"/>
          </w:rPr>
          <w:t>1</w:t>
        </w:r>
        <w:r w:rsidR="0064676C">
          <w:rPr>
            <w:rFonts w:asciiTheme="minorHAnsi" w:eastAsiaTheme="minorEastAsia" w:hAnsiTheme="minorHAnsi" w:cstheme="minorBidi"/>
            <w:noProof/>
            <w:szCs w:val="22"/>
            <w:lang w:val="de-DE"/>
          </w:rPr>
          <w:tab/>
        </w:r>
        <w:r w:rsidR="0064676C" w:rsidRPr="00C0327B">
          <w:rPr>
            <w:rStyle w:val="Hyperlink"/>
            <w:noProof/>
            <w:lang w:val="en-US"/>
          </w:rPr>
          <w:t>Change history</w:t>
        </w:r>
        <w:r w:rsidR="0064676C">
          <w:rPr>
            <w:noProof/>
            <w:webHidden/>
          </w:rPr>
          <w:tab/>
        </w:r>
        <w:r w:rsidR="0064676C">
          <w:rPr>
            <w:noProof/>
            <w:webHidden/>
          </w:rPr>
          <w:fldChar w:fldCharType="begin"/>
        </w:r>
        <w:r w:rsidR="0064676C">
          <w:rPr>
            <w:noProof/>
            <w:webHidden/>
          </w:rPr>
          <w:instrText xml:space="preserve"> PAGEREF _Toc511334798 \h </w:instrText>
        </w:r>
        <w:r w:rsidR="0064676C">
          <w:rPr>
            <w:noProof/>
            <w:webHidden/>
          </w:rPr>
        </w:r>
        <w:r w:rsidR="0064676C">
          <w:rPr>
            <w:noProof/>
            <w:webHidden/>
          </w:rPr>
          <w:fldChar w:fldCharType="separate"/>
        </w:r>
        <w:r w:rsidR="0064676C">
          <w:rPr>
            <w:noProof/>
            <w:webHidden/>
          </w:rPr>
          <w:t>4</w:t>
        </w:r>
        <w:r w:rsidR="0064676C">
          <w:rPr>
            <w:noProof/>
            <w:webHidden/>
          </w:rPr>
          <w:fldChar w:fldCharType="end"/>
        </w:r>
      </w:hyperlink>
    </w:p>
    <w:p w14:paraId="2156B2AE" w14:textId="79C4395F" w:rsidR="0064676C" w:rsidRDefault="004269A5">
      <w:pPr>
        <w:pStyle w:val="Verzeichnis1"/>
        <w:tabs>
          <w:tab w:val="left" w:pos="400"/>
        </w:tabs>
        <w:rPr>
          <w:rFonts w:asciiTheme="minorHAnsi" w:eastAsiaTheme="minorEastAsia" w:hAnsiTheme="minorHAnsi" w:cstheme="minorBidi"/>
          <w:noProof/>
          <w:szCs w:val="22"/>
          <w:lang w:val="de-DE"/>
        </w:rPr>
      </w:pPr>
      <w:hyperlink w:anchor="_Toc511334799" w:history="1">
        <w:r w:rsidR="0064676C" w:rsidRPr="00C0327B">
          <w:rPr>
            <w:rStyle w:val="Hyperlink"/>
            <w:noProof/>
            <w:lang w:val="en-US"/>
          </w:rPr>
          <w:t>2</w:t>
        </w:r>
        <w:r w:rsidR="0064676C">
          <w:rPr>
            <w:rFonts w:asciiTheme="minorHAnsi" w:eastAsiaTheme="minorEastAsia" w:hAnsiTheme="minorHAnsi" w:cstheme="minorBidi"/>
            <w:noProof/>
            <w:szCs w:val="22"/>
            <w:lang w:val="de-DE"/>
          </w:rPr>
          <w:tab/>
        </w:r>
        <w:r w:rsidR="0064676C" w:rsidRPr="00C0327B">
          <w:rPr>
            <w:rStyle w:val="Hyperlink"/>
            <w:noProof/>
            <w:lang w:val="en-US"/>
          </w:rPr>
          <w:t>Requirement definition</w:t>
        </w:r>
        <w:r w:rsidR="0064676C">
          <w:rPr>
            <w:noProof/>
            <w:webHidden/>
          </w:rPr>
          <w:tab/>
        </w:r>
        <w:r w:rsidR="0064676C">
          <w:rPr>
            <w:noProof/>
            <w:webHidden/>
          </w:rPr>
          <w:fldChar w:fldCharType="begin"/>
        </w:r>
        <w:r w:rsidR="0064676C">
          <w:rPr>
            <w:noProof/>
            <w:webHidden/>
          </w:rPr>
          <w:instrText xml:space="preserve"> PAGEREF _Toc511334799 \h </w:instrText>
        </w:r>
        <w:r w:rsidR="0064676C">
          <w:rPr>
            <w:noProof/>
            <w:webHidden/>
          </w:rPr>
        </w:r>
        <w:r w:rsidR="0064676C">
          <w:rPr>
            <w:noProof/>
            <w:webHidden/>
          </w:rPr>
          <w:fldChar w:fldCharType="separate"/>
        </w:r>
        <w:r w:rsidR="0064676C">
          <w:rPr>
            <w:noProof/>
            <w:webHidden/>
          </w:rPr>
          <w:t>5</w:t>
        </w:r>
        <w:r w:rsidR="0064676C">
          <w:rPr>
            <w:noProof/>
            <w:webHidden/>
          </w:rPr>
          <w:fldChar w:fldCharType="end"/>
        </w:r>
      </w:hyperlink>
    </w:p>
    <w:p w14:paraId="16117F9A" w14:textId="7F40113C" w:rsidR="0064676C" w:rsidRDefault="004269A5">
      <w:pPr>
        <w:pStyle w:val="Verzeichnis2"/>
        <w:tabs>
          <w:tab w:val="left" w:pos="880"/>
          <w:tab w:val="right" w:leader="dot" w:pos="9062"/>
        </w:tabs>
        <w:rPr>
          <w:rFonts w:asciiTheme="minorHAnsi" w:eastAsiaTheme="minorEastAsia" w:hAnsiTheme="minorHAnsi" w:cstheme="minorBidi"/>
          <w:noProof/>
          <w:szCs w:val="22"/>
          <w:lang w:val="de-DE"/>
        </w:rPr>
      </w:pPr>
      <w:hyperlink w:anchor="_Toc511334800" w:history="1">
        <w:r w:rsidR="0064676C" w:rsidRPr="00C0327B">
          <w:rPr>
            <w:rStyle w:val="Hyperlink"/>
            <w:noProof/>
            <w:lang w:val="en-US"/>
          </w:rPr>
          <w:t>2.1</w:t>
        </w:r>
        <w:r w:rsidR="0064676C">
          <w:rPr>
            <w:rFonts w:asciiTheme="minorHAnsi" w:eastAsiaTheme="minorEastAsia" w:hAnsiTheme="minorHAnsi" w:cstheme="minorBidi"/>
            <w:noProof/>
            <w:szCs w:val="22"/>
            <w:lang w:val="de-DE"/>
          </w:rPr>
          <w:tab/>
        </w:r>
        <w:r w:rsidR="0064676C" w:rsidRPr="00C0327B">
          <w:rPr>
            <w:rStyle w:val="Hyperlink"/>
            <w:noProof/>
            <w:lang w:val="en-US"/>
          </w:rPr>
          <w:t>Introduction</w:t>
        </w:r>
        <w:r w:rsidR="0064676C">
          <w:rPr>
            <w:noProof/>
            <w:webHidden/>
          </w:rPr>
          <w:tab/>
        </w:r>
        <w:r w:rsidR="0064676C">
          <w:rPr>
            <w:noProof/>
            <w:webHidden/>
          </w:rPr>
          <w:fldChar w:fldCharType="begin"/>
        </w:r>
        <w:r w:rsidR="0064676C">
          <w:rPr>
            <w:noProof/>
            <w:webHidden/>
          </w:rPr>
          <w:instrText xml:space="preserve"> PAGEREF _Toc511334800 \h </w:instrText>
        </w:r>
        <w:r w:rsidR="0064676C">
          <w:rPr>
            <w:noProof/>
            <w:webHidden/>
          </w:rPr>
        </w:r>
        <w:r w:rsidR="0064676C">
          <w:rPr>
            <w:noProof/>
            <w:webHidden/>
          </w:rPr>
          <w:fldChar w:fldCharType="separate"/>
        </w:r>
        <w:r w:rsidR="0064676C">
          <w:rPr>
            <w:noProof/>
            <w:webHidden/>
          </w:rPr>
          <w:t>5</w:t>
        </w:r>
        <w:r w:rsidR="0064676C">
          <w:rPr>
            <w:noProof/>
            <w:webHidden/>
          </w:rPr>
          <w:fldChar w:fldCharType="end"/>
        </w:r>
      </w:hyperlink>
    </w:p>
    <w:p w14:paraId="3858E7E0" w14:textId="6B395CFE" w:rsidR="0064676C" w:rsidRDefault="004269A5">
      <w:pPr>
        <w:pStyle w:val="Verzeichnis2"/>
        <w:tabs>
          <w:tab w:val="left" w:pos="880"/>
          <w:tab w:val="right" w:leader="dot" w:pos="9062"/>
        </w:tabs>
        <w:rPr>
          <w:rFonts w:asciiTheme="minorHAnsi" w:eastAsiaTheme="minorEastAsia" w:hAnsiTheme="minorHAnsi" w:cstheme="minorBidi"/>
          <w:noProof/>
          <w:szCs w:val="22"/>
          <w:lang w:val="de-DE"/>
        </w:rPr>
      </w:pPr>
      <w:hyperlink w:anchor="_Toc511334801" w:history="1">
        <w:r w:rsidR="0064676C" w:rsidRPr="00C0327B">
          <w:rPr>
            <w:rStyle w:val="Hyperlink"/>
            <w:noProof/>
            <w:lang w:val="en-US"/>
          </w:rPr>
          <w:t>2.2</w:t>
        </w:r>
        <w:r w:rsidR="0064676C">
          <w:rPr>
            <w:rFonts w:asciiTheme="minorHAnsi" w:eastAsiaTheme="minorEastAsia" w:hAnsiTheme="minorHAnsi" w:cstheme="minorBidi"/>
            <w:noProof/>
            <w:szCs w:val="22"/>
            <w:lang w:val="de-DE"/>
          </w:rPr>
          <w:tab/>
        </w:r>
        <w:r w:rsidR="0064676C" w:rsidRPr="00C0327B">
          <w:rPr>
            <w:rStyle w:val="Hyperlink"/>
            <w:noProof/>
            <w:lang w:val="en-US"/>
          </w:rPr>
          <w:t>Scope</w:t>
        </w:r>
        <w:r w:rsidR="0064676C">
          <w:rPr>
            <w:noProof/>
            <w:webHidden/>
          </w:rPr>
          <w:tab/>
        </w:r>
        <w:r w:rsidR="0064676C">
          <w:rPr>
            <w:noProof/>
            <w:webHidden/>
          </w:rPr>
          <w:fldChar w:fldCharType="begin"/>
        </w:r>
        <w:r w:rsidR="0064676C">
          <w:rPr>
            <w:noProof/>
            <w:webHidden/>
          </w:rPr>
          <w:instrText xml:space="preserve"> PAGEREF _Toc511334801 \h </w:instrText>
        </w:r>
        <w:r w:rsidR="0064676C">
          <w:rPr>
            <w:noProof/>
            <w:webHidden/>
          </w:rPr>
        </w:r>
        <w:r w:rsidR="0064676C">
          <w:rPr>
            <w:noProof/>
            <w:webHidden/>
          </w:rPr>
          <w:fldChar w:fldCharType="separate"/>
        </w:r>
        <w:r w:rsidR="0064676C">
          <w:rPr>
            <w:noProof/>
            <w:webHidden/>
          </w:rPr>
          <w:t>5</w:t>
        </w:r>
        <w:r w:rsidR="0064676C">
          <w:rPr>
            <w:noProof/>
            <w:webHidden/>
          </w:rPr>
          <w:fldChar w:fldCharType="end"/>
        </w:r>
      </w:hyperlink>
    </w:p>
    <w:p w14:paraId="45C4474E" w14:textId="78308EC8" w:rsidR="0064676C" w:rsidRDefault="004269A5">
      <w:pPr>
        <w:pStyle w:val="Verzeichnis3"/>
        <w:tabs>
          <w:tab w:val="left" w:pos="1320"/>
          <w:tab w:val="right" w:leader="dot" w:pos="9062"/>
        </w:tabs>
        <w:rPr>
          <w:rFonts w:asciiTheme="minorHAnsi" w:eastAsiaTheme="minorEastAsia" w:hAnsiTheme="minorHAnsi" w:cstheme="minorBidi"/>
          <w:noProof/>
          <w:szCs w:val="22"/>
          <w:lang w:val="de-DE"/>
        </w:rPr>
      </w:pPr>
      <w:hyperlink w:anchor="_Toc511334802" w:history="1">
        <w:r w:rsidR="0064676C" w:rsidRPr="00C0327B">
          <w:rPr>
            <w:rStyle w:val="Hyperlink"/>
            <w:noProof/>
            <w:lang w:val="en-US"/>
          </w:rPr>
          <w:t>2.2.1</w:t>
        </w:r>
        <w:r w:rsidR="0064676C">
          <w:rPr>
            <w:rFonts w:asciiTheme="minorHAnsi" w:eastAsiaTheme="minorEastAsia" w:hAnsiTheme="minorHAnsi" w:cstheme="minorBidi"/>
            <w:noProof/>
            <w:szCs w:val="22"/>
            <w:lang w:val="de-DE"/>
          </w:rPr>
          <w:tab/>
        </w:r>
        <w:r w:rsidR="0064676C" w:rsidRPr="00C0327B">
          <w:rPr>
            <w:rStyle w:val="Hyperlink"/>
            <w:noProof/>
            <w:lang w:val="en-US"/>
          </w:rPr>
          <w:t>General</w:t>
        </w:r>
        <w:r w:rsidR="0064676C">
          <w:rPr>
            <w:noProof/>
            <w:webHidden/>
          </w:rPr>
          <w:tab/>
        </w:r>
        <w:r w:rsidR="0064676C">
          <w:rPr>
            <w:noProof/>
            <w:webHidden/>
          </w:rPr>
          <w:fldChar w:fldCharType="begin"/>
        </w:r>
        <w:r w:rsidR="0064676C">
          <w:rPr>
            <w:noProof/>
            <w:webHidden/>
          </w:rPr>
          <w:instrText xml:space="preserve"> PAGEREF _Toc511334802 \h </w:instrText>
        </w:r>
        <w:r w:rsidR="0064676C">
          <w:rPr>
            <w:noProof/>
            <w:webHidden/>
          </w:rPr>
        </w:r>
        <w:r w:rsidR="0064676C">
          <w:rPr>
            <w:noProof/>
            <w:webHidden/>
          </w:rPr>
          <w:fldChar w:fldCharType="separate"/>
        </w:r>
        <w:r w:rsidR="0064676C">
          <w:rPr>
            <w:noProof/>
            <w:webHidden/>
          </w:rPr>
          <w:t>5</w:t>
        </w:r>
        <w:r w:rsidR="0064676C">
          <w:rPr>
            <w:noProof/>
            <w:webHidden/>
          </w:rPr>
          <w:fldChar w:fldCharType="end"/>
        </w:r>
      </w:hyperlink>
    </w:p>
    <w:p w14:paraId="15F04764" w14:textId="679163A4" w:rsidR="0064676C" w:rsidRDefault="004269A5">
      <w:pPr>
        <w:pStyle w:val="Verzeichnis3"/>
        <w:tabs>
          <w:tab w:val="left" w:pos="1320"/>
          <w:tab w:val="right" w:leader="dot" w:pos="9062"/>
        </w:tabs>
        <w:rPr>
          <w:rFonts w:asciiTheme="minorHAnsi" w:eastAsiaTheme="minorEastAsia" w:hAnsiTheme="minorHAnsi" w:cstheme="minorBidi"/>
          <w:noProof/>
          <w:szCs w:val="22"/>
          <w:lang w:val="de-DE"/>
        </w:rPr>
      </w:pPr>
      <w:hyperlink w:anchor="_Toc511334803" w:history="1">
        <w:r w:rsidR="0064676C" w:rsidRPr="00C0327B">
          <w:rPr>
            <w:rStyle w:val="Hyperlink"/>
            <w:noProof/>
            <w:lang w:val="en-US"/>
          </w:rPr>
          <w:t>2.2.2</w:t>
        </w:r>
        <w:r w:rsidR="0064676C">
          <w:rPr>
            <w:rFonts w:asciiTheme="minorHAnsi" w:eastAsiaTheme="minorEastAsia" w:hAnsiTheme="minorHAnsi" w:cstheme="minorBidi"/>
            <w:noProof/>
            <w:szCs w:val="22"/>
            <w:lang w:val="de-DE"/>
          </w:rPr>
          <w:tab/>
        </w:r>
        <w:r w:rsidR="0064676C" w:rsidRPr="00C0327B">
          <w:rPr>
            <w:rStyle w:val="Hyperlink"/>
            <w:noProof/>
            <w:lang w:val="en-US"/>
          </w:rPr>
          <w:t>Permission Management</w:t>
        </w:r>
        <w:r w:rsidR="0064676C">
          <w:rPr>
            <w:noProof/>
            <w:webHidden/>
          </w:rPr>
          <w:tab/>
        </w:r>
        <w:r w:rsidR="0064676C">
          <w:rPr>
            <w:noProof/>
            <w:webHidden/>
          </w:rPr>
          <w:fldChar w:fldCharType="begin"/>
        </w:r>
        <w:r w:rsidR="0064676C">
          <w:rPr>
            <w:noProof/>
            <w:webHidden/>
          </w:rPr>
          <w:instrText xml:space="preserve"> PAGEREF _Toc511334803 \h </w:instrText>
        </w:r>
        <w:r w:rsidR="0064676C">
          <w:rPr>
            <w:noProof/>
            <w:webHidden/>
          </w:rPr>
        </w:r>
        <w:r w:rsidR="0064676C">
          <w:rPr>
            <w:noProof/>
            <w:webHidden/>
          </w:rPr>
          <w:fldChar w:fldCharType="separate"/>
        </w:r>
        <w:r w:rsidR="0064676C">
          <w:rPr>
            <w:noProof/>
            <w:webHidden/>
          </w:rPr>
          <w:t>5</w:t>
        </w:r>
        <w:r w:rsidR="0064676C">
          <w:rPr>
            <w:noProof/>
            <w:webHidden/>
          </w:rPr>
          <w:fldChar w:fldCharType="end"/>
        </w:r>
      </w:hyperlink>
    </w:p>
    <w:p w14:paraId="3DEF88D1" w14:textId="75A01EF5" w:rsidR="0064676C" w:rsidRDefault="004269A5">
      <w:pPr>
        <w:pStyle w:val="Verzeichnis3"/>
        <w:tabs>
          <w:tab w:val="left" w:pos="1320"/>
          <w:tab w:val="right" w:leader="dot" w:pos="9062"/>
        </w:tabs>
        <w:rPr>
          <w:rFonts w:asciiTheme="minorHAnsi" w:eastAsiaTheme="minorEastAsia" w:hAnsiTheme="minorHAnsi" w:cstheme="minorBidi"/>
          <w:noProof/>
          <w:szCs w:val="22"/>
          <w:lang w:val="de-DE"/>
        </w:rPr>
      </w:pPr>
      <w:hyperlink w:anchor="_Toc511334804" w:history="1">
        <w:r w:rsidR="0064676C" w:rsidRPr="00C0327B">
          <w:rPr>
            <w:rStyle w:val="Hyperlink"/>
            <w:noProof/>
            <w:lang w:val="en-US"/>
          </w:rPr>
          <w:t>2.2.3</w:t>
        </w:r>
        <w:r w:rsidR="0064676C">
          <w:rPr>
            <w:rFonts w:asciiTheme="minorHAnsi" w:eastAsiaTheme="minorEastAsia" w:hAnsiTheme="minorHAnsi" w:cstheme="minorBidi"/>
            <w:noProof/>
            <w:szCs w:val="22"/>
            <w:lang w:val="de-DE"/>
          </w:rPr>
          <w:tab/>
        </w:r>
        <w:r w:rsidR="0064676C" w:rsidRPr="00C0327B">
          <w:rPr>
            <w:rStyle w:val="Hyperlink"/>
            <w:noProof/>
            <w:lang w:val="en-US"/>
          </w:rPr>
          <w:t>Data Structure</w:t>
        </w:r>
        <w:r w:rsidR="0064676C">
          <w:rPr>
            <w:noProof/>
            <w:webHidden/>
          </w:rPr>
          <w:tab/>
        </w:r>
        <w:r w:rsidR="0064676C">
          <w:rPr>
            <w:noProof/>
            <w:webHidden/>
          </w:rPr>
          <w:fldChar w:fldCharType="begin"/>
        </w:r>
        <w:r w:rsidR="0064676C">
          <w:rPr>
            <w:noProof/>
            <w:webHidden/>
          </w:rPr>
          <w:instrText xml:space="preserve"> PAGEREF _Toc511334804 \h </w:instrText>
        </w:r>
        <w:r w:rsidR="0064676C">
          <w:rPr>
            <w:noProof/>
            <w:webHidden/>
          </w:rPr>
        </w:r>
        <w:r w:rsidR="0064676C">
          <w:rPr>
            <w:noProof/>
            <w:webHidden/>
          </w:rPr>
          <w:fldChar w:fldCharType="separate"/>
        </w:r>
        <w:r w:rsidR="0064676C">
          <w:rPr>
            <w:noProof/>
            <w:webHidden/>
          </w:rPr>
          <w:t>6</w:t>
        </w:r>
        <w:r w:rsidR="0064676C">
          <w:rPr>
            <w:noProof/>
            <w:webHidden/>
          </w:rPr>
          <w:fldChar w:fldCharType="end"/>
        </w:r>
      </w:hyperlink>
    </w:p>
    <w:p w14:paraId="29608A53" w14:textId="756759A1" w:rsidR="0064676C" w:rsidRDefault="004269A5">
      <w:pPr>
        <w:pStyle w:val="Verzeichnis3"/>
        <w:tabs>
          <w:tab w:val="left" w:pos="1320"/>
          <w:tab w:val="right" w:leader="dot" w:pos="9062"/>
        </w:tabs>
        <w:rPr>
          <w:rFonts w:asciiTheme="minorHAnsi" w:eastAsiaTheme="minorEastAsia" w:hAnsiTheme="minorHAnsi" w:cstheme="minorBidi"/>
          <w:noProof/>
          <w:szCs w:val="22"/>
          <w:lang w:val="de-DE"/>
        </w:rPr>
      </w:pPr>
      <w:hyperlink w:anchor="_Toc511334805" w:history="1">
        <w:r w:rsidR="0064676C" w:rsidRPr="00C0327B">
          <w:rPr>
            <w:rStyle w:val="Hyperlink"/>
            <w:noProof/>
            <w:lang w:val="en-US"/>
          </w:rPr>
          <w:t>2.2.4</w:t>
        </w:r>
        <w:r w:rsidR="0064676C">
          <w:rPr>
            <w:rFonts w:asciiTheme="minorHAnsi" w:eastAsiaTheme="minorEastAsia" w:hAnsiTheme="minorHAnsi" w:cstheme="minorBidi"/>
            <w:noProof/>
            <w:szCs w:val="22"/>
            <w:lang w:val="de-DE"/>
          </w:rPr>
          <w:tab/>
        </w:r>
        <w:r w:rsidR="0064676C" w:rsidRPr="00C0327B">
          <w:rPr>
            <w:rStyle w:val="Hyperlink"/>
            <w:noProof/>
            <w:lang w:val="en-US"/>
          </w:rPr>
          <w:t>Exclusion from scope</w:t>
        </w:r>
        <w:r w:rsidR="0064676C">
          <w:rPr>
            <w:noProof/>
            <w:webHidden/>
          </w:rPr>
          <w:tab/>
        </w:r>
        <w:r w:rsidR="0064676C">
          <w:rPr>
            <w:noProof/>
            <w:webHidden/>
          </w:rPr>
          <w:fldChar w:fldCharType="begin"/>
        </w:r>
        <w:r w:rsidR="0064676C">
          <w:rPr>
            <w:noProof/>
            <w:webHidden/>
          </w:rPr>
          <w:instrText xml:space="preserve"> PAGEREF _Toc511334805 \h </w:instrText>
        </w:r>
        <w:r w:rsidR="0064676C">
          <w:rPr>
            <w:noProof/>
            <w:webHidden/>
          </w:rPr>
        </w:r>
        <w:r w:rsidR="0064676C">
          <w:rPr>
            <w:noProof/>
            <w:webHidden/>
          </w:rPr>
          <w:fldChar w:fldCharType="separate"/>
        </w:r>
        <w:r w:rsidR="0064676C">
          <w:rPr>
            <w:noProof/>
            <w:webHidden/>
          </w:rPr>
          <w:t>6</w:t>
        </w:r>
        <w:r w:rsidR="0064676C">
          <w:rPr>
            <w:noProof/>
            <w:webHidden/>
          </w:rPr>
          <w:fldChar w:fldCharType="end"/>
        </w:r>
      </w:hyperlink>
    </w:p>
    <w:p w14:paraId="77A7682B" w14:textId="69936D85" w:rsidR="0064676C" w:rsidRDefault="004269A5">
      <w:pPr>
        <w:pStyle w:val="Verzeichnis2"/>
        <w:tabs>
          <w:tab w:val="left" w:pos="880"/>
          <w:tab w:val="right" w:leader="dot" w:pos="9062"/>
        </w:tabs>
        <w:rPr>
          <w:rFonts w:asciiTheme="minorHAnsi" w:eastAsiaTheme="minorEastAsia" w:hAnsiTheme="minorHAnsi" w:cstheme="minorBidi"/>
          <w:noProof/>
          <w:szCs w:val="22"/>
          <w:lang w:val="de-DE"/>
        </w:rPr>
      </w:pPr>
      <w:hyperlink w:anchor="_Toc511334806" w:history="1">
        <w:r w:rsidR="0064676C" w:rsidRPr="00C0327B">
          <w:rPr>
            <w:rStyle w:val="Hyperlink"/>
            <w:noProof/>
            <w:lang w:val="en-US"/>
          </w:rPr>
          <w:t>2.3</w:t>
        </w:r>
        <w:r w:rsidR="0064676C">
          <w:rPr>
            <w:rFonts w:asciiTheme="minorHAnsi" w:eastAsiaTheme="minorEastAsia" w:hAnsiTheme="minorHAnsi" w:cstheme="minorBidi"/>
            <w:noProof/>
            <w:szCs w:val="22"/>
            <w:lang w:val="de-DE"/>
          </w:rPr>
          <w:tab/>
        </w:r>
        <w:r w:rsidR="0064676C" w:rsidRPr="00C0327B">
          <w:rPr>
            <w:rStyle w:val="Hyperlink"/>
            <w:noProof/>
            <w:lang w:val="en-US"/>
          </w:rPr>
          <w:t>Action plan</w:t>
        </w:r>
        <w:r w:rsidR="0064676C">
          <w:rPr>
            <w:noProof/>
            <w:webHidden/>
          </w:rPr>
          <w:tab/>
        </w:r>
        <w:r w:rsidR="0064676C">
          <w:rPr>
            <w:noProof/>
            <w:webHidden/>
          </w:rPr>
          <w:fldChar w:fldCharType="begin"/>
        </w:r>
        <w:r w:rsidR="0064676C">
          <w:rPr>
            <w:noProof/>
            <w:webHidden/>
          </w:rPr>
          <w:instrText xml:space="preserve"> PAGEREF _Toc511334806 \h </w:instrText>
        </w:r>
        <w:r w:rsidR="0064676C">
          <w:rPr>
            <w:noProof/>
            <w:webHidden/>
          </w:rPr>
        </w:r>
        <w:r w:rsidR="0064676C">
          <w:rPr>
            <w:noProof/>
            <w:webHidden/>
          </w:rPr>
          <w:fldChar w:fldCharType="separate"/>
        </w:r>
        <w:r w:rsidR="0064676C">
          <w:rPr>
            <w:noProof/>
            <w:webHidden/>
          </w:rPr>
          <w:t>6</w:t>
        </w:r>
        <w:r w:rsidR="0064676C">
          <w:rPr>
            <w:noProof/>
            <w:webHidden/>
          </w:rPr>
          <w:fldChar w:fldCharType="end"/>
        </w:r>
      </w:hyperlink>
    </w:p>
    <w:p w14:paraId="6C54278A" w14:textId="16225C5C" w:rsidR="0064676C" w:rsidRDefault="004269A5">
      <w:pPr>
        <w:pStyle w:val="Verzeichnis2"/>
        <w:tabs>
          <w:tab w:val="left" w:pos="880"/>
          <w:tab w:val="right" w:leader="dot" w:pos="9062"/>
        </w:tabs>
        <w:rPr>
          <w:rFonts w:asciiTheme="minorHAnsi" w:eastAsiaTheme="minorEastAsia" w:hAnsiTheme="minorHAnsi" w:cstheme="minorBidi"/>
          <w:noProof/>
          <w:szCs w:val="22"/>
          <w:lang w:val="de-DE"/>
        </w:rPr>
      </w:pPr>
      <w:hyperlink w:anchor="_Toc511334807" w:history="1">
        <w:r w:rsidR="0064676C" w:rsidRPr="00C0327B">
          <w:rPr>
            <w:rStyle w:val="Hyperlink"/>
            <w:noProof/>
            <w:lang w:val="en-US"/>
          </w:rPr>
          <w:t>2.4</w:t>
        </w:r>
        <w:r w:rsidR="0064676C">
          <w:rPr>
            <w:rFonts w:asciiTheme="minorHAnsi" w:eastAsiaTheme="minorEastAsia" w:hAnsiTheme="minorHAnsi" w:cstheme="minorBidi"/>
            <w:noProof/>
            <w:szCs w:val="22"/>
            <w:lang w:val="de-DE"/>
          </w:rPr>
          <w:tab/>
        </w:r>
        <w:r w:rsidR="0064676C" w:rsidRPr="00C0327B">
          <w:rPr>
            <w:rStyle w:val="Hyperlink"/>
            <w:noProof/>
            <w:lang w:val="en-US"/>
          </w:rPr>
          <w:t>Effort estimation</w:t>
        </w:r>
        <w:r w:rsidR="0064676C">
          <w:rPr>
            <w:noProof/>
            <w:webHidden/>
          </w:rPr>
          <w:tab/>
        </w:r>
        <w:r w:rsidR="0064676C">
          <w:rPr>
            <w:noProof/>
            <w:webHidden/>
          </w:rPr>
          <w:fldChar w:fldCharType="begin"/>
        </w:r>
        <w:r w:rsidR="0064676C">
          <w:rPr>
            <w:noProof/>
            <w:webHidden/>
          </w:rPr>
          <w:instrText xml:space="preserve"> PAGEREF _Toc511334807 \h </w:instrText>
        </w:r>
        <w:r w:rsidR="0064676C">
          <w:rPr>
            <w:noProof/>
            <w:webHidden/>
          </w:rPr>
        </w:r>
        <w:r w:rsidR="0064676C">
          <w:rPr>
            <w:noProof/>
            <w:webHidden/>
          </w:rPr>
          <w:fldChar w:fldCharType="separate"/>
        </w:r>
        <w:r w:rsidR="0064676C">
          <w:rPr>
            <w:noProof/>
            <w:webHidden/>
          </w:rPr>
          <w:t>6</w:t>
        </w:r>
        <w:r w:rsidR="0064676C">
          <w:rPr>
            <w:noProof/>
            <w:webHidden/>
          </w:rPr>
          <w:fldChar w:fldCharType="end"/>
        </w:r>
      </w:hyperlink>
    </w:p>
    <w:p w14:paraId="737DC4F4" w14:textId="5CBB3F02" w:rsidR="0064676C" w:rsidRDefault="004269A5">
      <w:pPr>
        <w:pStyle w:val="Verzeichnis3"/>
        <w:tabs>
          <w:tab w:val="left" w:pos="1320"/>
          <w:tab w:val="right" w:leader="dot" w:pos="9062"/>
        </w:tabs>
        <w:rPr>
          <w:rFonts w:asciiTheme="minorHAnsi" w:eastAsiaTheme="minorEastAsia" w:hAnsiTheme="minorHAnsi" w:cstheme="minorBidi"/>
          <w:noProof/>
          <w:szCs w:val="22"/>
          <w:lang w:val="de-DE"/>
        </w:rPr>
      </w:pPr>
      <w:hyperlink w:anchor="_Toc511334808" w:history="1">
        <w:r w:rsidR="0064676C" w:rsidRPr="00C0327B">
          <w:rPr>
            <w:rStyle w:val="Hyperlink"/>
            <w:noProof/>
            <w:lang w:val="en-US"/>
          </w:rPr>
          <w:t>2.4.1</w:t>
        </w:r>
        <w:r w:rsidR="0064676C">
          <w:rPr>
            <w:rFonts w:asciiTheme="minorHAnsi" w:eastAsiaTheme="minorEastAsia" w:hAnsiTheme="minorHAnsi" w:cstheme="minorBidi"/>
            <w:noProof/>
            <w:szCs w:val="22"/>
            <w:lang w:val="de-DE"/>
          </w:rPr>
          <w:tab/>
        </w:r>
        <w:r w:rsidR="0064676C" w:rsidRPr="00C0327B">
          <w:rPr>
            <w:rStyle w:val="Hyperlink"/>
            <w:noProof/>
            <w:lang w:val="en-US"/>
          </w:rPr>
          <w:t>Annotations</w:t>
        </w:r>
        <w:r w:rsidR="0064676C">
          <w:rPr>
            <w:noProof/>
            <w:webHidden/>
          </w:rPr>
          <w:tab/>
        </w:r>
        <w:r w:rsidR="0064676C">
          <w:rPr>
            <w:noProof/>
            <w:webHidden/>
          </w:rPr>
          <w:fldChar w:fldCharType="begin"/>
        </w:r>
        <w:r w:rsidR="0064676C">
          <w:rPr>
            <w:noProof/>
            <w:webHidden/>
          </w:rPr>
          <w:instrText xml:space="preserve"> PAGEREF _Toc511334808 \h </w:instrText>
        </w:r>
        <w:r w:rsidR="0064676C">
          <w:rPr>
            <w:noProof/>
            <w:webHidden/>
          </w:rPr>
        </w:r>
        <w:r w:rsidR="0064676C">
          <w:rPr>
            <w:noProof/>
            <w:webHidden/>
          </w:rPr>
          <w:fldChar w:fldCharType="separate"/>
        </w:r>
        <w:r w:rsidR="0064676C">
          <w:rPr>
            <w:noProof/>
            <w:webHidden/>
          </w:rPr>
          <w:t>6</w:t>
        </w:r>
        <w:r w:rsidR="0064676C">
          <w:rPr>
            <w:noProof/>
            <w:webHidden/>
          </w:rPr>
          <w:fldChar w:fldCharType="end"/>
        </w:r>
      </w:hyperlink>
    </w:p>
    <w:p w14:paraId="3AF9AD2B" w14:textId="330431DD" w:rsidR="0064676C" w:rsidRDefault="004269A5">
      <w:pPr>
        <w:pStyle w:val="Verzeichnis2"/>
        <w:tabs>
          <w:tab w:val="left" w:pos="880"/>
          <w:tab w:val="right" w:leader="dot" w:pos="9062"/>
        </w:tabs>
        <w:rPr>
          <w:rFonts w:asciiTheme="minorHAnsi" w:eastAsiaTheme="minorEastAsia" w:hAnsiTheme="minorHAnsi" w:cstheme="minorBidi"/>
          <w:noProof/>
          <w:szCs w:val="22"/>
          <w:lang w:val="de-DE"/>
        </w:rPr>
      </w:pPr>
      <w:hyperlink w:anchor="_Toc511334809" w:history="1">
        <w:r w:rsidR="0064676C" w:rsidRPr="00C0327B">
          <w:rPr>
            <w:rStyle w:val="Hyperlink"/>
            <w:noProof/>
            <w:lang w:val="en-US"/>
          </w:rPr>
          <w:t>2.5</w:t>
        </w:r>
        <w:r w:rsidR="0064676C">
          <w:rPr>
            <w:rFonts w:asciiTheme="minorHAnsi" w:eastAsiaTheme="minorEastAsia" w:hAnsiTheme="minorHAnsi" w:cstheme="minorBidi"/>
            <w:noProof/>
            <w:szCs w:val="22"/>
            <w:lang w:val="de-DE"/>
          </w:rPr>
          <w:tab/>
        </w:r>
        <w:r w:rsidR="0064676C" w:rsidRPr="00C0327B">
          <w:rPr>
            <w:rStyle w:val="Hyperlink"/>
            <w:noProof/>
            <w:lang w:val="en-US"/>
          </w:rPr>
          <w:t>Risk assessment</w:t>
        </w:r>
        <w:r w:rsidR="0064676C">
          <w:rPr>
            <w:noProof/>
            <w:webHidden/>
          </w:rPr>
          <w:tab/>
        </w:r>
        <w:r w:rsidR="0064676C">
          <w:rPr>
            <w:noProof/>
            <w:webHidden/>
          </w:rPr>
          <w:fldChar w:fldCharType="begin"/>
        </w:r>
        <w:r w:rsidR="0064676C">
          <w:rPr>
            <w:noProof/>
            <w:webHidden/>
          </w:rPr>
          <w:instrText xml:space="preserve"> PAGEREF _Toc511334809 \h </w:instrText>
        </w:r>
        <w:r w:rsidR="0064676C">
          <w:rPr>
            <w:noProof/>
            <w:webHidden/>
          </w:rPr>
        </w:r>
        <w:r w:rsidR="0064676C">
          <w:rPr>
            <w:noProof/>
            <w:webHidden/>
          </w:rPr>
          <w:fldChar w:fldCharType="separate"/>
        </w:r>
        <w:r w:rsidR="0064676C">
          <w:rPr>
            <w:noProof/>
            <w:webHidden/>
          </w:rPr>
          <w:t>7</w:t>
        </w:r>
        <w:r w:rsidR="0064676C">
          <w:rPr>
            <w:noProof/>
            <w:webHidden/>
          </w:rPr>
          <w:fldChar w:fldCharType="end"/>
        </w:r>
      </w:hyperlink>
    </w:p>
    <w:p w14:paraId="17750D16" w14:textId="6E9D6680" w:rsidR="0064676C" w:rsidRDefault="004269A5">
      <w:pPr>
        <w:pStyle w:val="Verzeichnis3"/>
        <w:tabs>
          <w:tab w:val="left" w:pos="1320"/>
          <w:tab w:val="right" w:leader="dot" w:pos="9062"/>
        </w:tabs>
        <w:rPr>
          <w:rFonts w:asciiTheme="minorHAnsi" w:eastAsiaTheme="minorEastAsia" w:hAnsiTheme="minorHAnsi" w:cstheme="minorBidi"/>
          <w:noProof/>
          <w:szCs w:val="22"/>
          <w:lang w:val="de-DE"/>
        </w:rPr>
      </w:pPr>
      <w:hyperlink w:anchor="_Toc511334810" w:history="1">
        <w:r w:rsidR="0064676C" w:rsidRPr="00C0327B">
          <w:rPr>
            <w:rStyle w:val="Hyperlink"/>
            <w:noProof/>
            <w:lang w:val="en-US"/>
          </w:rPr>
          <w:t>2.5.1</w:t>
        </w:r>
        <w:r w:rsidR="0064676C">
          <w:rPr>
            <w:rFonts w:asciiTheme="minorHAnsi" w:eastAsiaTheme="minorEastAsia" w:hAnsiTheme="minorHAnsi" w:cstheme="minorBidi"/>
            <w:noProof/>
            <w:szCs w:val="22"/>
            <w:lang w:val="de-DE"/>
          </w:rPr>
          <w:tab/>
        </w:r>
        <w:r w:rsidR="0064676C" w:rsidRPr="00C0327B">
          <w:rPr>
            <w:rStyle w:val="Hyperlink"/>
            <w:noProof/>
            <w:lang w:val="en-US"/>
          </w:rPr>
          <w:t>Risk short description</w:t>
        </w:r>
        <w:r w:rsidR="0064676C">
          <w:rPr>
            <w:noProof/>
            <w:webHidden/>
          </w:rPr>
          <w:tab/>
        </w:r>
        <w:r w:rsidR="0064676C">
          <w:rPr>
            <w:noProof/>
            <w:webHidden/>
          </w:rPr>
          <w:fldChar w:fldCharType="begin"/>
        </w:r>
        <w:r w:rsidR="0064676C">
          <w:rPr>
            <w:noProof/>
            <w:webHidden/>
          </w:rPr>
          <w:instrText xml:space="preserve"> PAGEREF _Toc511334810 \h </w:instrText>
        </w:r>
        <w:r w:rsidR="0064676C">
          <w:rPr>
            <w:noProof/>
            <w:webHidden/>
          </w:rPr>
        </w:r>
        <w:r w:rsidR="0064676C">
          <w:rPr>
            <w:noProof/>
            <w:webHidden/>
          </w:rPr>
          <w:fldChar w:fldCharType="separate"/>
        </w:r>
        <w:r w:rsidR="0064676C">
          <w:rPr>
            <w:noProof/>
            <w:webHidden/>
          </w:rPr>
          <w:t>7</w:t>
        </w:r>
        <w:r w:rsidR="0064676C">
          <w:rPr>
            <w:noProof/>
            <w:webHidden/>
          </w:rPr>
          <w:fldChar w:fldCharType="end"/>
        </w:r>
      </w:hyperlink>
    </w:p>
    <w:p w14:paraId="0083BCE5" w14:textId="0ACA1EBB" w:rsidR="0064676C" w:rsidRDefault="004269A5">
      <w:pPr>
        <w:pStyle w:val="Verzeichnis4"/>
        <w:tabs>
          <w:tab w:val="left" w:pos="1760"/>
          <w:tab w:val="right" w:leader="dot" w:pos="9062"/>
        </w:tabs>
        <w:rPr>
          <w:rFonts w:asciiTheme="minorHAnsi" w:eastAsiaTheme="minorEastAsia" w:hAnsiTheme="minorHAnsi" w:cstheme="minorBidi"/>
          <w:noProof/>
          <w:szCs w:val="22"/>
          <w:lang w:val="de-DE"/>
        </w:rPr>
      </w:pPr>
      <w:hyperlink w:anchor="_Toc511334811" w:history="1">
        <w:r w:rsidR="0064676C" w:rsidRPr="00C0327B">
          <w:rPr>
            <w:rStyle w:val="Hyperlink"/>
            <w:noProof/>
            <w:lang w:val="en-US"/>
          </w:rPr>
          <w:t>2.5.1.1</w:t>
        </w:r>
        <w:r w:rsidR="0064676C">
          <w:rPr>
            <w:rFonts w:asciiTheme="minorHAnsi" w:eastAsiaTheme="minorEastAsia" w:hAnsiTheme="minorHAnsi" w:cstheme="minorBidi"/>
            <w:noProof/>
            <w:szCs w:val="22"/>
            <w:lang w:val="de-DE"/>
          </w:rPr>
          <w:tab/>
        </w:r>
        <w:r w:rsidR="0064676C" w:rsidRPr="00C0327B">
          <w:rPr>
            <w:rStyle w:val="Hyperlink"/>
            <w:noProof/>
            <w:lang w:val="en-US"/>
          </w:rPr>
          <w:t>Description</w:t>
        </w:r>
        <w:r w:rsidR="0064676C">
          <w:rPr>
            <w:noProof/>
            <w:webHidden/>
          </w:rPr>
          <w:tab/>
        </w:r>
        <w:r w:rsidR="0064676C">
          <w:rPr>
            <w:noProof/>
            <w:webHidden/>
          </w:rPr>
          <w:fldChar w:fldCharType="begin"/>
        </w:r>
        <w:r w:rsidR="0064676C">
          <w:rPr>
            <w:noProof/>
            <w:webHidden/>
          </w:rPr>
          <w:instrText xml:space="preserve"> PAGEREF _Toc511334811 \h </w:instrText>
        </w:r>
        <w:r w:rsidR="0064676C">
          <w:rPr>
            <w:noProof/>
            <w:webHidden/>
          </w:rPr>
        </w:r>
        <w:r w:rsidR="0064676C">
          <w:rPr>
            <w:noProof/>
            <w:webHidden/>
          </w:rPr>
          <w:fldChar w:fldCharType="separate"/>
        </w:r>
        <w:r w:rsidR="0064676C">
          <w:rPr>
            <w:noProof/>
            <w:webHidden/>
          </w:rPr>
          <w:t>7</w:t>
        </w:r>
        <w:r w:rsidR="0064676C">
          <w:rPr>
            <w:noProof/>
            <w:webHidden/>
          </w:rPr>
          <w:fldChar w:fldCharType="end"/>
        </w:r>
      </w:hyperlink>
    </w:p>
    <w:p w14:paraId="58F23DA2" w14:textId="60288A09" w:rsidR="0064676C" w:rsidRDefault="004269A5">
      <w:pPr>
        <w:pStyle w:val="Verzeichnis4"/>
        <w:tabs>
          <w:tab w:val="left" w:pos="1760"/>
          <w:tab w:val="right" w:leader="dot" w:pos="9062"/>
        </w:tabs>
        <w:rPr>
          <w:rFonts w:asciiTheme="minorHAnsi" w:eastAsiaTheme="minorEastAsia" w:hAnsiTheme="minorHAnsi" w:cstheme="minorBidi"/>
          <w:noProof/>
          <w:szCs w:val="22"/>
          <w:lang w:val="de-DE"/>
        </w:rPr>
      </w:pPr>
      <w:hyperlink w:anchor="_Toc511334812" w:history="1">
        <w:r w:rsidR="0064676C" w:rsidRPr="00C0327B">
          <w:rPr>
            <w:rStyle w:val="Hyperlink"/>
            <w:noProof/>
            <w:lang w:val="en-US"/>
          </w:rPr>
          <w:t>2.5.1.2</w:t>
        </w:r>
        <w:r w:rsidR="0064676C">
          <w:rPr>
            <w:rFonts w:asciiTheme="minorHAnsi" w:eastAsiaTheme="minorEastAsia" w:hAnsiTheme="minorHAnsi" w:cstheme="minorBidi"/>
            <w:noProof/>
            <w:szCs w:val="22"/>
            <w:lang w:val="de-DE"/>
          </w:rPr>
          <w:tab/>
        </w:r>
        <w:r w:rsidR="0064676C" w:rsidRPr="00C0327B">
          <w:rPr>
            <w:rStyle w:val="Hyperlink"/>
            <w:noProof/>
            <w:lang w:val="en-US"/>
          </w:rPr>
          <w:t>Consequences</w:t>
        </w:r>
        <w:r w:rsidR="0064676C">
          <w:rPr>
            <w:noProof/>
            <w:webHidden/>
          </w:rPr>
          <w:tab/>
        </w:r>
        <w:r w:rsidR="0064676C">
          <w:rPr>
            <w:noProof/>
            <w:webHidden/>
          </w:rPr>
          <w:fldChar w:fldCharType="begin"/>
        </w:r>
        <w:r w:rsidR="0064676C">
          <w:rPr>
            <w:noProof/>
            <w:webHidden/>
          </w:rPr>
          <w:instrText xml:space="preserve"> PAGEREF _Toc511334812 \h </w:instrText>
        </w:r>
        <w:r w:rsidR="0064676C">
          <w:rPr>
            <w:noProof/>
            <w:webHidden/>
          </w:rPr>
        </w:r>
        <w:r w:rsidR="0064676C">
          <w:rPr>
            <w:noProof/>
            <w:webHidden/>
          </w:rPr>
          <w:fldChar w:fldCharType="separate"/>
        </w:r>
        <w:r w:rsidR="0064676C">
          <w:rPr>
            <w:noProof/>
            <w:webHidden/>
          </w:rPr>
          <w:t>7</w:t>
        </w:r>
        <w:r w:rsidR="0064676C">
          <w:rPr>
            <w:noProof/>
            <w:webHidden/>
          </w:rPr>
          <w:fldChar w:fldCharType="end"/>
        </w:r>
      </w:hyperlink>
    </w:p>
    <w:p w14:paraId="603362A4" w14:textId="14ADA160" w:rsidR="0064676C" w:rsidRDefault="004269A5">
      <w:pPr>
        <w:pStyle w:val="Verzeichnis4"/>
        <w:tabs>
          <w:tab w:val="left" w:pos="1760"/>
          <w:tab w:val="right" w:leader="dot" w:pos="9062"/>
        </w:tabs>
        <w:rPr>
          <w:rFonts w:asciiTheme="minorHAnsi" w:eastAsiaTheme="minorEastAsia" w:hAnsiTheme="minorHAnsi" w:cstheme="minorBidi"/>
          <w:noProof/>
          <w:szCs w:val="22"/>
          <w:lang w:val="de-DE"/>
        </w:rPr>
      </w:pPr>
      <w:hyperlink w:anchor="_Toc511334813" w:history="1">
        <w:r w:rsidR="0064676C" w:rsidRPr="00C0327B">
          <w:rPr>
            <w:rStyle w:val="Hyperlink"/>
            <w:noProof/>
            <w:lang w:val="en-US"/>
          </w:rPr>
          <w:t>2.5.1.3</w:t>
        </w:r>
        <w:r w:rsidR="0064676C">
          <w:rPr>
            <w:rFonts w:asciiTheme="minorHAnsi" w:eastAsiaTheme="minorEastAsia" w:hAnsiTheme="minorHAnsi" w:cstheme="minorBidi"/>
            <w:noProof/>
            <w:szCs w:val="22"/>
            <w:lang w:val="de-DE"/>
          </w:rPr>
          <w:tab/>
        </w:r>
        <w:r w:rsidR="0064676C" w:rsidRPr="00C0327B">
          <w:rPr>
            <w:rStyle w:val="Hyperlink"/>
            <w:noProof/>
            <w:lang w:val="en-US"/>
          </w:rPr>
          <w:t>Avoidance</w:t>
        </w:r>
        <w:r w:rsidR="0064676C">
          <w:rPr>
            <w:noProof/>
            <w:webHidden/>
          </w:rPr>
          <w:tab/>
        </w:r>
        <w:r w:rsidR="0064676C">
          <w:rPr>
            <w:noProof/>
            <w:webHidden/>
          </w:rPr>
          <w:fldChar w:fldCharType="begin"/>
        </w:r>
        <w:r w:rsidR="0064676C">
          <w:rPr>
            <w:noProof/>
            <w:webHidden/>
          </w:rPr>
          <w:instrText xml:space="preserve"> PAGEREF _Toc511334813 \h </w:instrText>
        </w:r>
        <w:r w:rsidR="0064676C">
          <w:rPr>
            <w:noProof/>
            <w:webHidden/>
          </w:rPr>
        </w:r>
        <w:r w:rsidR="0064676C">
          <w:rPr>
            <w:noProof/>
            <w:webHidden/>
          </w:rPr>
          <w:fldChar w:fldCharType="separate"/>
        </w:r>
        <w:r w:rsidR="0064676C">
          <w:rPr>
            <w:noProof/>
            <w:webHidden/>
          </w:rPr>
          <w:t>7</w:t>
        </w:r>
        <w:r w:rsidR="0064676C">
          <w:rPr>
            <w:noProof/>
            <w:webHidden/>
          </w:rPr>
          <w:fldChar w:fldCharType="end"/>
        </w:r>
      </w:hyperlink>
    </w:p>
    <w:p w14:paraId="2E5C1D5F" w14:textId="5A215787" w:rsidR="0064676C" w:rsidRDefault="004269A5">
      <w:pPr>
        <w:pStyle w:val="Verzeichnis4"/>
        <w:tabs>
          <w:tab w:val="left" w:pos="1760"/>
          <w:tab w:val="right" w:leader="dot" w:pos="9062"/>
        </w:tabs>
        <w:rPr>
          <w:rFonts w:asciiTheme="minorHAnsi" w:eastAsiaTheme="minorEastAsia" w:hAnsiTheme="minorHAnsi" w:cstheme="minorBidi"/>
          <w:noProof/>
          <w:szCs w:val="22"/>
          <w:lang w:val="de-DE"/>
        </w:rPr>
      </w:pPr>
      <w:hyperlink w:anchor="_Toc511334814" w:history="1">
        <w:r w:rsidR="0064676C" w:rsidRPr="00C0327B">
          <w:rPr>
            <w:rStyle w:val="Hyperlink"/>
            <w:noProof/>
            <w:lang w:val="en-US"/>
          </w:rPr>
          <w:t>2.5.1.4</w:t>
        </w:r>
        <w:r w:rsidR="0064676C">
          <w:rPr>
            <w:rFonts w:asciiTheme="minorHAnsi" w:eastAsiaTheme="minorEastAsia" w:hAnsiTheme="minorHAnsi" w:cstheme="minorBidi"/>
            <w:noProof/>
            <w:szCs w:val="22"/>
            <w:lang w:val="de-DE"/>
          </w:rPr>
          <w:tab/>
        </w:r>
        <w:r w:rsidR="0064676C" w:rsidRPr="00C0327B">
          <w:rPr>
            <w:rStyle w:val="Hyperlink"/>
            <w:noProof/>
            <w:lang w:val="en-US"/>
          </w:rPr>
          <w:t>Probability</w:t>
        </w:r>
        <w:r w:rsidR="0064676C">
          <w:rPr>
            <w:noProof/>
            <w:webHidden/>
          </w:rPr>
          <w:tab/>
        </w:r>
        <w:r w:rsidR="0064676C">
          <w:rPr>
            <w:noProof/>
            <w:webHidden/>
          </w:rPr>
          <w:fldChar w:fldCharType="begin"/>
        </w:r>
        <w:r w:rsidR="0064676C">
          <w:rPr>
            <w:noProof/>
            <w:webHidden/>
          </w:rPr>
          <w:instrText xml:space="preserve"> PAGEREF _Toc511334814 \h </w:instrText>
        </w:r>
        <w:r w:rsidR="0064676C">
          <w:rPr>
            <w:noProof/>
            <w:webHidden/>
          </w:rPr>
        </w:r>
        <w:r w:rsidR="0064676C">
          <w:rPr>
            <w:noProof/>
            <w:webHidden/>
          </w:rPr>
          <w:fldChar w:fldCharType="separate"/>
        </w:r>
        <w:r w:rsidR="0064676C">
          <w:rPr>
            <w:noProof/>
            <w:webHidden/>
          </w:rPr>
          <w:t>7</w:t>
        </w:r>
        <w:r w:rsidR="0064676C">
          <w:rPr>
            <w:noProof/>
            <w:webHidden/>
          </w:rPr>
          <w:fldChar w:fldCharType="end"/>
        </w:r>
      </w:hyperlink>
    </w:p>
    <w:p w14:paraId="1EDF9FA7" w14:textId="64B06EFF" w:rsidR="0064676C" w:rsidRDefault="004269A5">
      <w:pPr>
        <w:pStyle w:val="Verzeichnis2"/>
        <w:tabs>
          <w:tab w:val="left" w:pos="880"/>
          <w:tab w:val="right" w:leader="dot" w:pos="9062"/>
        </w:tabs>
        <w:rPr>
          <w:rFonts w:asciiTheme="minorHAnsi" w:eastAsiaTheme="minorEastAsia" w:hAnsiTheme="minorHAnsi" w:cstheme="minorBidi"/>
          <w:noProof/>
          <w:szCs w:val="22"/>
          <w:lang w:val="de-DE"/>
        </w:rPr>
      </w:pPr>
      <w:hyperlink w:anchor="_Toc511334815" w:history="1">
        <w:r w:rsidR="0064676C" w:rsidRPr="00C0327B">
          <w:rPr>
            <w:rStyle w:val="Hyperlink"/>
            <w:noProof/>
            <w:lang w:val="en-US"/>
          </w:rPr>
          <w:t>2.6</w:t>
        </w:r>
        <w:r w:rsidR="0064676C">
          <w:rPr>
            <w:rFonts w:asciiTheme="minorHAnsi" w:eastAsiaTheme="minorEastAsia" w:hAnsiTheme="minorHAnsi" w:cstheme="minorBidi"/>
            <w:noProof/>
            <w:szCs w:val="22"/>
            <w:lang w:val="de-DE"/>
          </w:rPr>
          <w:tab/>
        </w:r>
        <w:r w:rsidR="0064676C" w:rsidRPr="00C0327B">
          <w:rPr>
            <w:rStyle w:val="Hyperlink"/>
            <w:noProof/>
            <w:lang w:val="en-US"/>
          </w:rPr>
          <w:t>Prerequisites</w:t>
        </w:r>
        <w:r w:rsidR="0064676C">
          <w:rPr>
            <w:noProof/>
            <w:webHidden/>
          </w:rPr>
          <w:tab/>
        </w:r>
        <w:r w:rsidR="0064676C">
          <w:rPr>
            <w:noProof/>
            <w:webHidden/>
          </w:rPr>
          <w:fldChar w:fldCharType="begin"/>
        </w:r>
        <w:r w:rsidR="0064676C">
          <w:rPr>
            <w:noProof/>
            <w:webHidden/>
          </w:rPr>
          <w:instrText xml:space="preserve"> PAGEREF _Toc511334815 \h </w:instrText>
        </w:r>
        <w:r w:rsidR="0064676C">
          <w:rPr>
            <w:noProof/>
            <w:webHidden/>
          </w:rPr>
        </w:r>
        <w:r w:rsidR="0064676C">
          <w:rPr>
            <w:noProof/>
            <w:webHidden/>
          </w:rPr>
          <w:fldChar w:fldCharType="separate"/>
        </w:r>
        <w:r w:rsidR="0064676C">
          <w:rPr>
            <w:noProof/>
            <w:webHidden/>
          </w:rPr>
          <w:t>7</w:t>
        </w:r>
        <w:r w:rsidR="0064676C">
          <w:rPr>
            <w:noProof/>
            <w:webHidden/>
          </w:rPr>
          <w:fldChar w:fldCharType="end"/>
        </w:r>
      </w:hyperlink>
    </w:p>
    <w:p w14:paraId="03FC90DB" w14:textId="4E6EC016" w:rsidR="0064676C" w:rsidRDefault="004269A5">
      <w:pPr>
        <w:pStyle w:val="Verzeichnis2"/>
        <w:tabs>
          <w:tab w:val="left" w:pos="880"/>
          <w:tab w:val="right" w:leader="dot" w:pos="9062"/>
        </w:tabs>
        <w:rPr>
          <w:rFonts w:asciiTheme="minorHAnsi" w:eastAsiaTheme="minorEastAsia" w:hAnsiTheme="minorHAnsi" w:cstheme="minorBidi"/>
          <w:noProof/>
          <w:szCs w:val="22"/>
          <w:lang w:val="de-DE"/>
        </w:rPr>
      </w:pPr>
      <w:hyperlink w:anchor="_Toc511334816" w:history="1">
        <w:r w:rsidR="0064676C" w:rsidRPr="00C0327B">
          <w:rPr>
            <w:rStyle w:val="Hyperlink"/>
            <w:noProof/>
            <w:lang w:val="en-US"/>
          </w:rPr>
          <w:t>2.7</w:t>
        </w:r>
        <w:r w:rsidR="0064676C">
          <w:rPr>
            <w:rFonts w:asciiTheme="minorHAnsi" w:eastAsiaTheme="minorEastAsia" w:hAnsiTheme="minorHAnsi" w:cstheme="minorBidi"/>
            <w:noProof/>
            <w:szCs w:val="22"/>
            <w:lang w:val="de-DE"/>
          </w:rPr>
          <w:tab/>
        </w:r>
        <w:r w:rsidR="0064676C" w:rsidRPr="00C0327B">
          <w:rPr>
            <w:rStyle w:val="Hyperlink"/>
            <w:noProof/>
            <w:lang w:val="en-US"/>
          </w:rPr>
          <w:t>Acceptance</w:t>
        </w:r>
        <w:r w:rsidR="0064676C">
          <w:rPr>
            <w:noProof/>
            <w:webHidden/>
          </w:rPr>
          <w:tab/>
        </w:r>
        <w:r w:rsidR="0064676C">
          <w:rPr>
            <w:noProof/>
            <w:webHidden/>
          </w:rPr>
          <w:fldChar w:fldCharType="begin"/>
        </w:r>
        <w:r w:rsidR="0064676C">
          <w:rPr>
            <w:noProof/>
            <w:webHidden/>
          </w:rPr>
          <w:instrText xml:space="preserve"> PAGEREF _Toc511334816 \h </w:instrText>
        </w:r>
        <w:r w:rsidR="0064676C">
          <w:rPr>
            <w:noProof/>
            <w:webHidden/>
          </w:rPr>
        </w:r>
        <w:r w:rsidR="0064676C">
          <w:rPr>
            <w:noProof/>
            <w:webHidden/>
          </w:rPr>
          <w:fldChar w:fldCharType="separate"/>
        </w:r>
        <w:r w:rsidR="0064676C">
          <w:rPr>
            <w:noProof/>
            <w:webHidden/>
          </w:rPr>
          <w:t>7</w:t>
        </w:r>
        <w:r w:rsidR="0064676C">
          <w:rPr>
            <w:noProof/>
            <w:webHidden/>
          </w:rPr>
          <w:fldChar w:fldCharType="end"/>
        </w:r>
      </w:hyperlink>
    </w:p>
    <w:p w14:paraId="314293ED" w14:textId="16D87765" w:rsidR="0001132C" w:rsidRPr="008849CA" w:rsidRDefault="0001132C" w:rsidP="0001132C">
      <w:pPr>
        <w:rPr>
          <w:rFonts w:cs="Arial"/>
          <w:sz w:val="25"/>
          <w:szCs w:val="25"/>
          <w:lang w:val="en-US"/>
        </w:rPr>
      </w:pPr>
      <w:r w:rsidRPr="008849CA">
        <w:rPr>
          <w:rFonts w:cs="Arial"/>
          <w:sz w:val="25"/>
          <w:szCs w:val="25"/>
          <w:lang w:val="en-US"/>
        </w:rPr>
        <w:fldChar w:fldCharType="end"/>
      </w:r>
    </w:p>
    <w:p w14:paraId="6231AFCE" w14:textId="77777777" w:rsidR="0001132C" w:rsidRPr="008849CA" w:rsidRDefault="0001132C">
      <w:pPr>
        <w:spacing w:before="0" w:after="0"/>
        <w:jc w:val="left"/>
        <w:rPr>
          <w:lang w:val="en-US"/>
        </w:rPr>
      </w:pPr>
      <w:r w:rsidRPr="008849CA">
        <w:rPr>
          <w:lang w:val="en-US"/>
        </w:rPr>
        <w:br w:type="page"/>
      </w:r>
    </w:p>
    <w:p w14:paraId="27326155" w14:textId="77777777" w:rsidR="00561415" w:rsidRPr="008849CA" w:rsidRDefault="00D260F3" w:rsidP="0001132C">
      <w:pPr>
        <w:pStyle w:val="berschrift1"/>
        <w:numPr>
          <w:ilvl w:val="0"/>
          <w:numId w:val="10"/>
        </w:numPr>
        <w:rPr>
          <w:lang w:val="en-US"/>
        </w:rPr>
      </w:pPr>
      <w:bookmarkStart w:id="10" w:name="_Toc511334798"/>
      <w:bookmarkEnd w:id="8"/>
      <w:bookmarkEnd w:id="9"/>
      <w:r w:rsidRPr="008849CA">
        <w:rPr>
          <w:lang w:val="en-US"/>
        </w:rPr>
        <w:t>Change history</w:t>
      </w:r>
      <w:bookmarkEnd w:id="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064"/>
        <w:gridCol w:w="1886"/>
        <w:gridCol w:w="4389"/>
      </w:tblGrid>
      <w:tr w:rsidR="0070007B" w:rsidRPr="00712509" w14:paraId="2E869821" w14:textId="77777777" w:rsidTr="0070007B">
        <w:tc>
          <w:tcPr>
            <w:tcW w:w="1615" w:type="dxa"/>
            <w:shd w:val="clear" w:color="auto" w:fill="auto"/>
          </w:tcPr>
          <w:p w14:paraId="52CCB825" w14:textId="77777777" w:rsidR="0070007B" w:rsidRPr="00712509" w:rsidRDefault="0070007B" w:rsidP="001E6EDA">
            <w:pPr>
              <w:rPr>
                <w:lang w:val="en-US"/>
              </w:rPr>
            </w:pPr>
            <w:r w:rsidRPr="00712509">
              <w:rPr>
                <w:lang w:val="en-US"/>
              </w:rPr>
              <w:t>Dat</w:t>
            </w:r>
            <w:r w:rsidR="00D260F3" w:rsidRPr="00712509">
              <w:rPr>
                <w:lang w:val="en-US"/>
              </w:rPr>
              <w:t>e</w:t>
            </w:r>
          </w:p>
        </w:tc>
        <w:tc>
          <w:tcPr>
            <w:tcW w:w="1064" w:type="dxa"/>
            <w:shd w:val="clear" w:color="auto" w:fill="auto"/>
          </w:tcPr>
          <w:p w14:paraId="12C13B1C" w14:textId="77777777" w:rsidR="0070007B" w:rsidRPr="00712509" w:rsidRDefault="0070007B" w:rsidP="001E6EDA">
            <w:pPr>
              <w:rPr>
                <w:lang w:val="en-US"/>
              </w:rPr>
            </w:pPr>
            <w:r w:rsidRPr="00712509">
              <w:rPr>
                <w:lang w:val="en-US"/>
              </w:rPr>
              <w:t>Version</w:t>
            </w:r>
          </w:p>
        </w:tc>
        <w:tc>
          <w:tcPr>
            <w:tcW w:w="1886" w:type="dxa"/>
          </w:tcPr>
          <w:p w14:paraId="1A056895" w14:textId="77777777" w:rsidR="0070007B" w:rsidRPr="00712509" w:rsidRDefault="00D260F3" w:rsidP="001E6EDA">
            <w:pPr>
              <w:rPr>
                <w:lang w:val="en-US"/>
              </w:rPr>
            </w:pPr>
            <w:r w:rsidRPr="00712509">
              <w:rPr>
                <w:lang w:val="en-US"/>
              </w:rPr>
              <w:t>Author</w:t>
            </w:r>
          </w:p>
        </w:tc>
        <w:tc>
          <w:tcPr>
            <w:tcW w:w="4389" w:type="dxa"/>
            <w:shd w:val="clear" w:color="auto" w:fill="auto"/>
          </w:tcPr>
          <w:p w14:paraId="5C89D393" w14:textId="77777777" w:rsidR="0070007B" w:rsidRPr="00712509" w:rsidRDefault="00D260F3" w:rsidP="001E6EDA">
            <w:pPr>
              <w:rPr>
                <w:lang w:val="en-US"/>
              </w:rPr>
            </w:pPr>
            <w:r w:rsidRPr="00712509">
              <w:rPr>
                <w:lang w:val="en-US"/>
              </w:rPr>
              <w:t>Description</w:t>
            </w:r>
          </w:p>
        </w:tc>
      </w:tr>
      <w:tr w:rsidR="0070007B" w:rsidRPr="00712509" w14:paraId="770F7075" w14:textId="77777777" w:rsidTr="0070007B">
        <w:tc>
          <w:tcPr>
            <w:tcW w:w="1615" w:type="dxa"/>
            <w:shd w:val="clear" w:color="auto" w:fill="auto"/>
          </w:tcPr>
          <w:p w14:paraId="7C86E8C6" w14:textId="77777777" w:rsidR="0070007B" w:rsidRPr="008849CA" w:rsidRDefault="00A05BB2" w:rsidP="001E6EDA">
            <w:pPr>
              <w:rPr>
                <w:lang w:val="en-US"/>
              </w:rPr>
            </w:pPr>
            <w:r w:rsidRPr="008849CA">
              <w:rPr>
                <w:lang w:val="en-US"/>
              </w:rPr>
              <w:t>14.03.2018</w:t>
            </w:r>
          </w:p>
        </w:tc>
        <w:tc>
          <w:tcPr>
            <w:tcW w:w="1064" w:type="dxa"/>
            <w:shd w:val="clear" w:color="auto" w:fill="auto"/>
          </w:tcPr>
          <w:p w14:paraId="5E9CFC5F" w14:textId="77777777" w:rsidR="0070007B" w:rsidRPr="008849CA" w:rsidRDefault="00413177" w:rsidP="001E6EDA">
            <w:pPr>
              <w:rPr>
                <w:lang w:val="en-US"/>
              </w:rPr>
            </w:pPr>
            <w:r w:rsidRPr="008849CA">
              <w:rPr>
                <w:lang w:val="en-US"/>
              </w:rPr>
              <w:t>1</w:t>
            </w:r>
          </w:p>
        </w:tc>
        <w:sdt>
          <w:sdtPr>
            <w:rPr>
              <w:lang w:val="en-US"/>
            </w:rPr>
            <w:alias w:val="Author"/>
            <w:tag w:val=""/>
            <w:id w:val="-1244413651"/>
            <w:placeholder>
              <w:docPart w:val="5D7AE91F74054C09B4D638A21A0A1DF3"/>
            </w:placeholder>
            <w:dataBinding w:prefixMappings="xmlns:ns0='http://purl.org/dc/elements/1.1/' xmlns:ns1='http://schemas.openxmlformats.org/package/2006/metadata/core-properties' " w:xpath="/ns1:coreProperties[1]/ns0:creator[1]" w:storeItemID="{6C3C8BC8-F283-45AE-878A-BAB7291924A1}"/>
            <w:text/>
          </w:sdtPr>
          <w:sdtEndPr/>
          <w:sdtContent>
            <w:tc>
              <w:tcPr>
                <w:tcW w:w="1886" w:type="dxa"/>
              </w:tcPr>
              <w:p w14:paraId="478ABFDF" w14:textId="106934A2" w:rsidR="0070007B" w:rsidRPr="008849CA" w:rsidRDefault="00934B57" w:rsidP="001E6EDA">
                <w:pPr>
                  <w:rPr>
                    <w:lang w:val="en-US"/>
                  </w:rPr>
                </w:pPr>
                <w:r>
                  <w:rPr>
                    <w:lang w:val="en-US"/>
                  </w:rPr>
                  <w:t>Hutterer</w:t>
                </w:r>
              </w:p>
            </w:tc>
          </w:sdtContent>
        </w:sdt>
        <w:tc>
          <w:tcPr>
            <w:tcW w:w="4389" w:type="dxa"/>
            <w:shd w:val="clear" w:color="auto" w:fill="auto"/>
          </w:tcPr>
          <w:p w14:paraId="30EFB56A" w14:textId="77777777" w:rsidR="0070007B" w:rsidRPr="008849CA" w:rsidRDefault="00D260F3" w:rsidP="001E6EDA">
            <w:pPr>
              <w:rPr>
                <w:lang w:val="en-US"/>
              </w:rPr>
            </w:pPr>
            <w:r w:rsidRPr="008849CA">
              <w:rPr>
                <w:lang w:val="en-US"/>
              </w:rPr>
              <w:t>Initial version</w:t>
            </w:r>
          </w:p>
        </w:tc>
      </w:tr>
      <w:tr w:rsidR="00017829" w:rsidRPr="00712509" w14:paraId="7A78714E" w14:textId="77777777" w:rsidTr="0070007B">
        <w:trPr>
          <w:ins w:id="11" w:author="Dominik Hutterer" w:date="2018-04-24T15:43:00Z"/>
        </w:trPr>
        <w:tc>
          <w:tcPr>
            <w:tcW w:w="1615" w:type="dxa"/>
            <w:shd w:val="clear" w:color="auto" w:fill="auto"/>
          </w:tcPr>
          <w:p w14:paraId="0D34A7C6" w14:textId="510565A9" w:rsidR="00017829" w:rsidRPr="008849CA" w:rsidRDefault="00017829" w:rsidP="001E6EDA">
            <w:pPr>
              <w:rPr>
                <w:ins w:id="12" w:author="Dominik Hutterer" w:date="2018-04-24T15:43:00Z"/>
                <w:lang w:val="en-US"/>
              </w:rPr>
            </w:pPr>
            <w:ins w:id="13" w:author="Dominik Hutterer" w:date="2018-04-24T15:43:00Z">
              <w:r>
                <w:rPr>
                  <w:lang w:val="en-US"/>
                </w:rPr>
                <w:t>24.04.2018</w:t>
              </w:r>
            </w:ins>
          </w:p>
        </w:tc>
        <w:tc>
          <w:tcPr>
            <w:tcW w:w="1064" w:type="dxa"/>
            <w:shd w:val="clear" w:color="auto" w:fill="auto"/>
          </w:tcPr>
          <w:p w14:paraId="38151CC3" w14:textId="60A876D0" w:rsidR="00017829" w:rsidRPr="008849CA" w:rsidRDefault="00017829" w:rsidP="001E6EDA">
            <w:pPr>
              <w:rPr>
                <w:ins w:id="14" w:author="Dominik Hutterer" w:date="2018-04-24T15:43:00Z"/>
                <w:lang w:val="en-US"/>
              </w:rPr>
            </w:pPr>
          </w:p>
        </w:tc>
        <w:tc>
          <w:tcPr>
            <w:tcW w:w="1886" w:type="dxa"/>
          </w:tcPr>
          <w:p w14:paraId="1CFD49C5" w14:textId="303ADF0F" w:rsidR="00017829" w:rsidRDefault="00017829" w:rsidP="001E6EDA">
            <w:pPr>
              <w:rPr>
                <w:ins w:id="15" w:author="Dominik Hutterer" w:date="2018-04-24T15:43:00Z"/>
                <w:lang w:val="en-US"/>
              </w:rPr>
            </w:pPr>
            <w:ins w:id="16" w:author="Dominik Hutterer" w:date="2018-04-24T15:43:00Z">
              <w:r>
                <w:rPr>
                  <w:lang w:val="en-US"/>
                </w:rPr>
                <w:t>Hutterer</w:t>
              </w:r>
            </w:ins>
          </w:p>
        </w:tc>
        <w:tc>
          <w:tcPr>
            <w:tcW w:w="4389" w:type="dxa"/>
            <w:shd w:val="clear" w:color="auto" w:fill="auto"/>
          </w:tcPr>
          <w:p w14:paraId="3C03D7BE" w14:textId="2A9AAF0C" w:rsidR="00017829" w:rsidRPr="008849CA" w:rsidRDefault="00017829" w:rsidP="001E6EDA">
            <w:pPr>
              <w:rPr>
                <w:ins w:id="17" w:author="Dominik Hutterer" w:date="2018-04-24T15:43:00Z"/>
                <w:lang w:val="en-US"/>
              </w:rPr>
            </w:pPr>
            <w:ins w:id="18" w:author="Dominik Hutterer" w:date="2018-04-24T15:44:00Z">
              <w:r>
                <w:rPr>
                  <w:lang w:val="en-US"/>
                </w:rPr>
                <w:t>Finalize the initial version</w:t>
              </w:r>
            </w:ins>
          </w:p>
        </w:tc>
      </w:tr>
      <w:tr w:rsidR="004269A5" w:rsidRPr="004269A5" w14:paraId="3F63AFCB" w14:textId="77777777" w:rsidTr="0070007B">
        <w:trPr>
          <w:ins w:id="19" w:author="Franz Kellner" w:date="2018-06-05T13:29:00Z"/>
        </w:trPr>
        <w:tc>
          <w:tcPr>
            <w:tcW w:w="1615" w:type="dxa"/>
            <w:shd w:val="clear" w:color="auto" w:fill="auto"/>
          </w:tcPr>
          <w:p w14:paraId="7C4C54D1" w14:textId="0E8F3B84" w:rsidR="004269A5" w:rsidRDefault="004269A5" w:rsidP="001E6EDA">
            <w:pPr>
              <w:rPr>
                <w:ins w:id="20" w:author="Franz Kellner" w:date="2018-06-05T13:29:00Z"/>
                <w:lang w:val="en-US"/>
              </w:rPr>
            </w:pPr>
            <w:ins w:id="21" w:author="Franz Kellner" w:date="2018-06-05T13:29:00Z">
              <w:r>
                <w:rPr>
                  <w:lang w:val="en-US"/>
                </w:rPr>
                <w:t>05.06.2018</w:t>
              </w:r>
            </w:ins>
          </w:p>
        </w:tc>
        <w:tc>
          <w:tcPr>
            <w:tcW w:w="1064" w:type="dxa"/>
            <w:shd w:val="clear" w:color="auto" w:fill="auto"/>
          </w:tcPr>
          <w:p w14:paraId="175ECF50" w14:textId="27EAF91E" w:rsidR="004269A5" w:rsidRPr="008849CA" w:rsidRDefault="004269A5" w:rsidP="001E6EDA">
            <w:pPr>
              <w:rPr>
                <w:ins w:id="22" w:author="Franz Kellner" w:date="2018-06-05T13:29:00Z"/>
                <w:lang w:val="en-US"/>
              </w:rPr>
            </w:pPr>
            <w:ins w:id="23" w:author="Franz Kellner" w:date="2018-06-05T13:29:00Z">
              <w:r>
                <w:rPr>
                  <w:lang w:val="en-US"/>
                </w:rPr>
                <w:t>2</w:t>
              </w:r>
            </w:ins>
          </w:p>
        </w:tc>
        <w:tc>
          <w:tcPr>
            <w:tcW w:w="1886" w:type="dxa"/>
          </w:tcPr>
          <w:p w14:paraId="2B43ED6E" w14:textId="56283DA7" w:rsidR="004269A5" w:rsidRDefault="004269A5" w:rsidP="001E6EDA">
            <w:pPr>
              <w:rPr>
                <w:ins w:id="24" w:author="Franz Kellner" w:date="2018-06-05T13:29:00Z"/>
                <w:lang w:val="en-US"/>
              </w:rPr>
            </w:pPr>
            <w:ins w:id="25" w:author="Franz Kellner" w:date="2018-06-05T13:29:00Z">
              <w:r>
                <w:rPr>
                  <w:lang w:val="en-US"/>
                </w:rPr>
                <w:t>Kellner</w:t>
              </w:r>
            </w:ins>
          </w:p>
        </w:tc>
        <w:tc>
          <w:tcPr>
            <w:tcW w:w="4389" w:type="dxa"/>
            <w:shd w:val="clear" w:color="auto" w:fill="auto"/>
          </w:tcPr>
          <w:p w14:paraId="67F865BB" w14:textId="3746D9A2" w:rsidR="004269A5" w:rsidRDefault="004269A5" w:rsidP="001E6EDA">
            <w:pPr>
              <w:rPr>
                <w:ins w:id="26" w:author="Franz Kellner" w:date="2018-06-05T13:29:00Z"/>
                <w:lang w:val="en-US"/>
              </w:rPr>
            </w:pPr>
            <w:ins w:id="27" w:author="Franz Kellner" w:date="2018-06-05T13:29:00Z">
              <w:r>
                <w:rPr>
                  <w:lang w:val="en-US"/>
                </w:rPr>
                <w:t xml:space="preserve">Added requirement about </w:t>
              </w:r>
              <w:proofErr w:type="spellStart"/>
              <w:r>
                <w:rPr>
                  <w:lang w:val="en-US"/>
                </w:rPr>
                <w:t>CreateUser</w:t>
              </w:r>
              <w:proofErr w:type="spellEnd"/>
              <w:r>
                <w:rPr>
                  <w:lang w:val="en-US"/>
                </w:rPr>
                <w:t xml:space="preserve"> </w:t>
              </w:r>
            </w:ins>
            <w:ins w:id="28" w:author="Franz Kellner" w:date="2018-06-05T13:30:00Z">
              <w:r>
                <w:rPr>
                  <w:lang w:val="en-US"/>
                </w:rPr>
                <w:t xml:space="preserve">extension for </w:t>
              </w:r>
              <w:proofErr w:type="spellStart"/>
              <w:r>
                <w:rPr>
                  <w:lang w:val="en-US"/>
                </w:rPr>
                <w:t>AccessControl</w:t>
              </w:r>
              <w:proofErr w:type="spellEnd"/>
              <w:r>
                <w:rPr>
                  <w:lang w:val="en-US"/>
                </w:rPr>
                <w:t xml:space="preserve"> and </w:t>
              </w:r>
              <w:proofErr w:type="spellStart"/>
              <w:r>
                <w:rPr>
                  <w:lang w:val="en-US"/>
                </w:rPr>
                <w:t>IdentityProvider</w:t>
              </w:r>
              <w:proofErr w:type="spellEnd"/>
              <w:r>
                <w:rPr>
                  <w:lang w:val="en-US"/>
                </w:rPr>
                <w:t xml:space="preserve"> interface.</w:t>
              </w:r>
            </w:ins>
          </w:p>
        </w:tc>
      </w:tr>
    </w:tbl>
    <w:p w14:paraId="265A2740" w14:textId="77777777" w:rsidR="00A07D3C" w:rsidRPr="00712509" w:rsidRDefault="001C7E88" w:rsidP="00F817CC">
      <w:pPr>
        <w:pStyle w:val="berschrift1"/>
        <w:rPr>
          <w:lang w:val="en-US"/>
        </w:rPr>
      </w:pPr>
      <w:r w:rsidRPr="00712509">
        <w:rPr>
          <w:lang w:val="en-US"/>
        </w:rPr>
        <w:br w:type="page"/>
      </w:r>
      <w:bookmarkStart w:id="29" w:name="_Toc511334799"/>
      <w:r w:rsidR="00D260F3" w:rsidRPr="00712509">
        <w:rPr>
          <w:lang w:val="en-US"/>
        </w:rPr>
        <w:t>Requirement definition</w:t>
      </w:r>
      <w:bookmarkEnd w:id="29"/>
    </w:p>
    <w:p w14:paraId="6BA087B5" w14:textId="77777777" w:rsidR="00E95620" w:rsidRDefault="00D260F3" w:rsidP="00900B2F">
      <w:pPr>
        <w:pStyle w:val="berschrift2"/>
      </w:pPr>
      <w:bookmarkStart w:id="30" w:name="_Toc511334800"/>
      <w:r w:rsidRPr="00712509">
        <w:t>Introduction</w:t>
      </w:r>
      <w:bookmarkEnd w:id="30"/>
    </w:p>
    <w:p w14:paraId="08831335" w14:textId="77777777" w:rsidR="00934B57" w:rsidRPr="00934B57" w:rsidRDefault="003A55F0" w:rsidP="00934B57">
      <w:pPr>
        <w:rPr>
          <w:lang w:val="en-US"/>
        </w:rPr>
      </w:pPr>
      <w:r>
        <w:rPr>
          <w:lang w:val="en-US"/>
        </w:rPr>
        <w:t>An access control system</w:t>
      </w:r>
      <w:r w:rsidR="00AD2842">
        <w:rPr>
          <w:lang w:val="en-US"/>
        </w:rPr>
        <w:t xml:space="preserve"> (AC)</w:t>
      </w:r>
      <w:r>
        <w:rPr>
          <w:lang w:val="en-US"/>
        </w:rPr>
        <w:t xml:space="preserve"> for the DAIPAN framework, have to be realized. This concerns the </w:t>
      </w:r>
      <w:r w:rsidR="004E1391">
        <w:rPr>
          <w:lang w:val="en-US"/>
        </w:rPr>
        <w:t>Service Fabric for Applications (</w:t>
      </w:r>
      <w:r>
        <w:rPr>
          <w:lang w:val="en-US"/>
        </w:rPr>
        <w:t>SFA</w:t>
      </w:r>
      <w:r w:rsidR="004E1391">
        <w:rPr>
          <w:lang w:val="en-US"/>
        </w:rPr>
        <w:t>)</w:t>
      </w:r>
      <w:r>
        <w:rPr>
          <w:lang w:val="en-US"/>
        </w:rPr>
        <w:t xml:space="preserve"> </w:t>
      </w:r>
      <w:r w:rsidR="004E1391">
        <w:rPr>
          <w:lang w:val="en-US"/>
        </w:rPr>
        <w:t>(Shared Access Signatures – SAS), as well as the general communication (messages within the system have to be authenticated) and the GUI client access to the KPUs and modification of their configuration.</w:t>
      </w:r>
    </w:p>
    <w:p w14:paraId="278493D3" w14:textId="77777777" w:rsidR="00E95620" w:rsidRDefault="00D260F3" w:rsidP="007B6192">
      <w:pPr>
        <w:pStyle w:val="berschrift2"/>
      </w:pPr>
      <w:bookmarkStart w:id="31" w:name="_Toc511334801"/>
      <w:r w:rsidRPr="00712509">
        <w:t>Scope</w:t>
      </w:r>
      <w:bookmarkEnd w:id="31"/>
    </w:p>
    <w:p w14:paraId="2427C8A4" w14:textId="77777777" w:rsidR="00220084" w:rsidRPr="00220084" w:rsidRDefault="00220084" w:rsidP="00220084">
      <w:pPr>
        <w:pStyle w:val="berschrift3"/>
        <w:rPr>
          <w:lang w:val="en-US"/>
        </w:rPr>
      </w:pPr>
      <w:bookmarkStart w:id="32" w:name="_Toc511334802"/>
      <w:r>
        <w:rPr>
          <w:lang w:val="en-US"/>
        </w:rPr>
        <w:t>General</w:t>
      </w:r>
      <w:bookmarkEnd w:id="32"/>
    </w:p>
    <w:p w14:paraId="2548FDE4" w14:textId="049EB637" w:rsidR="004E1391" w:rsidRDefault="004E1391" w:rsidP="004E1391">
      <w:pPr>
        <w:rPr>
          <w:lang w:val="en-US"/>
        </w:rPr>
      </w:pPr>
      <w:r>
        <w:rPr>
          <w:lang w:val="en-US"/>
        </w:rPr>
        <w:t>In</w:t>
      </w:r>
      <w:r w:rsidR="00524BF0">
        <w:rPr>
          <w:lang w:val="en-US"/>
        </w:rPr>
        <w:t xml:space="preserve"> the first step the technology</w:t>
      </w:r>
      <w:r>
        <w:rPr>
          <w:lang w:val="en-US"/>
        </w:rPr>
        <w:t xml:space="preserve"> SAS in combination with Service Bus (SB) and </w:t>
      </w:r>
      <w:r w:rsidR="0065334F">
        <w:rPr>
          <w:lang w:val="en-US"/>
        </w:rPr>
        <w:t>SFA have to be inspected closely to do the detail planning. Following questions has to be clarified:</w:t>
      </w:r>
    </w:p>
    <w:p w14:paraId="7C40E426" w14:textId="77777777" w:rsidR="0065334F" w:rsidRDefault="0065334F" w:rsidP="0065334F">
      <w:pPr>
        <w:pStyle w:val="Listenabsatz"/>
        <w:numPr>
          <w:ilvl w:val="0"/>
          <w:numId w:val="15"/>
        </w:numPr>
        <w:rPr>
          <w:lang w:val="en-US"/>
        </w:rPr>
      </w:pPr>
      <w:r>
        <w:rPr>
          <w:lang w:val="en-US"/>
        </w:rPr>
        <w:t>How can we ensure that corrupted messages (from a foreign KPU, Client …) does not affect the system? (SB-and SFA-Authentication)</w:t>
      </w:r>
    </w:p>
    <w:p w14:paraId="607D7B37" w14:textId="77777777" w:rsidR="00AD2842" w:rsidRDefault="00AD2842" w:rsidP="0065334F">
      <w:pPr>
        <w:pStyle w:val="Listenabsatz"/>
        <w:numPr>
          <w:ilvl w:val="0"/>
          <w:numId w:val="15"/>
        </w:numPr>
        <w:rPr>
          <w:lang w:val="en-US"/>
        </w:rPr>
      </w:pPr>
      <w:r>
        <w:rPr>
          <w:lang w:val="en-US"/>
        </w:rPr>
        <w:t xml:space="preserve">How will the authentication in the system be done? </w:t>
      </w:r>
    </w:p>
    <w:p w14:paraId="48ECDF19" w14:textId="77777777" w:rsidR="00AD2842" w:rsidRDefault="00AD2842" w:rsidP="0065334F">
      <w:pPr>
        <w:pStyle w:val="Listenabsatz"/>
        <w:numPr>
          <w:ilvl w:val="0"/>
          <w:numId w:val="15"/>
        </w:numPr>
        <w:rPr>
          <w:lang w:val="en-US"/>
        </w:rPr>
      </w:pPr>
      <w:r>
        <w:rPr>
          <w:lang w:val="en-US"/>
        </w:rPr>
        <w:t>How to hand over user information from one application to another? Who is sending the message? And how can this be ensured?</w:t>
      </w:r>
    </w:p>
    <w:p w14:paraId="42378E0F" w14:textId="77777777" w:rsidR="0065334F" w:rsidRDefault="00AD2842" w:rsidP="0065334F">
      <w:pPr>
        <w:pStyle w:val="Listenabsatz"/>
        <w:numPr>
          <w:ilvl w:val="0"/>
          <w:numId w:val="15"/>
        </w:numPr>
        <w:rPr>
          <w:lang w:val="en-US"/>
        </w:rPr>
      </w:pPr>
      <w:r>
        <w:rPr>
          <w:lang w:val="en-US"/>
        </w:rPr>
        <w:t>How can we create, delete and manage users and permissions in SAS(SB/SFA)?</w:t>
      </w:r>
    </w:p>
    <w:p w14:paraId="6851B654" w14:textId="77777777" w:rsidR="00AD2842" w:rsidRDefault="00AD2842" w:rsidP="00AD2842">
      <w:pPr>
        <w:rPr>
          <w:lang w:val="en-US"/>
        </w:rPr>
      </w:pPr>
      <w:r>
        <w:rPr>
          <w:lang w:val="en-US"/>
        </w:rPr>
        <w:t>The AC is a microservice running SFA. The personal assistant (ADAM) needs a reference to the running instance, to handle the access control, because every permission request (client, message from the blackboard)</w:t>
      </w:r>
      <w:r w:rsidR="00220084">
        <w:rPr>
          <w:lang w:val="en-US"/>
        </w:rPr>
        <w:t xml:space="preserve"> has to be checked by ADAM, to ensure that no unauthenticated request is handled.</w:t>
      </w:r>
    </w:p>
    <w:p w14:paraId="21CCAF66" w14:textId="77777777" w:rsidR="00220084" w:rsidRDefault="00220084" w:rsidP="00220084">
      <w:pPr>
        <w:pStyle w:val="berschrift3"/>
        <w:rPr>
          <w:lang w:val="en-US"/>
        </w:rPr>
      </w:pPr>
      <w:bookmarkStart w:id="33" w:name="_Toc511334803"/>
      <w:r>
        <w:rPr>
          <w:lang w:val="en-US"/>
        </w:rPr>
        <w:t>Permission Management</w:t>
      </w:r>
      <w:bookmarkEnd w:id="33"/>
    </w:p>
    <w:p w14:paraId="4471B1B3" w14:textId="135D493C" w:rsidR="00220084" w:rsidRDefault="00220084" w:rsidP="00220084">
      <w:pPr>
        <w:rPr>
          <w:lang w:val="en-US"/>
        </w:rPr>
      </w:pPr>
      <w:r>
        <w:rPr>
          <w:lang w:val="en-US"/>
        </w:rPr>
        <w:t xml:space="preserve">The permission management has to be fully flexible to fit the requirements, that on the one hand any number and any type of KPU can run in the system and on the other hand each type of KPU can have its own internal permission structure. Therefor an interface has to be defined, where each KPU can register </w:t>
      </w:r>
      <w:r w:rsidR="00524BF0">
        <w:rPr>
          <w:lang w:val="en-US"/>
        </w:rPr>
        <w:t xml:space="preserve">itself, as well as </w:t>
      </w:r>
      <w:r>
        <w:rPr>
          <w:lang w:val="en-US"/>
        </w:rPr>
        <w:t xml:space="preserve">its permissions. To handle this </w:t>
      </w:r>
      <w:r w:rsidR="00B93256">
        <w:rPr>
          <w:lang w:val="en-US"/>
        </w:rPr>
        <w:t>each KPU</w:t>
      </w:r>
      <w:r w:rsidR="0064676C">
        <w:rPr>
          <w:lang w:val="en-US"/>
        </w:rPr>
        <w:t xml:space="preserve"> need</w:t>
      </w:r>
      <w:r w:rsidR="00B93256">
        <w:rPr>
          <w:lang w:val="en-US"/>
        </w:rPr>
        <w:t>s</w:t>
      </w:r>
      <w:r w:rsidR="0064676C">
        <w:rPr>
          <w:lang w:val="en-US"/>
        </w:rPr>
        <w:t xml:space="preserve"> a unique name and</w:t>
      </w:r>
      <w:r>
        <w:rPr>
          <w:lang w:val="en-US"/>
        </w:rPr>
        <w:t xml:space="preserve"> </w:t>
      </w:r>
      <w:r w:rsidR="00B93256">
        <w:rPr>
          <w:lang w:val="en-US"/>
        </w:rPr>
        <w:t xml:space="preserve">several KPUs </w:t>
      </w:r>
      <w:r>
        <w:rPr>
          <w:lang w:val="en-US"/>
        </w:rPr>
        <w:t>have to be grouped to functional units called Workers, this Workers can again be grouped to so called Worker Groups.</w:t>
      </w:r>
      <w:r w:rsidR="008D216D">
        <w:rPr>
          <w:lang w:val="en-US"/>
        </w:rPr>
        <w:t xml:space="preserve"> So, the structure of the permissions corresponds to a tree structure.</w:t>
      </w:r>
    </w:p>
    <w:p w14:paraId="58BAEB1B" w14:textId="77777777" w:rsidR="008D216D" w:rsidRDefault="008D216D" w:rsidP="00220084">
      <w:pPr>
        <w:rPr>
          <w:lang w:val="en-US"/>
        </w:rPr>
      </w:pPr>
      <w:r>
        <w:rPr>
          <w:lang w:val="en-US"/>
        </w:rPr>
        <w:t xml:space="preserve">Example: </w:t>
      </w:r>
    </w:p>
    <w:p w14:paraId="15DA44CD" w14:textId="7FBCC2F4" w:rsidR="008D216D" w:rsidRDefault="008D216D" w:rsidP="008D216D">
      <w:pPr>
        <w:pStyle w:val="Listenabsatz"/>
        <w:numPr>
          <w:ilvl w:val="0"/>
          <w:numId w:val="16"/>
        </w:numPr>
        <w:rPr>
          <w:lang w:val="en-US"/>
        </w:rPr>
      </w:pPr>
      <w:r w:rsidRPr="008D216D">
        <w:rPr>
          <w:lang w:val="en-US"/>
        </w:rPr>
        <w:t>Worker Group</w:t>
      </w:r>
      <w:r w:rsidR="009C491B">
        <w:rPr>
          <w:lang w:val="en-US"/>
        </w:rPr>
        <w:t>:</w:t>
      </w:r>
      <w:r w:rsidRPr="008D216D">
        <w:rPr>
          <w:lang w:val="en-US"/>
        </w:rPr>
        <w:t xml:space="preserve"> Plant1 </w:t>
      </w:r>
    </w:p>
    <w:p w14:paraId="718E25B7" w14:textId="168CF4B7" w:rsidR="008D216D" w:rsidRDefault="008D216D" w:rsidP="008D216D">
      <w:pPr>
        <w:pStyle w:val="Listenabsatz"/>
        <w:numPr>
          <w:ilvl w:val="1"/>
          <w:numId w:val="16"/>
        </w:numPr>
        <w:rPr>
          <w:lang w:val="en-US"/>
        </w:rPr>
      </w:pPr>
      <w:r w:rsidRPr="008D216D">
        <w:rPr>
          <w:lang w:val="en-US"/>
        </w:rPr>
        <w:t>Worker</w:t>
      </w:r>
      <w:r w:rsidR="009C491B">
        <w:rPr>
          <w:lang w:val="en-US"/>
        </w:rPr>
        <w:t>:</w:t>
      </w:r>
      <w:r w:rsidRPr="008D216D">
        <w:rPr>
          <w:lang w:val="en-US"/>
        </w:rPr>
        <w:t xml:space="preserve"> </w:t>
      </w:r>
      <w:proofErr w:type="spellStart"/>
      <w:r w:rsidRPr="008D216D">
        <w:rPr>
          <w:lang w:val="en-US"/>
        </w:rPr>
        <w:t>LineSGM</w:t>
      </w:r>
      <w:proofErr w:type="spellEnd"/>
    </w:p>
    <w:p w14:paraId="7549D4FD" w14:textId="3D47A560" w:rsidR="008D216D" w:rsidRDefault="008D216D" w:rsidP="008D216D">
      <w:pPr>
        <w:pStyle w:val="Listenabsatz"/>
        <w:numPr>
          <w:ilvl w:val="2"/>
          <w:numId w:val="16"/>
        </w:numPr>
        <w:rPr>
          <w:lang w:val="en-US"/>
        </w:rPr>
      </w:pPr>
      <w:r w:rsidRPr="008D216D">
        <w:rPr>
          <w:lang w:val="en-US"/>
        </w:rPr>
        <w:t>KPU</w:t>
      </w:r>
      <w:r w:rsidR="009C491B">
        <w:rPr>
          <w:lang w:val="en-US"/>
        </w:rPr>
        <w:t>: OEE-Analysis</w:t>
      </w:r>
      <w:r w:rsidRPr="008D216D">
        <w:rPr>
          <w:lang w:val="en-US"/>
        </w:rPr>
        <w:t xml:space="preserve"> </w:t>
      </w:r>
    </w:p>
    <w:p w14:paraId="2C7CE353" w14:textId="77777777" w:rsidR="008D216D" w:rsidRDefault="008D216D" w:rsidP="008D216D">
      <w:pPr>
        <w:pStyle w:val="Listenabsatz"/>
        <w:numPr>
          <w:ilvl w:val="3"/>
          <w:numId w:val="16"/>
        </w:numPr>
        <w:rPr>
          <w:lang w:val="en-US"/>
        </w:rPr>
      </w:pPr>
      <w:r w:rsidRPr="008D216D">
        <w:rPr>
          <w:lang w:val="en-US"/>
        </w:rPr>
        <w:t xml:space="preserve">Permission A </w:t>
      </w:r>
    </w:p>
    <w:p w14:paraId="4E29B2E8" w14:textId="191AE51F" w:rsidR="008D216D" w:rsidRDefault="008D216D" w:rsidP="008D216D">
      <w:pPr>
        <w:pStyle w:val="Listenabsatz"/>
        <w:numPr>
          <w:ilvl w:val="4"/>
          <w:numId w:val="16"/>
        </w:numPr>
        <w:rPr>
          <w:lang w:val="en-US"/>
        </w:rPr>
      </w:pPr>
      <w:proofErr w:type="spellStart"/>
      <w:r w:rsidRPr="008D216D">
        <w:rPr>
          <w:lang w:val="en-US"/>
        </w:rPr>
        <w:t>SubPermission</w:t>
      </w:r>
      <w:proofErr w:type="spellEnd"/>
      <w:r w:rsidRPr="008D216D">
        <w:rPr>
          <w:lang w:val="en-US"/>
        </w:rPr>
        <w:t xml:space="preserve"> A-1 </w:t>
      </w:r>
    </w:p>
    <w:p w14:paraId="37D49A4C" w14:textId="4EF5DEF8" w:rsidR="009C491B" w:rsidRDefault="009C491B" w:rsidP="009C491B">
      <w:pPr>
        <w:pStyle w:val="Listenabsatz"/>
        <w:numPr>
          <w:ilvl w:val="5"/>
          <w:numId w:val="16"/>
        </w:numPr>
        <w:rPr>
          <w:lang w:val="en-US"/>
        </w:rPr>
      </w:pPr>
      <w:proofErr w:type="spellStart"/>
      <w:r>
        <w:rPr>
          <w:lang w:val="en-US"/>
        </w:rPr>
        <w:t>SubSubPermission</w:t>
      </w:r>
      <w:proofErr w:type="spellEnd"/>
      <w:r>
        <w:rPr>
          <w:lang w:val="en-US"/>
        </w:rPr>
        <w:t xml:space="preserve"> A-1-1</w:t>
      </w:r>
    </w:p>
    <w:p w14:paraId="30C13A43" w14:textId="77777777" w:rsidR="008D216D" w:rsidRDefault="008D216D" w:rsidP="008D216D">
      <w:pPr>
        <w:pStyle w:val="Listenabsatz"/>
        <w:numPr>
          <w:ilvl w:val="4"/>
          <w:numId w:val="16"/>
        </w:numPr>
        <w:rPr>
          <w:lang w:val="en-US"/>
        </w:rPr>
      </w:pPr>
      <w:proofErr w:type="spellStart"/>
      <w:r w:rsidRPr="008D216D">
        <w:rPr>
          <w:lang w:val="en-US"/>
        </w:rPr>
        <w:t>SubPermission</w:t>
      </w:r>
      <w:proofErr w:type="spellEnd"/>
      <w:r w:rsidRPr="008D216D">
        <w:rPr>
          <w:lang w:val="en-US"/>
        </w:rPr>
        <w:t xml:space="preserve"> A-2 </w:t>
      </w:r>
    </w:p>
    <w:p w14:paraId="7FE4D6DB" w14:textId="77777777" w:rsidR="008D216D" w:rsidRDefault="008D216D" w:rsidP="008D216D">
      <w:pPr>
        <w:pStyle w:val="Listenabsatz"/>
        <w:numPr>
          <w:ilvl w:val="3"/>
          <w:numId w:val="16"/>
        </w:numPr>
        <w:rPr>
          <w:lang w:val="en-US"/>
        </w:rPr>
      </w:pPr>
      <w:r w:rsidRPr="008D216D">
        <w:rPr>
          <w:lang w:val="en-US"/>
        </w:rPr>
        <w:t>Permission B</w:t>
      </w:r>
    </w:p>
    <w:p w14:paraId="09138A72" w14:textId="2C7C221F" w:rsidR="008D216D" w:rsidRPr="0064676C" w:rsidRDefault="0064676C" w:rsidP="008D216D">
      <w:pPr>
        <w:rPr>
          <w:lang w:val="en-US"/>
        </w:rPr>
      </w:pPr>
      <w:r>
        <w:rPr>
          <w:lang w:val="en-US"/>
        </w:rPr>
        <w:t xml:space="preserve">An example of a </w:t>
      </w:r>
      <w:r w:rsidR="009C491B">
        <w:rPr>
          <w:lang w:val="en-US"/>
        </w:rPr>
        <w:t xml:space="preserve">bit </w:t>
      </w:r>
      <w:r>
        <w:rPr>
          <w:lang w:val="en-US"/>
        </w:rPr>
        <w:t xml:space="preserve">similar implementation can be found in </w:t>
      </w:r>
      <w:proofErr w:type="spellStart"/>
      <w:r>
        <w:rPr>
          <w:i/>
          <w:lang w:val="en-US"/>
        </w:rPr>
        <w:t>Breanos.Security</w:t>
      </w:r>
      <w:proofErr w:type="spellEnd"/>
      <w:r>
        <w:rPr>
          <w:lang w:val="en-US"/>
        </w:rPr>
        <w:t xml:space="preserve">. </w:t>
      </w:r>
    </w:p>
    <w:p w14:paraId="4DB2E6B1" w14:textId="0543D6A2" w:rsidR="00220084" w:rsidRDefault="00220084" w:rsidP="00220084">
      <w:pPr>
        <w:pStyle w:val="berschrift3"/>
        <w:rPr>
          <w:lang w:val="en-US"/>
        </w:rPr>
      </w:pPr>
      <w:bookmarkStart w:id="34" w:name="_Toc511334804"/>
      <w:r>
        <w:rPr>
          <w:lang w:val="en-US"/>
        </w:rPr>
        <w:t>Data Structure</w:t>
      </w:r>
      <w:bookmarkEnd w:id="34"/>
    </w:p>
    <w:p w14:paraId="168DBA47" w14:textId="7ACF43F3" w:rsidR="0064676C" w:rsidRDefault="00B93256" w:rsidP="0064676C">
      <w:pPr>
        <w:rPr>
          <w:lang w:val="en-US"/>
        </w:rPr>
      </w:pPr>
      <w:r>
        <w:rPr>
          <w:lang w:val="en-US"/>
        </w:rPr>
        <w:t>This permission structure has to be assigned to the users within the system. So</w:t>
      </w:r>
      <w:r w:rsidR="00D91E01">
        <w:rPr>
          <w:lang w:val="en-US"/>
        </w:rPr>
        <w:t>,</w:t>
      </w:r>
      <w:r>
        <w:rPr>
          <w:lang w:val="en-US"/>
        </w:rPr>
        <w:t xml:space="preserve"> on one side there are the users and on the other side are the register</w:t>
      </w:r>
      <w:r w:rsidR="00D91E01">
        <w:rPr>
          <w:lang w:val="en-US"/>
        </w:rPr>
        <w:t>ed</w:t>
      </w:r>
      <w:r>
        <w:rPr>
          <w:lang w:val="en-US"/>
        </w:rPr>
        <w:t xml:space="preserve"> </w:t>
      </w:r>
      <w:r w:rsidR="00D91E01">
        <w:rPr>
          <w:lang w:val="en-US"/>
        </w:rPr>
        <w:t>permissions. For easier administration, it would be better to assign the permissions via association table to User Groups and assign one or more groups to a user.</w:t>
      </w:r>
    </w:p>
    <w:p w14:paraId="6E5D08B0" w14:textId="62B5424D" w:rsidR="00D91E01" w:rsidRPr="00D91E01" w:rsidRDefault="00D91E01" w:rsidP="0064676C">
      <w:pPr>
        <w:rPr>
          <w:lang w:val="en-US"/>
        </w:rPr>
      </w:pPr>
      <w:r>
        <w:rPr>
          <w:lang w:val="en-US"/>
        </w:rPr>
        <w:t xml:space="preserve">A bit simpler structure can be found in </w:t>
      </w:r>
      <w:proofErr w:type="spellStart"/>
      <w:r>
        <w:rPr>
          <w:i/>
          <w:lang w:val="en-US"/>
        </w:rPr>
        <w:t>Breanos.Security</w:t>
      </w:r>
      <w:proofErr w:type="spellEnd"/>
      <w:r>
        <w:rPr>
          <w:lang w:val="en-US"/>
        </w:rPr>
        <w:t xml:space="preserve"> respectively on the SQL</w:t>
      </w:r>
      <w:r w:rsidR="00562874">
        <w:rPr>
          <w:lang w:val="en-US"/>
        </w:rPr>
        <w:t>-Server (BRE-SQL01)</w:t>
      </w:r>
      <w:r w:rsidR="00753B2C">
        <w:rPr>
          <w:lang w:val="en-US"/>
        </w:rPr>
        <w:t>,</w:t>
      </w:r>
      <w:r w:rsidR="00562874">
        <w:rPr>
          <w:lang w:val="en-US"/>
        </w:rPr>
        <w:t xml:space="preserve"> where each user is assigned to one User Group (see </w:t>
      </w:r>
      <w:r w:rsidR="00562874">
        <w:rPr>
          <w:lang w:val="en-US"/>
        </w:rPr>
        <w:fldChar w:fldCharType="begin"/>
      </w:r>
      <w:r w:rsidR="00562874">
        <w:rPr>
          <w:lang w:val="en-US"/>
        </w:rPr>
        <w:instrText xml:space="preserve"> REF _Ref511337192 \h </w:instrText>
      </w:r>
      <w:r w:rsidR="00562874">
        <w:rPr>
          <w:lang w:val="en-US"/>
        </w:rPr>
      </w:r>
      <w:r w:rsidR="00562874">
        <w:rPr>
          <w:lang w:val="en-US"/>
        </w:rPr>
        <w:fldChar w:fldCharType="separate"/>
      </w:r>
      <w:r w:rsidR="00562874" w:rsidRPr="004269A5">
        <w:rPr>
          <w:lang w:val="en-US"/>
          <w:rPrChange w:id="35" w:author="Franz Kellner" w:date="2018-06-05T13:29:00Z">
            <w:rPr/>
          </w:rPrChange>
        </w:rPr>
        <w:t xml:space="preserve">Figure </w:t>
      </w:r>
      <w:r w:rsidR="00562874" w:rsidRPr="004269A5">
        <w:rPr>
          <w:noProof/>
          <w:lang w:val="en-US"/>
          <w:rPrChange w:id="36" w:author="Franz Kellner" w:date="2018-06-05T13:29:00Z">
            <w:rPr>
              <w:noProof/>
            </w:rPr>
          </w:rPrChange>
        </w:rPr>
        <w:t>1</w:t>
      </w:r>
      <w:r w:rsidR="00562874">
        <w:rPr>
          <w:lang w:val="en-US"/>
        </w:rPr>
        <w:fldChar w:fldCharType="end"/>
      </w:r>
      <w:r w:rsidR="00562874">
        <w:rPr>
          <w:lang w:val="en-US"/>
        </w:rPr>
        <w:t>).</w:t>
      </w:r>
    </w:p>
    <w:p w14:paraId="634905BE" w14:textId="697C891D" w:rsidR="008D216D" w:rsidRDefault="00F111A6" w:rsidP="008D216D">
      <w:pPr>
        <w:keepNext/>
      </w:pPr>
      <w:r>
        <w:rPr>
          <w:noProof/>
        </w:rPr>
        <w:drawing>
          <wp:inline distT="0" distB="0" distL="0" distR="0" wp14:anchorId="70BEFA2E" wp14:editId="69909CE9">
            <wp:extent cx="5724525" cy="47244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4724400"/>
                    </a:xfrm>
                    <a:prstGeom prst="rect">
                      <a:avLst/>
                    </a:prstGeom>
                  </pic:spPr>
                </pic:pic>
              </a:graphicData>
            </a:graphic>
          </wp:inline>
        </w:drawing>
      </w:r>
    </w:p>
    <w:p w14:paraId="036E2404" w14:textId="12ECD4EA" w:rsidR="00220084" w:rsidRDefault="008D216D" w:rsidP="008D216D">
      <w:pPr>
        <w:pStyle w:val="Beschriftung"/>
      </w:pPr>
      <w:bookmarkStart w:id="37" w:name="_Ref511337192"/>
      <w:r>
        <w:t xml:space="preserve">Figure </w:t>
      </w:r>
      <w:r>
        <w:fldChar w:fldCharType="begin"/>
      </w:r>
      <w:r>
        <w:instrText xml:space="preserve"> SEQ Figure \* ARABIC </w:instrText>
      </w:r>
      <w:r>
        <w:fldChar w:fldCharType="separate"/>
      </w:r>
      <w:r>
        <w:rPr>
          <w:noProof/>
        </w:rPr>
        <w:t>1</w:t>
      </w:r>
      <w:r>
        <w:fldChar w:fldCharType="end"/>
      </w:r>
      <w:bookmarkEnd w:id="37"/>
    </w:p>
    <w:p w14:paraId="22B0D081" w14:textId="6CB9C0FC" w:rsidR="00562874" w:rsidRDefault="00562874" w:rsidP="00562874">
      <w:pPr>
        <w:rPr>
          <w:lang w:val="en-US" w:eastAsia="x-none"/>
        </w:rPr>
      </w:pPr>
      <w:r>
        <w:rPr>
          <w:lang w:val="en-US" w:eastAsia="x-none"/>
        </w:rPr>
        <w:t>Database stored users and permissions are only one possibility, all of this can be stored in other structures like Active Directory or something else as well. Hench an interface for this data has to be defined to abstract the concrete data layer. For the first implementation a databased structure is adequate enough.</w:t>
      </w:r>
    </w:p>
    <w:p w14:paraId="2D2D622F" w14:textId="3606D5D9" w:rsidR="000D6E78" w:rsidRDefault="000D6E78" w:rsidP="000D6E78">
      <w:pPr>
        <w:pStyle w:val="berschrift3"/>
        <w:rPr>
          <w:lang w:val="en-US"/>
        </w:rPr>
      </w:pPr>
      <w:r>
        <w:rPr>
          <w:lang w:val="en-US"/>
        </w:rPr>
        <w:t>Client</w:t>
      </w:r>
    </w:p>
    <w:p w14:paraId="3F46B961" w14:textId="4D2D5859" w:rsidR="000D6E78" w:rsidRDefault="000D6E78" w:rsidP="000D6E78">
      <w:pPr>
        <w:rPr>
          <w:lang w:val="en-US"/>
        </w:rPr>
      </w:pPr>
      <w:r>
        <w:rPr>
          <w:lang w:val="en-US"/>
        </w:rPr>
        <w:t xml:space="preserve">There are two different requirements for the client (based on Xamarin). First the client has to request a list of all services, which can be accessed </w:t>
      </w:r>
      <w:r w:rsidR="003D708D">
        <w:rPr>
          <w:lang w:val="en-US"/>
        </w:rPr>
        <w:t>by the current user</w:t>
      </w:r>
      <w:r>
        <w:rPr>
          <w:lang w:val="en-US"/>
        </w:rPr>
        <w:t>, from the assistant. And visualize them</w:t>
      </w:r>
      <w:r w:rsidR="00753B2C">
        <w:rPr>
          <w:lang w:val="en-US"/>
        </w:rPr>
        <w:t>,</w:t>
      </w:r>
      <w:r w:rsidR="003D708D">
        <w:rPr>
          <w:lang w:val="en-US"/>
        </w:rPr>
        <w:t xml:space="preserve"> in a first step a simple visualization should be fine.</w:t>
      </w:r>
    </w:p>
    <w:p w14:paraId="0700FBA1" w14:textId="1183F40B" w:rsidR="003D708D" w:rsidRDefault="003D708D" w:rsidP="000D6E78">
      <w:pPr>
        <w:rPr>
          <w:lang w:val="en-US"/>
        </w:rPr>
      </w:pPr>
      <w:r>
        <w:rPr>
          <w:lang w:val="en-US"/>
        </w:rPr>
        <w:t>Secondary</w:t>
      </w:r>
      <w:r w:rsidR="00753B2C">
        <w:rPr>
          <w:lang w:val="en-US"/>
        </w:rPr>
        <w:t>,</w:t>
      </w:r>
      <w:r>
        <w:rPr>
          <w:lang w:val="en-US"/>
        </w:rPr>
        <w:t xml:space="preserve"> master data views have to be designed to display and modify </w:t>
      </w:r>
      <w:r w:rsidRPr="008807D3">
        <w:rPr>
          <w:i/>
          <w:lang w:val="en-US"/>
        </w:rPr>
        <w:t>Users</w:t>
      </w:r>
      <w:r>
        <w:rPr>
          <w:lang w:val="en-US"/>
        </w:rPr>
        <w:t xml:space="preserve"> and </w:t>
      </w:r>
      <w:r w:rsidRPr="008807D3">
        <w:rPr>
          <w:i/>
          <w:lang w:val="en-US"/>
        </w:rPr>
        <w:t>User Groups</w:t>
      </w:r>
      <w:r>
        <w:rPr>
          <w:lang w:val="en-US"/>
        </w:rPr>
        <w:t xml:space="preserve"> an</w:t>
      </w:r>
      <w:r w:rsidR="00476327">
        <w:rPr>
          <w:lang w:val="en-US"/>
        </w:rPr>
        <w:t xml:space="preserve">d the relation to the assigned </w:t>
      </w:r>
      <w:r w:rsidR="00476327" w:rsidRPr="008807D3">
        <w:rPr>
          <w:i/>
          <w:lang w:val="en-US"/>
        </w:rPr>
        <w:t>P</w:t>
      </w:r>
      <w:r w:rsidRPr="008807D3">
        <w:rPr>
          <w:i/>
          <w:lang w:val="en-US"/>
        </w:rPr>
        <w:t>ermissions</w:t>
      </w:r>
      <w:r>
        <w:rPr>
          <w:lang w:val="en-US"/>
        </w:rPr>
        <w:t>.</w:t>
      </w:r>
    </w:p>
    <w:p w14:paraId="5B7514DD" w14:textId="39FC1A1E" w:rsidR="003D708D" w:rsidRDefault="003D708D" w:rsidP="000D6E78">
      <w:pPr>
        <w:rPr>
          <w:ins w:id="38" w:author="Dominik Hutterer" w:date="2018-04-24T15:33:00Z"/>
          <w:lang w:val="en-US"/>
        </w:rPr>
      </w:pPr>
      <w:r>
        <w:rPr>
          <w:lang w:val="en-US"/>
        </w:rPr>
        <w:t xml:space="preserve">Overall a host application has to be designed which can host each type of visualization from any service. In a XML configuration each type of running KPU has to </w:t>
      </w:r>
      <w:r w:rsidR="00524BF0">
        <w:rPr>
          <w:lang w:val="en-US"/>
        </w:rPr>
        <w:t xml:space="preserve">be </w:t>
      </w:r>
      <w:r>
        <w:rPr>
          <w:lang w:val="en-US"/>
        </w:rPr>
        <w:t xml:space="preserve">assigned to a </w:t>
      </w:r>
      <w:r w:rsidR="00524BF0">
        <w:rPr>
          <w:lang w:val="en-US"/>
        </w:rPr>
        <w:t xml:space="preserve">visualization template to be visualized in the client. </w:t>
      </w:r>
    </w:p>
    <w:p w14:paraId="1782B4B6" w14:textId="7E5C4445" w:rsidR="00533CFD" w:rsidRDefault="00533CFD" w:rsidP="000D6E78">
      <w:pPr>
        <w:rPr>
          <w:lang w:val="en-US"/>
        </w:rPr>
      </w:pPr>
      <w:ins w:id="39" w:author="Dominik Hutterer" w:date="2018-04-24T15:33:00Z">
        <w:r>
          <w:rPr>
            <w:lang w:val="en-US"/>
          </w:rPr>
          <w:t>For further details please see the</w:t>
        </w:r>
      </w:ins>
      <w:ins w:id="40" w:author="Dominik Hutterer" w:date="2018-04-24T15:36:00Z">
        <w:r>
          <w:rPr>
            <w:lang w:val="en-US"/>
          </w:rPr>
          <w:t xml:space="preserve"> </w:t>
        </w:r>
      </w:ins>
      <w:ins w:id="41" w:author="Dominik Hutterer" w:date="2018-04-24T15:37:00Z">
        <w:r>
          <w:rPr>
            <w:lang w:val="en-US"/>
          </w:rPr>
          <w:fldChar w:fldCharType="begin"/>
        </w:r>
        <w:r>
          <w:rPr>
            <w:lang w:val="en-US"/>
          </w:rPr>
          <w:instrText xml:space="preserve"> HYPERLINK "../../UI%20Client/Requirements%20Definition" </w:instrText>
        </w:r>
        <w:r>
          <w:rPr>
            <w:lang w:val="en-US"/>
          </w:rPr>
          <w:fldChar w:fldCharType="separate"/>
        </w:r>
        <w:r w:rsidRPr="00533CFD">
          <w:rPr>
            <w:rStyle w:val="Hyperlink"/>
            <w:lang w:val="en-US"/>
          </w:rPr>
          <w:t>requirement definitions for the GUI-client</w:t>
        </w:r>
        <w:r>
          <w:rPr>
            <w:lang w:val="en-US"/>
          </w:rPr>
          <w:fldChar w:fldCharType="end"/>
        </w:r>
      </w:ins>
      <w:ins w:id="42" w:author="Dominik Hutterer" w:date="2018-04-24T15:35:00Z">
        <w:r>
          <w:rPr>
            <w:lang w:val="en-US"/>
          </w:rPr>
          <w:t>.</w:t>
        </w:r>
      </w:ins>
    </w:p>
    <w:p w14:paraId="1A768260" w14:textId="2DB0EFD5" w:rsidR="00533CFD" w:rsidRDefault="00753B2C" w:rsidP="000D6E78">
      <w:pPr>
        <w:rPr>
          <w:ins w:id="43" w:author="Dominik Hutterer" w:date="2018-04-24T15:37:00Z"/>
          <w:lang w:val="en-US"/>
        </w:rPr>
      </w:pPr>
      <w:del w:id="44" w:author="Dominik Hutterer" w:date="2018-04-24T15:33:00Z">
        <w:r w:rsidDel="00533CFD">
          <w:rPr>
            <w:lang w:val="en-US"/>
          </w:rPr>
          <w:delText xml:space="preserve">Where the association of KPU-types and the visualization templates take place, has to be defined. One possibility would be within the personal assistant, where the client can directly request </w:delText>
        </w:r>
        <w:r w:rsidR="00952FF3" w:rsidDel="00533CFD">
          <w:rPr>
            <w:lang w:val="en-US"/>
          </w:rPr>
          <w:delText>what to display.</w:delText>
        </w:r>
      </w:del>
    </w:p>
    <w:p w14:paraId="488EE9EC" w14:textId="0E56EE83" w:rsidR="004A53D8" w:rsidRPr="000D6E78" w:rsidDel="00533CFD" w:rsidRDefault="00533CFD">
      <w:pPr>
        <w:spacing w:before="0" w:after="0"/>
        <w:jc w:val="left"/>
        <w:rPr>
          <w:del w:id="45" w:author="Dominik Hutterer" w:date="2018-04-24T15:33:00Z"/>
          <w:lang w:val="en-US"/>
        </w:rPr>
        <w:pPrChange w:id="46" w:author="Dominik Hutterer" w:date="2018-04-24T15:37:00Z">
          <w:pPr/>
        </w:pPrChange>
      </w:pPr>
      <w:ins w:id="47" w:author="Dominik Hutterer" w:date="2018-04-24T15:37:00Z">
        <w:r>
          <w:rPr>
            <w:lang w:val="en-US"/>
          </w:rPr>
          <w:br w:type="page"/>
        </w:r>
      </w:ins>
    </w:p>
    <w:p w14:paraId="336866B3" w14:textId="77777777" w:rsidR="00A0204A" w:rsidRDefault="00D260F3" w:rsidP="000D6E78">
      <w:pPr>
        <w:pStyle w:val="berschrift2"/>
      </w:pPr>
      <w:bookmarkStart w:id="48" w:name="_Toc511334805"/>
      <w:proofErr w:type="spellStart"/>
      <w:r w:rsidRPr="00712509">
        <w:t>Exclusion</w:t>
      </w:r>
      <w:proofErr w:type="spellEnd"/>
      <w:r w:rsidRPr="00712509">
        <w:t xml:space="preserve"> </w:t>
      </w:r>
      <w:proofErr w:type="spellStart"/>
      <w:r w:rsidRPr="00712509">
        <w:t>from</w:t>
      </w:r>
      <w:proofErr w:type="spellEnd"/>
      <w:r w:rsidRPr="00712509">
        <w:t xml:space="preserve"> </w:t>
      </w:r>
      <w:proofErr w:type="spellStart"/>
      <w:r w:rsidRPr="00712509">
        <w:t>scope</w:t>
      </w:r>
      <w:bookmarkEnd w:id="48"/>
      <w:proofErr w:type="spellEnd"/>
    </w:p>
    <w:p w14:paraId="4738B22D" w14:textId="0F1675E2" w:rsidR="000C0106" w:rsidRDefault="000C0106" w:rsidP="000C0106">
      <w:pPr>
        <w:rPr>
          <w:ins w:id="49" w:author="Dominik Hutterer" w:date="2018-04-24T17:28:00Z"/>
          <w:lang w:val="en-US"/>
        </w:rPr>
      </w:pPr>
      <w:del w:id="50" w:author="Dominik Hutterer" w:date="2018-04-24T13:20:00Z">
        <w:r w:rsidDel="008807D3">
          <w:rPr>
            <w:lang w:val="en-US"/>
          </w:rPr>
          <w:delText>What are the demarcations?</w:delText>
        </w:r>
      </w:del>
      <w:ins w:id="51" w:author="Dominik Hutterer" w:date="2018-04-24T15:39:00Z">
        <w:r w:rsidR="00533CFD">
          <w:rPr>
            <w:lang w:val="en-US"/>
          </w:rPr>
          <w:t>User s</w:t>
        </w:r>
      </w:ins>
      <w:ins w:id="52" w:author="Dominik Hutterer" w:date="2018-04-24T15:38:00Z">
        <w:r w:rsidR="00533CFD">
          <w:rPr>
            <w:lang w:val="en-US"/>
          </w:rPr>
          <w:t>ession</w:t>
        </w:r>
      </w:ins>
      <w:ins w:id="53" w:author="Dominik Hutterer" w:date="2018-04-24T15:39:00Z">
        <w:r w:rsidR="00533CFD">
          <w:rPr>
            <w:lang w:val="en-US"/>
          </w:rPr>
          <w:t xml:space="preserve"> and</w:t>
        </w:r>
      </w:ins>
      <w:ins w:id="54" w:author="Dominik Hutterer" w:date="2018-04-24T17:20:00Z">
        <w:r w:rsidR="00AC74C4">
          <w:rPr>
            <w:lang w:val="en-US"/>
          </w:rPr>
          <w:t xml:space="preserve"> access to a KPU</w:t>
        </w:r>
      </w:ins>
      <w:ins w:id="55" w:author="Dominik Hutterer" w:date="2018-04-24T15:39:00Z">
        <w:r w:rsidR="00533CFD">
          <w:rPr>
            <w:lang w:val="en-US"/>
          </w:rPr>
          <w:t xml:space="preserve"> </w:t>
        </w:r>
      </w:ins>
      <w:del w:id="56" w:author="Dominik Hutterer" w:date="2018-04-24T15:37:00Z">
        <w:r w:rsidDel="00533CFD">
          <w:rPr>
            <w:lang w:val="en-US"/>
          </w:rPr>
          <w:delText xml:space="preserve"> </w:delText>
        </w:r>
      </w:del>
      <w:ins w:id="57" w:author="Dominik Hutterer" w:date="2018-04-24T15:42:00Z">
        <w:r w:rsidR="00533CFD">
          <w:rPr>
            <w:lang w:val="en-US"/>
          </w:rPr>
          <w:t xml:space="preserve">is part </w:t>
        </w:r>
      </w:ins>
      <w:ins w:id="58" w:author="Dominik Hutterer" w:date="2018-04-24T15:44:00Z">
        <w:r w:rsidR="00017829">
          <w:rPr>
            <w:lang w:val="en-US"/>
          </w:rPr>
          <w:t>of ADAM</w:t>
        </w:r>
      </w:ins>
      <w:ins w:id="59" w:author="Dominik Hutterer" w:date="2018-04-24T17:20:00Z">
        <w:r w:rsidR="00AC74C4">
          <w:rPr>
            <w:lang w:val="en-US"/>
          </w:rPr>
          <w:t xml:space="preserve">. </w:t>
        </w:r>
      </w:ins>
    </w:p>
    <w:p w14:paraId="6BB50862" w14:textId="231F0FE6" w:rsidR="00AC74C4" w:rsidRDefault="00AC74C4" w:rsidP="000C0106">
      <w:pPr>
        <w:rPr>
          <w:ins w:id="60" w:author="Dominik Hutterer" w:date="2018-04-24T17:21:00Z"/>
          <w:lang w:val="en-US"/>
        </w:rPr>
      </w:pPr>
      <w:ins w:id="61" w:author="Dominik Hutterer" w:date="2018-04-24T17:28:00Z">
        <w:r>
          <w:rPr>
            <w:lang w:val="en-US"/>
          </w:rPr>
          <w:t xml:space="preserve">GUI-Client is defined in another RD. </w:t>
        </w:r>
      </w:ins>
    </w:p>
    <w:p w14:paraId="3CDF40E3" w14:textId="7450BE3E" w:rsidR="00AC74C4" w:rsidRPr="000C0106" w:rsidDel="00AC74C4" w:rsidRDefault="00AC74C4" w:rsidP="000C0106">
      <w:pPr>
        <w:rPr>
          <w:del w:id="62" w:author="Dominik Hutterer" w:date="2018-04-24T17:22:00Z"/>
          <w:lang w:val="en-US"/>
        </w:rPr>
      </w:pPr>
    </w:p>
    <w:p w14:paraId="65183752" w14:textId="316041F6" w:rsidR="00CB1C49" w:rsidRDefault="00D260F3" w:rsidP="00CB1C49">
      <w:pPr>
        <w:pStyle w:val="berschrift2"/>
        <w:rPr>
          <w:ins w:id="63" w:author="Dominik Hutterer" w:date="2018-04-24T17:22:00Z"/>
        </w:rPr>
      </w:pPr>
      <w:bookmarkStart w:id="64" w:name="_Toc511334806"/>
      <w:r w:rsidRPr="00712509">
        <w:t>Action plan</w:t>
      </w:r>
      <w:bookmarkEnd w:id="64"/>
    </w:p>
    <w:tbl>
      <w:tblPr>
        <w:tblStyle w:val="Listentabelle4Akzent1"/>
        <w:tblW w:w="9697" w:type="dxa"/>
        <w:tblLook w:val="04A0" w:firstRow="1" w:lastRow="0" w:firstColumn="1" w:lastColumn="0" w:noHBand="0" w:noVBand="1"/>
        <w:tblPrChange w:id="65" w:author="Dominik Hutterer" w:date="2018-04-24T17:25:00Z">
          <w:tblPr>
            <w:tblStyle w:val="Listentabelle4Akzent1"/>
            <w:tblW w:w="9697" w:type="dxa"/>
            <w:tblLook w:val="04A0" w:firstRow="1" w:lastRow="0" w:firstColumn="1" w:lastColumn="0" w:noHBand="0" w:noVBand="1"/>
          </w:tblPr>
        </w:tblPrChange>
      </w:tblPr>
      <w:tblGrid>
        <w:gridCol w:w="1318"/>
        <w:gridCol w:w="8379"/>
        <w:tblGridChange w:id="66">
          <w:tblGrid>
            <w:gridCol w:w="1318"/>
            <w:gridCol w:w="3530"/>
            <w:gridCol w:w="4849"/>
          </w:tblGrid>
        </w:tblGridChange>
      </w:tblGrid>
      <w:tr w:rsidR="00AC74C4" w:rsidRPr="00712509" w14:paraId="59723889" w14:textId="77777777" w:rsidTr="00AC74C4">
        <w:trPr>
          <w:cnfStyle w:val="100000000000" w:firstRow="1" w:lastRow="0" w:firstColumn="0" w:lastColumn="0" w:oddVBand="0" w:evenVBand="0" w:oddHBand="0" w:evenHBand="0" w:firstRowFirstColumn="0" w:firstRowLastColumn="0" w:lastRowFirstColumn="0" w:lastRowLastColumn="0"/>
          <w:trHeight w:val="108"/>
          <w:ins w:id="67" w:author="Dominik Hutterer" w:date="2018-04-24T17:24:00Z"/>
          <w:trPrChange w:id="68" w:author="Dominik Hutterer" w:date="2018-04-24T17:25:00Z">
            <w:trPr>
              <w:trHeight w:val="108"/>
            </w:trPr>
          </w:trPrChange>
        </w:trPr>
        <w:tc>
          <w:tcPr>
            <w:cnfStyle w:val="001000000000" w:firstRow="0" w:lastRow="0" w:firstColumn="1" w:lastColumn="0" w:oddVBand="0" w:evenVBand="0" w:oddHBand="0" w:evenHBand="0" w:firstRowFirstColumn="0" w:firstRowLastColumn="0" w:lastRowFirstColumn="0" w:lastRowLastColumn="0"/>
            <w:tcW w:w="1129" w:type="dxa"/>
            <w:tcPrChange w:id="69" w:author="Dominik Hutterer" w:date="2018-04-24T17:25:00Z">
              <w:tcPr>
                <w:tcW w:w="4848" w:type="dxa"/>
                <w:gridSpan w:val="2"/>
              </w:tcPr>
            </w:tcPrChange>
          </w:tcPr>
          <w:p w14:paraId="2E530ED9" w14:textId="4D23E721" w:rsidR="00AC74C4" w:rsidRPr="00712509" w:rsidRDefault="00AC74C4" w:rsidP="002A020D">
            <w:pPr>
              <w:cnfStyle w:val="101000000000" w:firstRow="1" w:lastRow="0" w:firstColumn="1" w:lastColumn="0" w:oddVBand="0" w:evenVBand="0" w:oddHBand="0" w:evenHBand="0" w:firstRowFirstColumn="0" w:firstRowLastColumn="0" w:lastRowFirstColumn="0" w:lastRowLastColumn="0"/>
              <w:rPr>
                <w:ins w:id="70" w:author="Dominik Hutterer" w:date="2018-04-24T17:24:00Z"/>
                <w:lang w:val="en-US"/>
              </w:rPr>
            </w:pPr>
            <w:ins w:id="71" w:author="Dominik Hutterer" w:date="2018-04-24T17:24:00Z">
              <w:r>
                <w:rPr>
                  <w:lang w:val="en-US"/>
                </w:rPr>
                <w:t>Date</w:t>
              </w:r>
            </w:ins>
          </w:p>
        </w:tc>
        <w:tc>
          <w:tcPr>
            <w:tcW w:w="8568" w:type="dxa"/>
            <w:tcPrChange w:id="72" w:author="Dominik Hutterer" w:date="2018-04-24T17:25:00Z">
              <w:tcPr>
                <w:tcW w:w="4849" w:type="dxa"/>
              </w:tcPr>
            </w:tcPrChange>
          </w:tcPr>
          <w:p w14:paraId="436D76C5" w14:textId="259B22D4" w:rsidR="00AC74C4" w:rsidRPr="00712509" w:rsidRDefault="00AC74C4" w:rsidP="002A020D">
            <w:pPr>
              <w:cnfStyle w:val="100000000000" w:firstRow="1" w:lastRow="0" w:firstColumn="0" w:lastColumn="0" w:oddVBand="0" w:evenVBand="0" w:oddHBand="0" w:evenHBand="0" w:firstRowFirstColumn="0" w:firstRowLastColumn="0" w:lastRowFirstColumn="0" w:lastRowLastColumn="0"/>
              <w:rPr>
                <w:ins w:id="73" w:author="Dominik Hutterer" w:date="2018-04-24T17:24:00Z"/>
                <w:lang w:val="en-US"/>
              </w:rPr>
            </w:pPr>
            <w:ins w:id="74" w:author="Dominik Hutterer" w:date="2018-04-24T17:24:00Z">
              <w:r>
                <w:rPr>
                  <w:lang w:val="en-US"/>
                </w:rPr>
                <w:t>Milestone</w:t>
              </w:r>
            </w:ins>
          </w:p>
        </w:tc>
      </w:tr>
      <w:tr w:rsidR="00AC74C4" w:rsidRPr="008849CA" w14:paraId="7BB95173" w14:textId="77777777" w:rsidTr="00AC74C4">
        <w:trPr>
          <w:cnfStyle w:val="000000100000" w:firstRow="0" w:lastRow="0" w:firstColumn="0" w:lastColumn="0" w:oddVBand="0" w:evenVBand="0" w:oddHBand="1" w:evenHBand="0" w:firstRowFirstColumn="0" w:firstRowLastColumn="0" w:lastRowFirstColumn="0" w:lastRowLastColumn="0"/>
          <w:trHeight w:val="106"/>
          <w:ins w:id="75" w:author="Dominik Hutterer" w:date="2018-04-24T17:24:00Z"/>
          <w:trPrChange w:id="76" w:author="Dominik Hutterer" w:date="2018-04-24T17:25:00Z">
            <w:trPr>
              <w:trHeight w:val="106"/>
            </w:trPr>
          </w:trPrChange>
        </w:trPr>
        <w:tc>
          <w:tcPr>
            <w:cnfStyle w:val="001000000000" w:firstRow="0" w:lastRow="0" w:firstColumn="1" w:lastColumn="0" w:oddVBand="0" w:evenVBand="0" w:oddHBand="0" w:evenHBand="0" w:firstRowFirstColumn="0" w:firstRowLastColumn="0" w:lastRowFirstColumn="0" w:lastRowLastColumn="0"/>
            <w:tcW w:w="1129" w:type="dxa"/>
            <w:tcPrChange w:id="77" w:author="Dominik Hutterer" w:date="2018-04-24T17:25:00Z">
              <w:tcPr>
                <w:tcW w:w="4848" w:type="dxa"/>
                <w:gridSpan w:val="2"/>
              </w:tcPr>
            </w:tcPrChange>
          </w:tcPr>
          <w:p w14:paraId="0DEFB8DD" w14:textId="00A85CA0" w:rsidR="00AC74C4" w:rsidRPr="008849CA" w:rsidRDefault="00AC74C4" w:rsidP="002A020D">
            <w:pPr>
              <w:cnfStyle w:val="001000100000" w:firstRow="0" w:lastRow="0" w:firstColumn="1" w:lastColumn="0" w:oddVBand="0" w:evenVBand="0" w:oddHBand="1" w:evenHBand="0" w:firstRowFirstColumn="0" w:firstRowLastColumn="0" w:lastRowFirstColumn="0" w:lastRowLastColumn="0"/>
              <w:rPr>
                <w:ins w:id="78" w:author="Dominik Hutterer" w:date="2018-04-24T17:24:00Z"/>
                <w:b w:val="0"/>
                <w:lang w:val="en-US"/>
              </w:rPr>
            </w:pPr>
            <w:ins w:id="79" w:author="Dominik Hutterer" w:date="2018-04-24T17:25:00Z">
              <w:r>
                <w:rPr>
                  <w:b w:val="0"/>
                  <w:lang w:val="en-US"/>
                </w:rPr>
                <w:t>20.04.2018</w:t>
              </w:r>
            </w:ins>
          </w:p>
        </w:tc>
        <w:tc>
          <w:tcPr>
            <w:tcW w:w="8568" w:type="dxa"/>
            <w:tcPrChange w:id="80" w:author="Dominik Hutterer" w:date="2018-04-24T17:25:00Z">
              <w:tcPr>
                <w:tcW w:w="4849" w:type="dxa"/>
              </w:tcPr>
            </w:tcPrChange>
          </w:tcPr>
          <w:p w14:paraId="4093A8A3" w14:textId="45BA83D4" w:rsidR="00AC74C4" w:rsidRPr="008849CA" w:rsidRDefault="00AC74C4" w:rsidP="002A020D">
            <w:pPr>
              <w:cnfStyle w:val="000000100000" w:firstRow="0" w:lastRow="0" w:firstColumn="0" w:lastColumn="0" w:oddVBand="0" w:evenVBand="0" w:oddHBand="1" w:evenHBand="0" w:firstRowFirstColumn="0" w:firstRowLastColumn="0" w:lastRowFirstColumn="0" w:lastRowLastColumn="0"/>
              <w:rPr>
                <w:ins w:id="81" w:author="Dominik Hutterer" w:date="2018-04-24T17:24:00Z"/>
                <w:lang w:val="en-US"/>
              </w:rPr>
            </w:pPr>
            <w:ins w:id="82" w:author="Dominik Hutterer" w:date="2018-04-24T17:25:00Z">
              <w:r>
                <w:rPr>
                  <w:lang w:val="en-US"/>
                </w:rPr>
                <w:t xml:space="preserve">UML design </w:t>
              </w:r>
            </w:ins>
            <w:ins w:id="83" w:author="Dominik Hutterer" w:date="2018-04-24T17:26:00Z">
              <w:r>
                <w:rPr>
                  <w:lang w:val="en-US"/>
                </w:rPr>
                <w:t>finished</w:t>
              </w:r>
            </w:ins>
          </w:p>
        </w:tc>
      </w:tr>
      <w:tr w:rsidR="00AC74C4" w:rsidRPr="008849CA" w14:paraId="40A87D1B" w14:textId="77777777" w:rsidTr="00AC74C4">
        <w:trPr>
          <w:trHeight w:val="413"/>
          <w:ins w:id="84" w:author="Dominik Hutterer" w:date="2018-04-24T17:24:00Z"/>
          <w:trPrChange w:id="85" w:author="Dominik Hutterer" w:date="2018-04-24T17:25:00Z">
            <w:trPr>
              <w:trHeight w:val="413"/>
            </w:trPr>
          </w:trPrChange>
        </w:trPr>
        <w:tc>
          <w:tcPr>
            <w:cnfStyle w:val="001000000000" w:firstRow="0" w:lastRow="0" w:firstColumn="1" w:lastColumn="0" w:oddVBand="0" w:evenVBand="0" w:oddHBand="0" w:evenHBand="0" w:firstRowFirstColumn="0" w:firstRowLastColumn="0" w:lastRowFirstColumn="0" w:lastRowLastColumn="0"/>
            <w:tcW w:w="1129" w:type="dxa"/>
            <w:tcPrChange w:id="86" w:author="Dominik Hutterer" w:date="2018-04-24T17:25:00Z">
              <w:tcPr>
                <w:tcW w:w="4848" w:type="dxa"/>
                <w:gridSpan w:val="2"/>
              </w:tcPr>
            </w:tcPrChange>
          </w:tcPr>
          <w:p w14:paraId="0F76999F" w14:textId="57CA4140" w:rsidR="00AC74C4" w:rsidRPr="00FA3BB4" w:rsidRDefault="00AC74C4" w:rsidP="002A020D">
            <w:pPr>
              <w:rPr>
                <w:ins w:id="87" w:author="Dominik Hutterer" w:date="2018-04-24T17:24:00Z"/>
                <w:b w:val="0"/>
                <w:lang w:val="en-US"/>
                <w:rPrChange w:id="88" w:author="Dominik Hutterer" w:date="2018-04-25T08:47:00Z">
                  <w:rPr>
                    <w:ins w:id="89" w:author="Dominik Hutterer" w:date="2018-04-24T17:24:00Z"/>
                    <w:lang w:val="en-US"/>
                  </w:rPr>
                </w:rPrChange>
              </w:rPr>
            </w:pPr>
            <w:ins w:id="90" w:author="Dominik Hutterer" w:date="2018-04-24T17:26:00Z">
              <w:r w:rsidRPr="00FA3BB4">
                <w:rPr>
                  <w:lang w:val="en-US"/>
                </w:rPr>
                <w:t>27.04.2018</w:t>
              </w:r>
            </w:ins>
          </w:p>
        </w:tc>
        <w:tc>
          <w:tcPr>
            <w:tcW w:w="8568" w:type="dxa"/>
            <w:tcPrChange w:id="91" w:author="Dominik Hutterer" w:date="2018-04-24T17:25:00Z">
              <w:tcPr>
                <w:tcW w:w="4849" w:type="dxa"/>
              </w:tcPr>
            </w:tcPrChange>
          </w:tcPr>
          <w:p w14:paraId="53F03184" w14:textId="6E86FDA3" w:rsidR="00AC74C4" w:rsidRPr="00AC74C4" w:rsidRDefault="00AC74C4" w:rsidP="002A020D">
            <w:pPr>
              <w:cnfStyle w:val="000000000000" w:firstRow="0" w:lastRow="0" w:firstColumn="0" w:lastColumn="0" w:oddVBand="0" w:evenVBand="0" w:oddHBand="0" w:evenHBand="0" w:firstRowFirstColumn="0" w:firstRowLastColumn="0" w:lastRowFirstColumn="0" w:lastRowLastColumn="0"/>
              <w:rPr>
                <w:ins w:id="92" w:author="Dominik Hutterer" w:date="2018-04-24T17:24:00Z"/>
                <w:lang w:val="en-US"/>
                <w:rPrChange w:id="93" w:author="Dominik Hutterer" w:date="2018-04-24T17:26:00Z">
                  <w:rPr>
                    <w:ins w:id="94" w:author="Dominik Hutterer" w:date="2018-04-24T17:24:00Z"/>
                    <w:b/>
                    <w:lang w:val="en-US"/>
                  </w:rPr>
                </w:rPrChange>
              </w:rPr>
            </w:pPr>
            <w:ins w:id="95" w:author="Dominik Hutterer" w:date="2018-04-24T17:26:00Z">
              <w:r>
                <w:rPr>
                  <w:lang w:val="en-US"/>
                </w:rPr>
                <w:t>Code implementation finished</w:t>
              </w:r>
            </w:ins>
          </w:p>
        </w:tc>
      </w:tr>
      <w:tr w:rsidR="00AC74C4" w:rsidRPr="008849CA" w14:paraId="05126380" w14:textId="77777777" w:rsidTr="00AC74C4">
        <w:trPr>
          <w:cnfStyle w:val="000000100000" w:firstRow="0" w:lastRow="0" w:firstColumn="0" w:lastColumn="0" w:oddVBand="0" w:evenVBand="0" w:oddHBand="1" w:evenHBand="0" w:firstRowFirstColumn="0" w:firstRowLastColumn="0" w:lastRowFirstColumn="0" w:lastRowLastColumn="0"/>
          <w:trHeight w:val="413"/>
          <w:ins w:id="96" w:author="Dominik Hutterer" w:date="2018-04-24T17:26:00Z"/>
        </w:trPr>
        <w:tc>
          <w:tcPr>
            <w:cnfStyle w:val="001000000000" w:firstRow="0" w:lastRow="0" w:firstColumn="1" w:lastColumn="0" w:oddVBand="0" w:evenVBand="0" w:oddHBand="0" w:evenHBand="0" w:firstRowFirstColumn="0" w:firstRowLastColumn="0" w:lastRowFirstColumn="0" w:lastRowLastColumn="0"/>
            <w:tcW w:w="1129" w:type="dxa"/>
          </w:tcPr>
          <w:p w14:paraId="6ED7A646" w14:textId="46458B07" w:rsidR="00AC74C4" w:rsidRPr="00AC74C4" w:rsidRDefault="00AC74C4" w:rsidP="002A020D">
            <w:pPr>
              <w:rPr>
                <w:ins w:id="97" w:author="Dominik Hutterer" w:date="2018-04-24T17:26:00Z"/>
                <w:b w:val="0"/>
                <w:lang w:val="en-US"/>
              </w:rPr>
            </w:pPr>
            <w:ins w:id="98" w:author="Dominik Hutterer" w:date="2018-04-24T17:27:00Z">
              <w:r>
                <w:rPr>
                  <w:b w:val="0"/>
                  <w:lang w:val="en-US"/>
                </w:rPr>
                <w:t>04.05.2018</w:t>
              </w:r>
            </w:ins>
          </w:p>
        </w:tc>
        <w:tc>
          <w:tcPr>
            <w:tcW w:w="8568" w:type="dxa"/>
          </w:tcPr>
          <w:p w14:paraId="6212C4BD" w14:textId="0CCEC328" w:rsidR="00AC74C4" w:rsidRDefault="00AC74C4" w:rsidP="002A020D">
            <w:pPr>
              <w:cnfStyle w:val="000000100000" w:firstRow="0" w:lastRow="0" w:firstColumn="0" w:lastColumn="0" w:oddVBand="0" w:evenVBand="0" w:oddHBand="1" w:evenHBand="0" w:firstRowFirstColumn="0" w:firstRowLastColumn="0" w:lastRowFirstColumn="0" w:lastRowLastColumn="0"/>
              <w:rPr>
                <w:ins w:id="99" w:author="Dominik Hutterer" w:date="2018-04-24T17:26:00Z"/>
                <w:lang w:val="en-US"/>
              </w:rPr>
            </w:pPr>
            <w:ins w:id="100" w:author="Dominik Hutterer" w:date="2018-04-24T17:27:00Z">
              <w:r>
                <w:rPr>
                  <w:lang w:val="en-US"/>
                </w:rPr>
                <w:t>Testing finished</w:t>
              </w:r>
            </w:ins>
          </w:p>
        </w:tc>
      </w:tr>
    </w:tbl>
    <w:p w14:paraId="54CF54F4" w14:textId="6F759E1A" w:rsidR="00AC74C4" w:rsidRPr="00FA3BB4" w:rsidDel="00AC74C4" w:rsidRDefault="00AC74C4">
      <w:pPr>
        <w:rPr>
          <w:del w:id="101" w:author="Dominik Hutterer" w:date="2018-04-24T17:29:00Z"/>
          <w:lang w:val="en-US"/>
        </w:rPr>
        <w:pPrChange w:id="102" w:author="Dominik Hutterer" w:date="2018-04-24T17:22:00Z">
          <w:pPr>
            <w:pStyle w:val="berschrift2"/>
          </w:pPr>
        </w:pPrChange>
      </w:pPr>
    </w:p>
    <w:p w14:paraId="6D0F2FDC" w14:textId="31A98E15" w:rsidR="004B3B43" w:rsidRPr="00712509" w:rsidDel="00AC74C4" w:rsidRDefault="000C0106">
      <w:pPr>
        <w:spacing w:before="0" w:after="0"/>
        <w:jc w:val="left"/>
        <w:rPr>
          <w:del w:id="103" w:author="Dominik Hutterer" w:date="2018-04-24T17:22:00Z"/>
          <w:lang w:val="en-US"/>
        </w:rPr>
      </w:pPr>
      <w:del w:id="104" w:author="Dominik Hutterer" w:date="2018-04-24T17:22:00Z">
        <w:r w:rsidDel="00AC74C4">
          <w:rPr>
            <w:lang w:val="en-US"/>
          </w:rPr>
          <w:delText xml:space="preserve">What is the actual plan to meet the targets? Milestones, and so on. </w:delText>
        </w:r>
      </w:del>
    </w:p>
    <w:p w14:paraId="7AABFA69" w14:textId="77777777" w:rsidR="005A1CC1" w:rsidRPr="00712509" w:rsidRDefault="00D260F3" w:rsidP="00A0204A">
      <w:pPr>
        <w:pStyle w:val="berschrift2"/>
      </w:pPr>
      <w:bookmarkStart w:id="105" w:name="_Toc511334807"/>
      <w:r w:rsidRPr="00712509">
        <w:t>Effort estimation</w:t>
      </w:r>
      <w:bookmarkEnd w:id="105"/>
    </w:p>
    <w:p w14:paraId="32B29923" w14:textId="77777777" w:rsidR="007248E8" w:rsidRPr="00712509" w:rsidRDefault="004B3B43" w:rsidP="00A0204A">
      <w:pPr>
        <w:rPr>
          <w:lang w:val="en-US"/>
        </w:rPr>
      </w:pPr>
      <w:r w:rsidRPr="00712509">
        <w:rPr>
          <w:lang w:val="en-US"/>
        </w:rPr>
        <w:t>The implementation effort is estimated as follows</w:t>
      </w:r>
      <w:r w:rsidR="00A0204A" w:rsidRPr="00712509">
        <w:rPr>
          <w:lang w:val="en-US"/>
        </w:rPr>
        <w:t>.</w:t>
      </w:r>
    </w:p>
    <w:tbl>
      <w:tblPr>
        <w:tblStyle w:val="Listentabelle4Akzent1"/>
        <w:tblW w:w="9697" w:type="dxa"/>
        <w:tblLook w:val="04A0" w:firstRow="1" w:lastRow="0" w:firstColumn="1" w:lastColumn="0" w:noHBand="0" w:noVBand="1"/>
      </w:tblPr>
      <w:tblGrid>
        <w:gridCol w:w="4848"/>
        <w:gridCol w:w="4849"/>
      </w:tblGrid>
      <w:tr w:rsidR="007248E8" w:rsidRPr="00712509" w14:paraId="1B6E126E" w14:textId="77777777" w:rsidTr="004B3B43">
        <w:trPr>
          <w:cnfStyle w:val="100000000000" w:firstRow="1" w:lastRow="0" w:firstColumn="0" w:lastColumn="0" w:oddVBand="0" w:evenVBand="0" w:oddHBand="0"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4848" w:type="dxa"/>
          </w:tcPr>
          <w:p w14:paraId="08A9AB76" w14:textId="77777777" w:rsidR="007248E8" w:rsidRPr="00712509" w:rsidRDefault="004B3B43" w:rsidP="00532256">
            <w:pPr>
              <w:rPr>
                <w:lang w:val="en-US"/>
              </w:rPr>
            </w:pPr>
            <w:r w:rsidRPr="00712509">
              <w:rPr>
                <w:lang w:val="en-US"/>
              </w:rPr>
              <w:t>Task</w:t>
            </w:r>
          </w:p>
        </w:tc>
        <w:tc>
          <w:tcPr>
            <w:tcW w:w="4849" w:type="dxa"/>
          </w:tcPr>
          <w:p w14:paraId="702375E0" w14:textId="77777777" w:rsidR="007248E8" w:rsidRPr="00712509" w:rsidRDefault="004B3B43" w:rsidP="00532256">
            <w:pPr>
              <w:cnfStyle w:val="100000000000" w:firstRow="1" w:lastRow="0" w:firstColumn="0" w:lastColumn="0" w:oddVBand="0" w:evenVBand="0" w:oddHBand="0" w:evenHBand="0" w:firstRowFirstColumn="0" w:firstRowLastColumn="0" w:lastRowFirstColumn="0" w:lastRowLastColumn="0"/>
              <w:rPr>
                <w:lang w:val="en-US"/>
              </w:rPr>
            </w:pPr>
            <w:r w:rsidRPr="00712509">
              <w:rPr>
                <w:lang w:val="en-US"/>
              </w:rPr>
              <w:t>Hours</w:t>
            </w:r>
          </w:p>
        </w:tc>
      </w:tr>
      <w:tr w:rsidR="004B3B43" w:rsidRPr="00712509" w14:paraId="058101FB" w14:textId="77777777" w:rsidTr="004B3B43">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4848" w:type="dxa"/>
          </w:tcPr>
          <w:p w14:paraId="68C5C9C5" w14:textId="7F59B01E" w:rsidR="004B3B43" w:rsidRPr="008849CA" w:rsidRDefault="00B67781" w:rsidP="00532256">
            <w:pPr>
              <w:rPr>
                <w:b w:val="0"/>
                <w:lang w:val="en-US"/>
              </w:rPr>
            </w:pPr>
            <w:ins w:id="106" w:author="Dominik Hutterer" w:date="2018-04-24T17:30:00Z">
              <w:r>
                <w:rPr>
                  <w:b w:val="0"/>
                  <w:lang w:val="en-US"/>
                </w:rPr>
                <w:t>UML design</w:t>
              </w:r>
            </w:ins>
          </w:p>
        </w:tc>
        <w:tc>
          <w:tcPr>
            <w:tcW w:w="4849" w:type="dxa"/>
          </w:tcPr>
          <w:p w14:paraId="06DA732C" w14:textId="6EBD138D" w:rsidR="004B3B43" w:rsidRPr="008849CA" w:rsidRDefault="00B67781" w:rsidP="00532256">
            <w:pPr>
              <w:cnfStyle w:val="000000100000" w:firstRow="0" w:lastRow="0" w:firstColumn="0" w:lastColumn="0" w:oddVBand="0" w:evenVBand="0" w:oddHBand="1" w:evenHBand="0" w:firstRowFirstColumn="0" w:firstRowLastColumn="0" w:lastRowFirstColumn="0" w:lastRowLastColumn="0"/>
              <w:rPr>
                <w:lang w:val="en-US"/>
              </w:rPr>
            </w:pPr>
            <w:ins w:id="107" w:author="Dominik Hutterer" w:date="2018-04-24T17:31:00Z">
              <w:r>
                <w:rPr>
                  <w:lang w:val="en-US"/>
                </w:rPr>
                <w:t>75</w:t>
              </w:r>
            </w:ins>
          </w:p>
        </w:tc>
      </w:tr>
      <w:tr w:rsidR="00B67781" w:rsidRPr="00712509" w14:paraId="6926805C" w14:textId="77777777" w:rsidTr="004B3B43">
        <w:trPr>
          <w:trHeight w:val="106"/>
          <w:ins w:id="108" w:author="Dominik Hutterer" w:date="2018-04-24T17:31:00Z"/>
        </w:trPr>
        <w:tc>
          <w:tcPr>
            <w:cnfStyle w:val="001000000000" w:firstRow="0" w:lastRow="0" w:firstColumn="1" w:lastColumn="0" w:oddVBand="0" w:evenVBand="0" w:oddHBand="0" w:evenHBand="0" w:firstRowFirstColumn="0" w:firstRowLastColumn="0" w:lastRowFirstColumn="0" w:lastRowLastColumn="0"/>
            <w:tcW w:w="4848" w:type="dxa"/>
          </w:tcPr>
          <w:p w14:paraId="363B7DD6" w14:textId="33188783" w:rsidR="00B67781" w:rsidRDefault="00B67781" w:rsidP="00532256">
            <w:pPr>
              <w:rPr>
                <w:ins w:id="109" w:author="Dominik Hutterer" w:date="2018-04-24T17:31:00Z"/>
                <w:b w:val="0"/>
                <w:lang w:val="en-US"/>
              </w:rPr>
            </w:pPr>
            <w:ins w:id="110" w:author="Dominik Hutterer" w:date="2018-04-24T17:32:00Z">
              <w:r>
                <w:rPr>
                  <w:b w:val="0"/>
                  <w:lang w:val="en-US"/>
                </w:rPr>
                <w:t>Implementation</w:t>
              </w:r>
            </w:ins>
          </w:p>
        </w:tc>
        <w:tc>
          <w:tcPr>
            <w:tcW w:w="4849" w:type="dxa"/>
          </w:tcPr>
          <w:p w14:paraId="23575A0E" w14:textId="3E28900F" w:rsidR="00B67781" w:rsidRDefault="00B67781" w:rsidP="00532256">
            <w:pPr>
              <w:cnfStyle w:val="000000000000" w:firstRow="0" w:lastRow="0" w:firstColumn="0" w:lastColumn="0" w:oddVBand="0" w:evenVBand="0" w:oddHBand="0" w:evenHBand="0" w:firstRowFirstColumn="0" w:firstRowLastColumn="0" w:lastRowFirstColumn="0" w:lastRowLastColumn="0"/>
              <w:rPr>
                <w:ins w:id="111" w:author="Dominik Hutterer" w:date="2018-04-24T17:31:00Z"/>
                <w:lang w:val="en-US"/>
              </w:rPr>
            </w:pPr>
            <w:ins w:id="112" w:author="Dominik Hutterer" w:date="2018-04-24T17:32:00Z">
              <w:r>
                <w:rPr>
                  <w:lang w:val="en-US"/>
                </w:rPr>
                <w:t>75</w:t>
              </w:r>
            </w:ins>
          </w:p>
        </w:tc>
      </w:tr>
      <w:tr w:rsidR="00B67781" w:rsidRPr="00712509" w14:paraId="1FF055FC" w14:textId="77777777" w:rsidTr="004B3B43">
        <w:trPr>
          <w:cnfStyle w:val="000000100000" w:firstRow="0" w:lastRow="0" w:firstColumn="0" w:lastColumn="0" w:oddVBand="0" w:evenVBand="0" w:oddHBand="1" w:evenHBand="0" w:firstRowFirstColumn="0" w:firstRowLastColumn="0" w:lastRowFirstColumn="0" w:lastRowLastColumn="0"/>
          <w:trHeight w:val="106"/>
          <w:ins w:id="113" w:author="Dominik Hutterer" w:date="2018-04-24T17:33:00Z"/>
        </w:trPr>
        <w:tc>
          <w:tcPr>
            <w:cnfStyle w:val="001000000000" w:firstRow="0" w:lastRow="0" w:firstColumn="1" w:lastColumn="0" w:oddVBand="0" w:evenVBand="0" w:oddHBand="0" w:evenHBand="0" w:firstRowFirstColumn="0" w:firstRowLastColumn="0" w:lastRowFirstColumn="0" w:lastRowLastColumn="0"/>
            <w:tcW w:w="4848" w:type="dxa"/>
          </w:tcPr>
          <w:p w14:paraId="246E289D" w14:textId="7417026E" w:rsidR="00B67781" w:rsidRDefault="00B67781" w:rsidP="00532256">
            <w:pPr>
              <w:rPr>
                <w:ins w:id="114" w:author="Dominik Hutterer" w:date="2018-04-24T17:33:00Z"/>
                <w:b w:val="0"/>
                <w:lang w:val="en-US"/>
              </w:rPr>
            </w:pPr>
            <w:ins w:id="115" w:author="Dominik Hutterer" w:date="2018-04-24T17:33:00Z">
              <w:r>
                <w:rPr>
                  <w:b w:val="0"/>
                  <w:lang w:val="en-US"/>
                </w:rPr>
                <w:t>Testing</w:t>
              </w:r>
            </w:ins>
          </w:p>
        </w:tc>
        <w:tc>
          <w:tcPr>
            <w:tcW w:w="4849" w:type="dxa"/>
          </w:tcPr>
          <w:p w14:paraId="3118D000" w14:textId="6B644B50" w:rsidR="00B67781" w:rsidRDefault="00B67781" w:rsidP="00532256">
            <w:pPr>
              <w:cnfStyle w:val="000000100000" w:firstRow="0" w:lastRow="0" w:firstColumn="0" w:lastColumn="0" w:oddVBand="0" w:evenVBand="0" w:oddHBand="1" w:evenHBand="0" w:firstRowFirstColumn="0" w:firstRowLastColumn="0" w:lastRowFirstColumn="0" w:lastRowLastColumn="0"/>
              <w:rPr>
                <w:ins w:id="116" w:author="Dominik Hutterer" w:date="2018-04-24T17:33:00Z"/>
                <w:lang w:val="en-US"/>
              </w:rPr>
            </w:pPr>
            <w:ins w:id="117" w:author="Dominik Hutterer" w:date="2018-04-24T17:33:00Z">
              <w:r>
                <w:rPr>
                  <w:lang w:val="en-US"/>
                </w:rPr>
                <w:t>30</w:t>
              </w:r>
            </w:ins>
          </w:p>
        </w:tc>
      </w:tr>
      <w:tr w:rsidR="007248E8" w:rsidRPr="00712509" w14:paraId="31CBDB4C" w14:textId="77777777" w:rsidTr="004B3B43">
        <w:trPr>
          <w:trHeight w:val="413"/>
        </w:trPr>
        <w:tc>
          <w:tcPr>
            <w:cnfStyle w:val="001000000000" w:firstRow="0" w:lastRow="0" w:firstColumn="1" w:lastColumn="0" w:oddVBand="0" w:evenVBand="0" w:oddHBand="0" w:evenHBand="0" w:firstRowFirstColumn="0" w:firstRowLastColumn="0" w:lastRowFirstColumn="0" w:lastRowLastColumn="0"/>
            <w:tcW w:w="4848" w:type="dxa"/>
          </w:tcPr>
          <w:p w14:paraId="4135A6FE" w14:textId="77777777" w:rsidR="007248E8" w:rsidRPr="008849CA" w:rsidRDefault="004B3B43" w:rsidP="00532256">
            <w:pPr>
              <w:rPr>
                <w:lang w:val="en-US"/>
              </w:rPr>
            </w:pPr>
            <w:r w:rsidRPr="008849CA">
              <w:rPr>
                <w:lang w:val="en-US"/>
              </w:rPr>
              <w:t>Total</w:t>
            </w:r>
          </w:p>
        </w:tc>
        <w:tc>
          <w:tcPr>
            <w:tcW w:w="4849" w:type="dxa"/>
          </w:tcPr>
          <w:p w14:paraId="42542994" w14:textId="1CF3A4ED" w:rsidR="007248E8" w:rsidRPr="008849CA" w:rsidRDefault="00B67781" w:rsidP="00532256">
            <w:pPr>
              <w:cnfStyle w:val="000000000000" w:firstRow="0" w:lastRow="0" w:firstColumn="0" w:lastColumn="0" w:oddVBand="0" w:evenVBand="0" w:oddHBand="0" w:evenHBand="0" w:firstRowFirstColumn="0" w:firstRowLastColumn="0" w:lastRowFirstColumn="0" w:lastRowLastColumn="0"/>
              <w:rPr>
                <w:b/>
                <w:lang w:val="en-US"/>
              </w:rPr>
            </w:pPr>
            <w:ins w:id="118" w:author="Dominik Hutterer" w:date="2018-04-24T17:33:00Z">
              <w:r>
                <w:rPr>
                  <w:b/>
                  <w:lang w:val="en-US"/>
                </w:rPr>
                <w:t>180</w:t>
              </w:r>
            </w:ins>
          </w:p>
        </w:tc>
      </w:tr>
    </w:tbl>
    <w:p w14:paraId="74A8C5DA" w14:textId="77777777" w:rsidR="005217B1" w:rsidRDefault="00566B13" w:rsidP="007248E8">
      <w:pPr>
        <w:pStyle w:val="berschrift3"/>
        <w:rPr>
          <w:lang w:val="en-US"/>
        </w:rPr>
      </w:pPr>
      <w:bookmarkStart w:id="119" w:name="_Toc511334808"/>
      <w:r w:rsidRPr="008849CA">
        <w:rPr>
          <w:lang w:val="en-US"/>
        </w:rPr>
        <w:t>Annotations</w:t>
      </w:r>
      <w:bookmarkEnd w:id="119"/>
    </w:p>
    <w:p w14:paraId="09BB34D5" w14:textId="61B9ED80" w:rsidR="006E50A2" w:rsidRPr="006E50A2" w:rsidDel="00B67781" w:rsidRDefault="006E50A2" w:rsidP="006E50A2">
      <w:pPr>
        <w:rPr>
          <w:del w:id="120" w:author="Dominik Hutterer" w:date="2018-04-24T17:34:00Z"/>
          <w:lang w:val="en-US"/>
        </w:rPr>
      </w:pPr>
    </w:p>
    <w:p w14:paraId="6DE693F0" w14:textId="77777777" w:rsidR="007248E8" w:rsidRPr="00712509" w:rsidRDefault="007248E8" w:rsidP="007248E8">
      <w:pPr>
        <w:pStyle w:val="berschrift2"/>
      </w:pPr>
      <w:bookmarkStart w:id="121" w:name="_Toc511334809"/>
      <w:r w:rsidRPr="00712509">
        <w:t>Ris</w:t>
      </w:r>
      <w:r w:rsidR="00D260F3" w:rsidRPr="00712509">
        <w:t>k assessment</w:t>
      </w:r>
      <w:bookmarkEnd w:id="121"/>
    </w:p>
    <w:p w14:paraId="41C63FBF" w14:textId="26FCF451" w:rsidR="007248E8" w:rsidRDefault="00FA3BB4" w:rsidP="007248E8">
      <w:pPr>
        <w:pStyle w:val="berschrift3"/>
        <w:rPr>
          <w:lang w:val="en-US"/>
        </w:rPr>
      </w:pPr>
      <w:bookmarkStart w:id="122" w:name="_Toc511334810"/>
      <w:ins w:id="123" w:author="Dominik Hutterer" w:date="2018-04-25T08:49:00Z">
        <w:r>
          <w:rPr>
            <w:lang w:val="en-US"/>
          </w:rPr>
          <w:t xml:space="preserve">Technology </w:t>
        </w:r>
      </w:ins>
      <w:ins w:id="124" w:author="Dominik Hutterer" w:date="2018-04-25T08:52:00Z">
        <w:r>
          <w:rPr>
            <w:lang w:val="en-US"/>
          </w:rPr>
          <w:t>limitations</w:t>
        </w:r>
      </w:ins>
      <w:del w:id="125" w:author="Dominik Hutterer" w:date="2018-04-25T08:49:00Z">
        <w:r w:rsidR="006E50A2" w:rsidDel="00FA3BB4">
          <w:rPr>
            <w:lang w:val="en-US"/>
          </w:rPr>
          <w:delText>Risk short description</w:delText>
        </w:r>
      </w:del>
      <w:bookmarkEnd w:id="122"/>
    </w:p>
    <w:p w14:paraId="6D88490B" w14:textId="33EB7062" w:rsidR="007248E8" w:rsidRDefault="00D260F3" w:rsidP="006711E0">
      <w:pPr>
        <w:pStyle w:val="berschrift4"/>
        <w:rPr>
          <w:ins w:id="126" w:author="Dominik Hutterer" w:date="2018-04-25T08:53:00Z"/>
          <w:lang w:val="en-US"/>
        </w:rPr>
      </w:pPr>
      <w:bookmarkStart w:id="127" w:name="_Toc511334811"/>
      <w:r w:rsidRPr="00712509">
        <w:rPr>
          <w:lang w:val="en-US"/>
        </w:rPr>
        <w:t>Description</w:t>
      </w:r>
      <w:bookmarkEnd w:id="127"/>
    </w:p>
    <w:p w14:paraId="6A43340B" w14:textId="74E11392" w:rsidR="00FA3BB4" w:rsidRPr="00FA3BB4" w:rsidRDefault="00FA3BB4">
      <w:pPr>
        <w:rPr>
          <w:lang w:val="en-US"/>
          <w:rPrChange w:id="128" w:author="Dominik Hutterer" w:date="2018-04-25T08:53:00Z">
            <w:rPr>
              <w:lang w:val="en-US"/>
            </w:rPr>
          </w:rPrChange>
        </w:rPr>
        <w:pPrChange w:id="129" w:author="Dominik Hutterer" w:date="2018-04-25T08:53:00Z">
          <w:pPr>
            <w:pStyle w:val="berschrift4"/>
          </w:pPr>
        </w:pPrChange>
      </w:pPr>
      <w:ins w:id="130" w:author="Dominik Hutterer" w:date="2018-04-25T08:53:00Z">
        <w:r>
          <w:rPr>
            <w:lang w:val="en-US"/>
          </w:rPr>
          <w:t>Due to t</w:t>
        </w:r>
        <w:r w:rsidR="002A4716">
          <w:rPr>
            <w:lang w:val="en-US"/>
          </w:rPr>
          <w:t xml:space="preserve">he usage of MS .NET Core 2.0, there might be </w:t>
        </w:r>
      </w:ins>
      <w:ins w:id="131" w:author="Dominik Hutterer" w:date="2018-04-25T08:59:00Z">
        <w:r w:rsidR="002A4716">
          <w:rPr>
            <w:lang w:val="en-US"/>
          </w:rPr>
          <w:t xml:space="preserve">feature cuts of needed elements, </w:t>
        </w:r>
      </w:ins>
      <w:ins w:id="132" w:author="Dominik Hutterer" w:date="2018-04-25T09:00:00Z">
        <w:r w:rsidR="002A4716">
          <w:rPr>
            <w:lang w:val="en-US"/>
          </w:rPr>
          <w:t>available</w:t>
        </w:r>
      </w:ins>
      <w:ins w:id="133" w:author="Dominik Hutterer" w:date="2018-04-25T08:59:00Z">
        <w:r w:rsidR="002A4716">
          <w:rPr>
            <w:lang w:val="en-US"/>
          </w:rPr>
          <w:t xml:space="preserve"> </w:t>
        </w:r>
      </w:ins>
      <w:ins w:id="134" w:author="Dominik Hutterer" w:date="2018-04-25T09:00:00Z">
        <w:r w:rsidR="002A4716">
          <w:rPr>
            <w:lang w:val="en-US"/>
          </w:rPr>
          <w:t>in MS .NET 4.6.2</w:t>
        </w:r>
      </w:ins>
      <w:ins w:id="135" w:author="Dominik Hutterer" w:date="2018-04-25T09:01:00Z">
        <w:r w:rsidR="002A4716">
          <w:rPr>
            <w:lang w:val="en-US"/>
          </w:rPr>
          <w:t xml:space="preserve">. </w:t>
        </w:r>
      </w:ins>
    </w:p>
    <w:p w14:paraId="20670FDA" w14:textId="36E1830F" w:rsidR="006E50A2" w:rsidRPr="006E50A2" w:rsidDel="00FA3BB4" w:rsidRDefault="006E50A2" w:rsidP="006E50A2">
      <w:pPr>
        <w:rPr>
          <w:del w:id="136" w:author="Dominik Hutterer" w:date="2018-04-25T08:53:00Z"/>
          <w:lang w:val="en-US"/>
        </w:rPr>
      </w:pPr>
      <w:del w:id="137" w:author="Dominik Hutterer" w:date="2018-04-25T08:53:00Z">
        <w:r w:rsidDel="00FA3BB4">
          <w:rPr>
            <w:lang w:val="en-US"/>
          </w:rPr>
          <w:delText>Please describe the risk in detai</w:delText>
        </w:r>
      </w:del>
      <w:del w:id="138" w:author="Dominik Hutterer" w:date="2018-04-25T08:52:00Z">
        <w:r w:rsidDel="00FA3BB4">
          <w:rPr>
            <w:lang w:val="en-US"/>
          </w:rPr>
          <w:delText>l.</w:delText>
        </w:r>
      </w:del>
    </w:p>
    <w:p w14:paraId="2CD7E48E" w14:textId="2D8169E6" w:rsidR="007248E8" w:rsidRDefault="00D260F3" w:rsidP="006711E0">
      <w:pPr>
        <w:pStyle w:val="berschrift4"/>
        <w:rPr>
          <w:ins w:id="139" w:author="Dominik Hutterer" w:date="2018-04-25T09:01:00Z"/>
          <w:lang w:val="en-US"/>
        </w:rPr>
      </w:pPr>
      <w:bookmarkStart w:id="140" w:name="_Toc511334812"/>
      <w:r w:rsidRPr="00712509">
        <w:rPr>
          <w:lang w:val="en-US"/>
        </w:rPr>
        <w:t>Consequences</w:t>
      </w:r>
      <w:bookmarkEnd w:id="140"/>
    </w:p>
    <w:p w14:paraId="58C877BE" w14:textId="43784D45" w:rsidR="002A4716" w:rsidRPr="002A4716" w:rsidRDefault="002A4716">
      <w:pPr>
        <w:rPr>
          <w:lang w:val="en-US"/>
          <w:rPrChange w:id="141" w:author="Dominik Hutterer" w:date="2018-04-25T09:01:00Z">
            <w:rPr>
              <w:lang w:val="en-US"/>
            </w:rPr>
          </w:rPrChange>
        </w:rPr>
        <w:pPrChange w:id="142" w:author="Dominik Hutterer" w:date="2018-04-25T09:01:00Z">
          <w:pPr>
            <w:pStyle w:val="berschrift4"/>
          </w:pPr>
        </w:pPrChange>
      </w:pPr>
      <w:ins w:id="143" w:author="Dominik Hutterer" w:date="2018-04-25T09:03:00Z">
        <w:r>
          <w:rPr>
            <w:lang w:val="en-US"/>
          </w:rPr>
          <w:t xml:space="preserve">Delays </w:t>
        </w:r>
      </w:ins>
      <w:ins w:id="144" w:author="Dominik Hutterer" w:date="2018-04-25T09:02:00Z">
        <w:r>
          <w:rPr>
            <w:lang w:val="en-US"/>
          </w:rPr>
          <w:t xml:space="preserve">due to </w:t>
        </w:r>
      </w:ins>
      <w:ins w:id="145" w:author="Dominik Hutterer" w:date="2018-04-25T09:04:00Z">
        <w:r>
          <w:rPr>
            <w:lang w:val="en-US"/>
          </w:rPr>
          <w:t>increased research efforts.</w:t>
        </w:r>
      </w:ins>
    </w:p>
    <w:p w14:paraId="7167E490" w14:textId="07183A7A" w:rsidR="006E50A2" w:rsidRPr="006E50A2" w:rsidDel="002A4716" w:rsidRDefault="006E50A2" w:rsidP="006E50A2">
      <w:pPr>
        <w:rPr>
          <w:del w:id="146" w:author="Dominik Hutterer" w:date="2018-04-25T09:01:00Z"/>
          <w:lang w:val="en-US"/>
        </w:rPr>
      </w:pPr>
      <w:del w:id="147" w:author="Dominik Hutterer" w:date="2018-04-25T09:01:00Z">
        <w:r w:rsidDel="002A4716">
          <w:rPr>
            <w:lang w:val="en-US"/>
          </w:rPr>
          <w:delText>What are the consequences, if this takes place?</w:delText>
        </w:r>
      </w:del>
    </w:p>
    <w:p w14:paraId="39B8655E" w14:textId="20B7AF4E" w:rsidR="007248E8" w:rsidRDefault="00D260F3" w:rsidP="006711E0">
      <w:pPr>
        <w:pStyle w:val="berschrift4"/>
        <w:rPr>
          <w:ins w:id="148" w:author="Dominik Hutterer" w:date="2018-04-25T09:04:00Z"/>
          <w:lang w:val="en-US"/>
        </w:rPr>
      </w:pPr>
      <w:bookmarkStart w:id="149" w:name="_Toc511334813"/>
      <w:r w:rsidRPr="00712509">
        <w:rPr>
          <w:lang w:val="en-US"/>
        </w:rPr>
        <w:t>Avoidance</w:t>
      </w:r>
      <w:bookmarkEnd w:id="149"/>
    </w:p>
    <w:p w14:paraId="41CD11C9" w14:textId="21F5E506" w:rsidR="002A4716" w:rsidRPr="002A4716" w:rsidRDefault="002A4716">
      <w:pPr>
        <w:rPr>
          <w:lang w:val="en-US"/>
          <w:rPrChange w:id="150" w:author="Dominik Hutterer" w:date="2018-04-25T09:04:00Z">
            <w:rPr>
              <w:lang w:val="en-US"/>
            </w:rPr>
          </w:rPrChange>
        </w:rPr>
        <w:pPrChange w:id="151" w:author="Dominik Hutterer" w:date="2018-04-25T09:04:00Z">
          <w:pPr>
            <w:pStyle w:val="berschrift4"/>
          </w:pPr>
        </w:pPrChange>
      </w:pPr>
      <w:ins w:id="152" w:author="Dominik Hutterer" w:date="2018-04-25T09:05:00Z">
        <w:r>
          <w:rPr>
            <w:lang w:val="en-US"/>
          </w:rPr>
          <w:t xml:space="preserve">Detailed definition of the needed framework elements, previous research </w:t>
        </w:r>
      </w:ins>
      <w:ins w:id="153" w:author="Dominik Hutterer" w:date="2018-04-25T09:06:00Z">
        <w:r>
          <w:rPr>
            <w:lang w:val="en-US"/>
          </w:rPr>
          <w:t>of the Core 2.0 implementation, effort c</w:t>
        </w:r>
        <w:r w:rsidR="00366331">
          <w:rPr>
            <w:lang w:val="en-US"/>
          </w:rPr>
          <w:t xml:space="preserve">alculation, pros and contras of using </w:t>
        </w:r>
      </w:ins>
      <w:ins w:id="154" w:author="Dominik Hutterer" w:date="2018-04-25T09:09:00Z">
        <w:r w:rsidR="00366331">
          <w:rPr>
            <w:lang w:val="en-US"/>
          </w:rPr>
          <w:t xml:space="preserve">MS .NET </w:t>
        </w:r>
      </w:ins>
      <w:ins w:id="155" w:author="Dominik Hutterer" w:date="2018-04-25T09:06:00Z">
        <w:r w:rsidR="00366331">
          <w:rPr>
            <w:lang w:val="en-US"/>
          </w:rPr>
          <w:t>Core 2.0.</w:t>
        </w:r>
      </w:ins>
    </w:p>
    <w:p w14:paraId="7215A721" w14:textId="0D4DFBAC" w:rsidR="006E50A2" w:rsidRPr="006E50A2" w:rsidDel="002A4716" w:rsidRDefault="006E50A2" w:rsidP="006E50A2">
      <w:pPr>
        <w:rPr>
          <w:del w:id="156" w:author="Dominik Hutterer" w:date="2018-04-25T09:04:00Z"/>
          <w:lang w:val="en-US"/>
        </w:rPr>
      </w:pPr>
      <w:del w:id="157" w:author="Dominik Hutterer" w:date="2018-04-25T09:04:00Z">
        <w:r w:rsidDel="002A4716">
          <w:rPr>
            <w:lang w:val="en-US"/>
          </w:rPr>
          <w:delText>What can be done to avoid this?</w:delText>
        </w:r>
      </w:del>
    </w:p>
    <w:p w14:paraId="43B990FA" w14:textId="77777777" w:rsidR="007248E8" w:rsidRDefault="00D260F3" w:rsidP="006711E0">
      <w:pPr>
        <w:pStyle w:val="berschrift4"/>
        <w:rPr>
          <w:lang w:val="en-US"/>
        </w:rPr>
      </w:pPr>
      <w:bookmarkStart w:id="158" w:name="_Toc511334814"/>
      <w:r w:rsidRPr="00712509">
        <w:rPr>
          <w:lang w:val="en-US"/>
        </w:rPr>
        <w:t>Probability</w:t>
      </w:r>
      <w:bookmarkEnd w:id="158"/>
    </w:p>
    <w:p w14:paraId="40FBA78E" w14:textId="4B8BA620" w:rsidR="006E50A2" w:rsidRPr="006E50A2" w:rsidRDefault="00366331" w:rsidP="006E50A2">
      <w:pPr>
        <w:rPr>
          <w:lang w:val="en-US"/>
        </w:rPr>
      </w:pPr>
      <w:ins w:id="159" w:author="Dominik Hutterer" w:date="2018-04-25T09:09:00Z">
        <w:r>
          <w:rPr>
            <w:lang w:val="en-US"/>
          </w:rPr>
          <w:t>Middle to high.</w:t>
        </w:r>
      </w:ins>
      <w:del w:id="160" w:author="Dominik Hutterer" w:date="2018-04-25T09:09:00Z">
        <w:r w:rsidR="006E50A2" w:rsidDel="00366331">
          <w:rPr>
            <w:lang w:val="en-US"/>
          </w:rPr>
          <w:delText>How high is the probability?</w:delText>
        </w:r>
      </w:del>
    </w:p>
    <w:p w14:paraId="1157B92C" w14:textId="77777777" w:rsidR="00745D7A" w:rsidRDefault="00D260F3" w:rsidP="00604262">
      <w:pPr>
        <w:pStyle w:val="berschrift2"/>
      </w:pPr>
      <w:bookmarkStart w:id="161" w:name="_Toc511334815"/>
      <w:r w:rsidRPr="00712509">
        <w:t>Prerequisites</w:t>
      </w:r>
      <w:bookmarkEnd w:id="161"/>
    </w:p>
    <w:p w14:paraId="41AA605D" w14:textId="7F143CB3" w:rsidR="00CD48C0" w:rsidRPr="006E50A2" w:rsidRDefault="00366331" w:rsidP="006E50A2">
      <w:pPr>
        <w:rPr>
          <w:lang w:val="en-US"/>
        </w:rPr>
      </w:pPr>
      <w:ins w:id="162" w:author="Dominik Hutterer" w:date="2018-04-25T09:09:00Z">
        <w:r>
          <w:rPr>
            <w:lang w:val="en-US"/>
          </w:rPr>
          <w:t>Running test</w:t>
        </w:r>
      </w:ins>
      <w:ins w:id="163" w:author="Dominik Hutterer" w:date="2018-04-25T09:10:00Z">
        <w:r>
          <w:rPr>
            <w:lang w:val="en-US"/>
          </w:rPr>
          <w:t xml:space="preserve"> </w:t>
        </w:r>
      </w:ins>
      <w:ins w:id="164" w:author="Dominik Hutterer" w:date="2018-04-25T09:09:00Z">
        <w:r>
          <w:rPr>
            <w:lang w:val="en-US"/>
          </w:rPr>
          <w:t xml:space="preserve">environment </w:t>
        </w:r>
      </w:ins>
      <w:del w:id="165" w:author="Dominik Hutterer" w:date="2018-04-25T09:09:00Z">
        <w:r w:rsidR="006E50A2" w:rsidDel="00366331">
          <w:rPr>
            <w:lang w:val="en-US"/>
          </w:rPr>
          <w:delText>What is necessary to meet the targets?</w:delText>
        </w:r>
      </w:del>
      <w:ins w:id="166" w:author="Dominik Hutterer" w:date="2018-04-25T09:12:00Z">
        <w:r>
          <w:rPr>
            <w:lang w:val="en-US"/>
          </w:rPr>
          <w:t>(</w:t>
        </w:r>
      </w:ins>
      <w:ins w:id="167" w:author="Dominik Hutterer" w:date="2018-04-25T09:10:00Z">
        <w:r>
          <w:rPr>
            <w:lang w:val="en-US"/>
          </w:rPr>
          <w:t>SFA cluster</w:t>
        </w:r>
      </w:ins>
      <w:ins w:id="168" w:author="Dominik Hutterer" w:date="2018-04-25T09:12:00Z">
        <w:r>
          <w:rPr>
            <w:lang w:val="en-US"/>
          </w:rPr>
          <w:t>)</w:t>
        </w:r>
        <w:r w:rsidR="00CD48C0">
          <w:rPr>
            <w:lang w:val="en-US"/>
          </w:rPr>
          <w:t xml:space="preserve"> and datab</w:t>
        </w:r>
      </w:ins>
      <w:ins w:id="169" w:author="Dominik Hutterer" w:date="2018-04-25T10:02:00Z">
        <w:r w:rsidR="00CD48C0">
          <w:rPr>
            <w:lang w:val="en-US"/>
          </w:rPr>
          <w:t>a</w:t>
        </w:r>
      </w:ins>
      <w:ins w:id="170" w:author="Dominik Hutterer" w:date="2018-04-25T09:12:00Z">
        <w:r w:rsidR="00CD48C0">
          <w:rPr>
            <w:lang w:val="en-US"/>
          </w:rPr>
          <w:t>se server</w:t>
        </w:r>
      </w:ins>
      <w:ins w:id="171" w:author="Dominik Hutterer" w:date="2018-04-25T10:02:00Z">
        <w:r w:rsidR="00CD48C0">
          <w:rPr>
            <w:lang w:val="en-US"/>
          </w:rPr>
          <w:t>.</w:t>
        </w:r>
      </w:ins>
    </w:p>
    <w:p w14:paraId="3753398E" w14:textId="77777777" w:rsidR="00AB07EA" w:rsidRDefault="00AB07EA" w:rsidP="00AB07EA">
      <w:pPr>
        <w:pStyle w:val="berschrift2"/>
      </w:pPr>
      <w:bookmarkStart w:id="172" w:name="_Toc511334816"/>
      <w:r w:rsidRPr="00712509">
        <w:t>Acceptance</w:t>
      </w:r>
      <w:bookmarkEnd w:id="172"/>
    </w:p>
    <w:p w14:paraId="0ED3DD9F" w14:textId="40358EB8" w:rsidR="006E50A2" w:rsidRDefault="006E50A2">
      <w:pPr>
        <w:pStyle w:val="Listenabsatz"/>
        <w:numPr>
          <w:ilvl w:val="0"/>
          <w:numId w:val="17"/>
        </w:numPr>
        <w:rPr>
          <w:ins w:id="173" w:author="Dominik Hutterer" w:date="2018-04-25T09:12:00Z"/>
          <w:lang w:val="en-US"/>
        </w:rPr>
        <w:pPrChange w:id="174" w:author="Dominik Hutterer" w:date="2018-04-25T09:12:00Z">
          <w:pPr/>
        </w:pPrChange>
      </w:pPr>
      <w:del w:id="175" w:author="Dominik Hutterer" w:date="2018-04-25T09:12:00Z">
        <w:r w:rsidRPr="00366331" w:rsidDel="00366331">
          <w:rPr>
            <w:lang w:val="en-US"/>
          </w:rPr>
          <w:delText>Enter the acceptance criteria, test protocols, etc.</w:delText>
        </w:r>
      </w:del>
      <w:ins w:id="176" w:author="Dominik Hutterer" w:date="2018-04-25T09:12:00Z">
        <w:r w:rsidR="00366331">
          <w:rPr>
            <w:lang w:val="en-US"/>
          </w:rPr>
          <w:t>The service is hosted in SFA</w:t>
        </w:r>
      </w:ins>
      <w:ins w:id="177" w:author="Dominik Hutterer" w:date="2018-04-25T09:34:00Z">
        <w:r w:rsidR="00325F16">
          <w:rPr>
            <w:lang w:val="en-US"/>
          </w:rPr>
          <w:t>.</w:t>
        </w:r>
      </w:ins>
    </w:p>
    <w:p w14:paraId="33EF0667" w14:textId="650DEE82" w:rsidR="00366331" w:rsidRDefault="00366331">
      <w:pPr>
        <w:pStyle w:val="Listenabsatz"/>
        <w:numPr>
          <w:ilvl w:val="0"/>
          <w:numId w:val="17"/>
        </w:numPr>
        <w:rPr>
          <w:ins w:id="178" w:author="Dominik Hutterer" w:date="2018-04-25T09:12:00Z"/>
          <w:lang w:val="en-US"/>
        </w:rPr>
        <w:pPrChange w:id="179" w:author="Dominik Hutterer" w:date="2018-04-25T09:12:00Z">
          <w:pPr/>
        </w:pPrChange>
      </w:pPr>
      <w:ins w:id="180" w:author="Dominik Hutterer" w:date="2018-04-25T09:12:00Z">
        <w:r>
          <w:rPr>
            <w:lang w:val="en-US"/>
          </w:rPr>
          <w:t>Each public method is called either by the assistant or a test application.</w:t>
        </w:r>
      </w:ins>
    </w:p>
    <w:p w14:paraId="126C7A65" w14:textId="3B759265" w:rsidR="00366331" w:rsidRDefault="00366331">
      <w:pPr>
        <w:pStyle w:val="Listenabsatz"/>
        <w:numPr>
          <w:ilvl w:val="1"/>
          <w:numId w:val="17"/>
        </w:numPr>
        <w:rPr>
          <w:ins w:id="181" w:author="Dominik Hutterer" w:date="2018-04-25T09:13:00Z"/>
          <w:lang w:val="en-US"/>
        </w:rPr>
        <w:pPrChange w:id="182" w:author="Dominik Hutterer" w:date="2018-04-25T09:13:00Z">
          <w:pPr/>
        </w:pPrChange>
      </w:pPr>
      <w:ins w:id="183" w:author="Dominik Hutterer" w:date="2018-04-25T09:13:00Z">
        <w:r>
          <w:rPr>
            <w:lang w:val="en-US"/>
          </w:rPr>
          <w:t>Register a permission</w:t>
        </w:r>
      </w:ins>
      <w:ins w:id="184" w:author="Dominik Hutterer" w:date="2018-04-25T09:22:00Z">
        <w:r w:rsidR="00497764">
          <w:rPr>
            <w:lang w:val="en-US"/>
          </w:rPr>
          <w:t>.</w:t>
        </w:r>
      </w:ins>
    </w:p>
    <w:p w14:paraId="6AD55740" w14:textId="1DDDF0B5" w:rsidR="00366331" w:rsidRDefault="00366331">
      <w:pPr>
        <w:pStyle w:val="Listenabsatz"/>
        <w:numPr>
          <w:ilvl w:val="1"/>
          <w:numId w:val="17"/>
        </w:numPr>
        <w:rPr>
          <w:ins w:id="185" w:author="Dominik Hutterer" w:date="2018-04-25T09:14:00Z"/>
          <w:lang w:val="en-US"/>
        </w:rPr>
        <w:pPrChange w:id="186" w:author="Dominik Hutterer" w:date="2018-04-25T09:13:00Z">
          <w:pPr/>
        </w:pPrChange>
      </w:pPr>
      <w:ins w:id="187" w:author="Dominik Hutterer" w:date="2018-04-25T09:13:00Z">
        <w:r>
          <w:rPr>
            <w:lang w:val="en-US"/>
          </w:rPr>
          <w:t>Request a permis</w:t>
        </w:r>
      </w:ins>
      <w:ins w:id="188" w:author="Dominik Hutterer" w:date="2018-04-25T09:14:00Z">
        <w:r>
          <w:rPr>
            <w:lang w:val="en-US"/>
          </w:rPr>
          <w:t>s</w:t>
        </w:r>
      </w:ins>
      <w:ins w:id="189" w:author="Dominik Hutterer" w:date="2018-04-25T09:13:00Z">
        <w:r>
          <w:rPr>
            <w:lang w:val="en-US"/>
          </w:rPr>
          <w:t xml:space="preserve">ion </w:t>
        </w:r>
      </w:ins>
      <w:ins w:id="190" w:author="Dominik Hutterer" w:date="2018-04-25T09:14:00Z">
        <w:r>
          <w:rPr>
            <w:lang w:val="en-US"/>
          </w:rPr>
          <w:t>of a user (granted/not granted)</w:t>
        </w:r>
        <w:r w:rsidR="00497764">
          <w:rPr>
            <w:lang w:val="en-US"/>
          </w:rPr>
          <w:t>.</w:t>
        </w:r>
      </w:ins>
    </w:p>
    <w:p w14:paraId="7DB2ADB9" w14:textId="2F317A78" w:rsidR="00366331" w:rsidRDefault="00497764">
      <w:pPr>
        <w:pStyle w:val="Listenabsatz"/>
        <w:numPr>
          <w:ilvl w:val="1"/>
          <w:numId w:val="17"/>
        </w:numPr>
        <w:rPr>
          <w:ins w:id="191" w:author="Dominik Hutterer" w:date="2018-04-25T10:03:00Z"/>
          <w:lang w:val="en-US"/>
        </w:rPr>
        <w:pPrChange w:id="192" w:author="Dominik Hutterer" w:date="2018-04-25T09:13:00Z">
          <w:pPr/>
        </w:pPrChange>
      </w:pPr>
      <w:ins w:id="193" w:author="Dominik Hutterer" w:date="2018-04-25T09:21:00Z">
        <w:r>
          <w:rPr>
            <w:lang w:val="en-US"/>
          </w:rPr>
          <w:t>U</w:t>
        </w:r>
      </w:ins>
      <w:ins w:id="194" w:author="Dominik Hutterer" w:date="2018-04-25T09:20:00Z">
        <w:r>
          <w:rPr>
            <w:lang w:val="en-US"/>
          </w:rPr>
          <w:t xml:space="preserve">ser login </w:t>
        </w:r>
      </w:ins>
      <w:ins w:id="195" w:author="Dominik Hutterer" w:date="2018-04-25T09:21:00Z">
        <w:r>
          <w:rPr>
            <w:lang w:val="en-US"/>
          </w:rPr>
          <w:t>(success/no success)</w:t>
        </w:r>
      </w:ins>
      <w:ins w:id="196" w:author="Dominik Hutterer" w:date="2018-04-25T09:22:00Z">
        <w:r>
          <w:rPr>
            <w:lang w:val="en-US"/>
          </w:rPr>
          <w:t>.</w:t>
        </w:r>
      </w:ins>
    </w:p>
    <w:p w14:paraId="18341514" w14:textId="47047982" w:rsidR="00CD48C0" w:rsidRPr="00CD48C0" w:rsidRDefault="00CD48C0">
      <w:pPr>
        <w:pStyle w:val="Listenabsatz"/>
        <w:numPr>
          <w:ilvl w:val="1"/>
          <w:numId w:val="17"/>
        </w:numPr>
        <w:rPr>
          <w:ins w:id="197" w:author="Dominik Hutterer" w:date="2018-04-25T09:21:00Z"/>
          <w:lang w:val="en-US"/>
        </w:rPr>
        <w:pPrChange w:id="198" w:author="Dominik Hutterer" w:date="2018-04-25T10:03:00Z">
          <w:pPr/>
        </w:pPrChange>
      </w:pPr>
      <w:ins w:id="199" w:author="Dominik Hutterer" w:date="2018-04-25T10:03:00Z">
        <w:r>
          <w:rPr>
            <w:lang w:val="en-US"/>
          </w:rPr>
          <w:t>Modify and delete user-group-associations.</w:t>
        </w:r>
      </w:ins>
    </w:p>
    <w:p w14:paraId="71BCB7A8" w14:textId="2DBAF99E" w:rsidR="00497764" w:rsidRDefault="00497764">
      <w:pPr>
        <w:pStyle w:val="Listenabsatz"/>
        <w:numPr>
          <w:ilvl w:val="1"/>
          <w:numId w:val="17"/>
        </w:numPr>
        <w:rPr>
          <w:ins w:id="200" w:author="Dominik Hutterer" w:date="2018-04-25T09:59:00Z"/>
          <w:lang w:val="en-US"/>
        </w:rPr>
        <w:pPrChange w:id="201" w:author="Dominik Hutterer" w:date="2018-04-25T09:13:00Z">
          <w:pPr/>
        </w:pPrChange>
      </w:pPr>
      <w:ins w:id="202" w:author="Dominik Hutterer" w:date="2018-04-25T09:22:00Z">
        <w:r>
          <w:rPr>
            <w:lang w:val="en-US"/>
          </w:rPr>
          <w:t>Modify and delete permission</w:t>
        </w:r>
      </w:ins>
      <w:ins w:id="203" w:author="Dominik Hutterer" w:date="2018-04-25T09:36:00Z">
        <w:r w:rsidR="00325F16">
          <w:rPr>
            <w:lang w:val="en-US"/>
          </w:rPr>
          <w:t>-group</w:t>
        </w:r>
      </w:ins>
      <w:ins w:id="204" w:author="Dominik Hutterer" w:date="2018-04-25T09:22:00Z">
        <w:r w:rsidR="00166056">
          <w:rPr>
            <w:lang w:val="en-US"/>
          </w:rPr>
          <w:t>-</w:t>
        </w:r>
        <w:r>
          <w:rPr>
            <w:lang w:val="en-US"/>
          </w:rPr>
          <w:t>associations.</w:t>
        </w:r>
      </w:ins>
    </w:p>
    <w:p w14:paraId="78BEC0EC" w14:textId="3417F71E" w:rsidR="00325F16" w:rsidRDefault="00436786">
      <w:pPr>
        <w:pStyle w:val="Listenabsatz"/>
        <w:numPr>
          <w:ilvl w:val="1"/>
          <w:numId w:val="17"/>
        </w:numPr>
        <w:rPr>
          <w:ins w:id="205" w:author="Franz Kellner" w:date="2018-06-05T13:31:00Z"/>
          <w:lang w:val="en-US"/>
        </w:rPr>
      </w:pPr>
      <w:ins w:id="206" w:author="Dominik Hutterer" w:date="2018-04-25T09:59:00Z">
        <w:r>
          <w:rPr>
            <w:lang w:val="en-US"/>
          </w:rPr>
          <w:t xml:space="preserve">A test protocol </w:t>
        </w:r>
      </w:ins>
      <w:ins w:id="207" w:author="Dominik Hutterer" w:date="2018-04-25T10:00:00Z">
        <w:r>
          <w:rPr>
            <w:lang w:val="en-US"/>
          </w:rPr>
          <w:t xml:space="preserve">has to be made, including the input parameter as well as the database </w:t>
        </w:r>
        <w:r w:rsidR="00CD48C0">
          <w:rPr>
            <w:lang w:val="en-US"/>
          </w:rPr>
          <w:t>and output results.</w:t>
        </w:r>
      </w:ins>
    </w:p>
    <w:p w14:paraId="1C76CCA9" w14:textId="2DDBB701" w:rsidR="004269A5" w:rsidRDefault="004269A5" w:rsidP="004269A5">
      <w:pPr>
        <w:pStyle w:val="berschrift2"/>
        <w:rPr>
          <w:ins w:id="208" w:author="Franz Kellner" w:date="2018-06-05T13:31:00Z"/>
        </w:rPr>
      </w:pPr>
      <w:ins w:id="209" w:author="Franz Kellner" w:date="2018-06-05T13:31:00Z">
        <w:r>
          <w:t>User creation</w:t>
        </w:r>
      </w:ins>
    </w:p>
    <w:p w14:paraId="6108609A" w14:textId="1CA27C2B" w:rsidR="004269A5" w:rsidRPr="004269A5" w:rsidRDefault="004269A5" w:rsidP="004269A5">
      <w:pPr>
        <w:rPr>
          <w:lang w:val="en-US"/>
          <w:rPrChange w:id="210" w:author="Franz Kellner" w:date="2018-06-05T13:31:00Z">
            <w:rPr>
              <w:lang w:val="en-US"/>
            </w:rPr>
          </w:rPrChange>
        </w:rPr>
        <w:pPrChange w:id="211" w:author="Franz Kellner" w:date="2018-06-05T13:31:00Z">
          <w:pPr/>
        </w:pPrChange>
      </w:pPr>
      <w:ins w:id="212" w:author="Franz Kellner" w:date="2018-06-05T13:31:00Z">
        <w:r w:rsidRPr="004269A5">
          <w:rPr>
            <w:lang w:val="en-US"/>
            <w:rPrChange w:id="213" w:author="Franz Kellner" w:date="2018-06-05T13:31:00Z">
              <w:rPr>
                <w:lang w:val="de-DE"/>
              </w:rPr>
            </w:rPrChange>
          </w:rPr>
          <w:t xml:space="preserve">As an additional feature, </w:t>
        </w:r>
        <w:r>
          <w:rPr>
            <w:lang w:val="en-US"/>
          </w:rPr>
          <w:t>there should be an option to create user</w:t>
        </w:r>
      </w:ins>
      <w:ins w:id="214" w:author="Franz Kellner" w:date="2018-06-05T13:32:00Z">
        <w:r>
          <w:rPr>
            <w:lang w:val="en-US"/>
          </w:rPr>
          <w:t xml:space="preserve"> accounts from the access control. This option would not be available for various attached identity providers such as </w:t>
        </w:r>
        <w:proofErr w:type="spellStart"/>
        <w:r>
          <w:rPr>
            <w:lang w:val="en-US"/>
          </w:rPr>
          <w:t>ActiveDirectory</w:t>
        </w:r>
        <w:proofErr w:type="spellEnd"/>
        <w:r>
          <w:rPr>
            <w:lang w:val="en-US"/>
          </w:rPr>
          <w:t xml:space="preserve"> but usable for others</w:t>
        </w:r>
      </w:ins>
      <w:ins w:id="215" w:author="Franz Kellner" w:date="2018-06-05T13:33:00Z">
        <w:r>
          <w:rPr>
            <w:lang w:val="en-US"/>
          </w:rPr>
          <w:t xml:space="preserve"> such as our own identity provider implementation. </w:t>
        </w:r>
      </w:ins>
      <w:bookmarkStart w:id="216" w:name="_GoBack"/>
      <w:bookmarkEnd w:id="216"/>
    </w:p>
    <w:sectPr w:rsidR="004269A5" w:rsidRPr="004269A5" w:rsidSect="00CC0AC7">
      <w:headerReference w:type="even" r:id="rId13"/>
      <w:headerReference w:type="default" r:id="rId14"/>
      <w:footerReference w:type="even" r:id="rId15"/>
      <w:footerReference w:type="default" r:id="rId16"/>
      <w:headerReference w:type="first" r:id="rId17"/>
      <w:footerReference w:type="first" r:id="rId18"/>
      <w:pgSz w:w="11906" w:h="16838" w:code="9"/>
      <w:pgMar w:top="1417" w:right="1417" w:bottom="1134" w:left="1417" w:header="34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98B89" w14:textId="77777777" w:rsidR="00934B57" w:rsidRDefault="00934B57" w:rsidP="00624295">
      <w:r>
        <w:separator/>
      </w:r>
    </w:p>
    <w:p w14:paraId="3B7AEFBF" w14:textId="77777777" w:rsidR="00934B57" w:rsidRDefault="00934B57" w:rsidP="00624295"/>
  </w:endnote>
  <w:endnote w:type="continuationSeparator" w:id="0">
    <w:p w14:paraId="6515A145" w14:textId="77777777" w:rsidR="00934B57" w:rsidRDefault="00934B57" w:rsidP="00624295">
      <w:r>
        <w:continuationSeparator/>
      </w:r>
    </w:p>
    <w:p w14:paraId="09D8C7AF" w14:textId="77777777" w:rsidR="00934B57" w:rsidRDefault="00934B57" w:rsidP="00624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E0624" w14:textId="77777777" w:rsidR="00D363D3" w:rsidRDefault="00D363D3">
    <w:pPr>
      <w:pStyle w:val="Fuzeile"/>
    </w:pPr>
  </w:p>
  <w:p w14:paraId="2C4E8D10" w14:textId="77777777" w:rsidR="00D363D3" w:rsidRDefault="00D363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10837" w:type="dxa"/>
      <w:tblInd w:w="-854" w:type="dxa"/>
      <w:tblBorders>
        <w:top w:val="single" w:sz="18" w:space="0" w:color="115A7B"/>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140"/>
      <w:gridCol w:w="4448"/>
      <w:gridCol w:w="902"/>
      <w:gridCol w:w="2619"/>
      <w:gridCol w:w="914"/>
      <w:gridCol w:w="814"/>
    </w:tblGrid>
    <w:tr w:rsidR="00100648" w:rsidRPr="005C6D6B" w14:paraId="1DA3B120" w14:textId="77777777" w:rsidTr="0001132C">
      <w:trPr>
        <w:trHeight w:val="304"/>
      </w:trPr>
      <w:tc>
        <w:tcPr>
          <w:tcW w:w="1247" w:type="dxa"/>
        </w:tcPr>
        <w:p w14:paraId="2C26037B" w14:textId="77777777" w:rsidR="00100648" w:rsidRPr="005C6D6B" w:rsidRDefault="00100648" w:rsidP="00100648">
          <w:pPr>
            <w:pStyle w:val="Fuzeile"/>
          </w:pPr>
          <w:proofErr w:type="spellStart"/>
          <w:r>
            <w:t>Do</w:t>
          </w:r>
          <w:r w:rsidR="008849CA">
            <w:t>c</w:t>
          </w:r>
          <w:r>
            <w:t>ument</w:t>
          </w:r>
          <w:proofErr w:type="spellEnd"/>
        </w:p>
      </w:tc>
      <w:tc>
        <w:tcPr>
          <w:tcW w:w="5216" w:type="dxa"/>
        </w:tcPr>
        <w:p w14:paraId="49605B2D" w14:textId="1B699290" w:rsidR="00100648" w:rsidRPr="005C6D6B" w:rsidRDefault="00CD48C0" w:rsidP="00100648">
          <w:pPr>
            <w:pStyle w:val="Fuzeile"/>
          </w:pPr>
          <w:fldSimple w:instr=" FILENAME \* MERGEFORMAT ">
            <w:ins w:id="217" w:author="Dominik Hutterer" w:date="2018-04-25T08:49:00Z">
              <w:r w:rsidR="00FA3BB4">
                <w:rPr>
                  <w:noProof/>
                </w:rPr>
                <w:t>RD_AccessControl_V1.docx</w:t>
              </w:r>
            </w:ins>
            <w:del w:id="218" w:author="Dominik Hutterer" w:date="2018-04-25T08:49:00Z">
              <w:r w:rsidR="00934B57" w:rsidDel="00FA3BB4">
                <w:rPr>
                  <w:noProof/>
                </w:rPr>
                <w:delText>Dokument4</w:delText>
              </w:r>
            </w:del>
          </w:fldSimple>
        </w:p>
      </w:tc>
      <w:tc>
        <w:tcPr>
          <w:tcW w:w="1093" w:type="dxa"/>
        </w:tcPr>
        <w:p w14:paraId="1096B0DB" w14:textId="77777777" w:rsidR="00100648" w:rsidRPr="005C6D6B" w:rsidRDefault="008849CA" w:rsidP="00100648">
          <w:pPr>
            <w:pStyle w:val="Fuzeile"/>
            <w:jc w:val="right"/>
          </w:pPr>
          <w:r>
            <w:t>Date</w:t>
          </w:r>
        </w:p>
      </w:tc>
      <w:tc>
        <w:tcPr>
          <w:tcW w:w="1094" w:type="dxa"/>
        </w:tcPr>
        <w:p w14:paraId="000B7D6E" w14:textId="105971D1" w:rsidR="00100648" w:rsidRPr="005C6D6B" w:rsidRDefault="00F514A1" w:rsidP="00CC0AC7">
          <w:pPr>
            <w:pStyle w:val="Fuzeile"/>
            <w:jc w:val="left"/>
          </w:pPr>
          <w:r>
            <w:fldChar w:fldCharType="begin"/>
          </w:r>
          <w:r>
            <w:instrText xml:space="preserve"> TIME \@ "dd.MM.yyyy" </w:instrText>
          </w:r>
          <w:r>
            <w:fldChar w:fldCharType="separate"/>
          </w:r>
          <w:ins w:id="219" w:author="Franz Kellner" w:date="2018-06-05T13:29:00Z">
            <w:r w:rsidR="004269A5">
              <w:rPr>
                <w:noProof/>
              </w:rPr>
              <w:t>05.06.2018</w:t>
            </w:r>
          </w:ins>
          <w:ins w:id="220" w:author="Dominik Hutterer" w:date="2018-04-25T08:46:00Z">
            <w:del w:id="221" w:author="Franz Kellner" w:date="2018-06-05T13:29:00Z">
              <w:r w:rsidR="00FA3BB4" w:rsidDel="004269A5">
                <w:rPr>
                  <w:noProof/>
                </w:rPr>
                <w:delText>25.04.2018</w:delText>
              </w:r>
            </w:del>
          </w:ins>
          <w:del w:id="222" w:author="Franz Kellner" w:date="2018-06-05T13:29:00Z">
            <w:r w:rsidR="00476327" w:rsidDel="004269A5">
              <w:rPr>
                <w:noProof/>
              </w:rPr>
              <w:delText>24.04.2018</w:delText>
            </w:r>
          </w:del>
          <w:r>
            <w:fldChar w:fldCharType="end"/>
          </w:r>
        </w:p>
      </w:tc>
      <w:tc>
        <w:tcPr>
          <w:tcW w:w="1093" w:type="dxa"/>
        </w:tcPr>
        <w:p w14:paraId="53D79D75" w14:textId="77777777" w:rsidR="00100648" w:rsidRPr="005C6D6B" w:rsidRDefault="008849CA" w:rsidP="00100648">
          <w:pPr>
            <w:pStyle w:val="Fuzeile"/>
            <w:jc w:val="right"/>
          </w:pPr>
          <w:r>
            <w:t>Page</w:t>
          </w:r>
        </w:p>
      </w:tc>
      <w:tc>
        <w:tcPr>
          <w:tcW w:w="1094" w:type="dxa"/>
        </w:tcPr>
        <w:p w14:paraId="11C069B3" w14:textId="082654B0" w:rsidR="00100648" w:rsidRPr="005C6D6B" w:rsidRDefault="00100648" w:rsidP="00100648">
          <w:pPr>
            <w:pStyle w:val="Fuzeile"/>
          </w:pPr>
          <w:r>
            <w:fldChar w:fldCharType="begin"/>
          </w:r>
          <w:r>
            <w:instrText xml:space="preserve"> PAGE / NUMPAGE \* MERGEFORMAT </w:instrText>
          </w:r>
          <w:r>
            <w:fldChar w:fldCharType="separate"/>
          </w:r>
          <w:r w:rsidR="00CD48C0">
            <w:rPr>
              <w:noProof/>
            </w:rPr>
            <w:t>7</w:t>
          </w:r>
          <w:r>
            <w:fldChar w:fldCharType="end"/>
          </w:r>
          <w:r>
            <w:t>/</w:t>
          </w:r>
          <w:r w:rsidR="004269A5">
            <w:rPr>
              <w:noProof/>
            </w:rPr>
            <w:fldChar w:fldCharType="begin"/>
          </w:r>
          <w:r w:rsidR="004269A5">
            <w:rPr>
              <w:noProof/>
            </w:rPr>
            <w:instrText xml:space="preserve"> NUMPAGES   \* MERGEFORMAT </w:instrText>
          </w:r>
          <w:r w:rsidR="004269A5">
            <w:rPr>
              <w:noProof/>
            </w:rPr>
            <w:fldChar w:fldCharType="separate"/>
          </w:r>
          <w:r w:rsidR="00CD48C0">
            <w:rPr>
              <w:noProof/>
            </w:rPr>
            <w:t>8</w:t>
          </w:r>
          <w:r w:rsidR="004269A5">
            <w:rPr>
              <w:noProof/>
            </w:rPr>
            <w:fldChar w:fldCharType="end"/>
          </w:r>
        </w:p>
      </w:tc>
    </w:tr>
  </w:tbl>
  <w:p w14:paraId="2BCEDBD6" w14:textId="77777777" w:rsidR="00D363D3" w:rsidRPr="00736C0B" w:rsidRDefault="00D363D3" w:rsidP="005C6D6B">
    <w:pPr>
      <w:tabs>
        <w:tab w:val="center" w:pos="4678"/>
        <w:tab w:val="left" w:pos="7797"/>
      </w:tabs>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8116B" w14:textId="77777777" w:rsidR="00D363D3" w:rsidRDefault="00D363D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C19ED" w14:textId="77777777" w:rsidR="00934B57" w:rsidRDefault="00934B57" w:rsidP="00624295">
      <w:r>
        <w:separator/>
      </w:r>
    </w:p>
    <w:p w14:paraId="090B74F7" w14:textId="77777777" w:rsidR="00934B57" w:rsidRDefault="00934B57" w:rsidP="00624295"/>
  </w:footnote>
  <w:footnote w:type="continuationSeparator" w:id="0">
    <w:p w14:paraId="762A265B" w14:textId="77777777" w:rsidR="00934B57" w:rsidRDefault="00934B57" w:rsidP="00624295">
      <w:r>
        <w:continuationSeparator/>
      </w:r>
    </w:p>
    <w:p w14:paraId="4A0E6FC3" w14:textId="77777777" w:rsidR="00934B57" w:rsidRDefault="00934B57" w:rsidP="006242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264EF" w14:textId="77777777" w:rsidR="00D363D3" w:rsidRDefault="00D363D3">
    <w:pPr>
      <w:pStyle w:val="Kopfzeile"/>
    </w:pPr>
  </w:p>
  <w:p w14:paraId="7236E70F" w14:textId="77777777" w:rsidR="00D363D3" w:rsidRDefault="00D363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7B6DE" w14:textId="77777777" w:rsidR="00D363D3" w:rsidRPr="005C6D6B" w:rsidRDefault="00CC0AC7" w:rsidP="007B111B">
    <w:pPr>
      <w:pStyle w:val="Kopfzeile"/>
      <w:tabs>
        <w:tab w:val="left" w:pos="2895"/>
      </w:tabs>
      <w:ind w:left="-851"/>
    </w:pPr>
    <w:r>
      <w:rPr>
        <w:noProof/>
        <w:lang w:eastAsia="de-AT"/>
      </w:rPr>
      <w:drawing>
        <wp:anchor distT="0" distB="0" distL="114300" distR="114300" simplePos="0" relativeHeight="251663872" behindDoc="0" locked="0" layoutInCell="1" allowOverlap="1" wp14:anchorId="0CBECB65" wp14:editId="0E8D9DD3">
          <wp:simplePos x="0" y="0"/>
          <wp:positionH relativeFrom="column">
            <wp:posOffset>4707179</wp:posOffset>
          </wp:positionH>
          <wp:positionV relativeFrom="paragraph">
            <wp:posOffset>-41732</wp:posOffset>
          </wp:positionV>
          <wp:extent cx="1620000" cy="324000"/>
          <wp:effectExtent l="0" t="0" r="0" b="0"/>
          <wp:wrapNone/>
          <wp:docPr id="23" name="Grafik 23" descr="O:\Vorlagen\Logo\BREANOS_600x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orlagen\Logo\BREANOS_600x12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0000" cy="32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2848" behindDoc="0" locked="0" layoutInCell="1" allowOverlap="1" wp14:anchorId="69EC655B" wp14:editId="2CF93102">
              <wp:simplePos x="0" y="0"/>
              <wp:positionH relativeFrom="column">
                <wp:posOffset>-570230</wp:posOffset>
              </wp:positionH>
              <wp:positionV relativeFrom="paragraph">
                <wp:posOffset>428320</wp:posOffset>
              </wp:positionV>
              <wp:extent cx="6899961" cy="0"/>
              <wp:effectExtent l="0" t="19050" r="34290" b="19050"/>
              <wp:wrapNone/>
              <wp:docPr id="6" name="Gerade Verbindung 2"/>
              <wp:cNvGraphicFramePr/>
              <a:graphic xmlns:a="http://schemas.openxmlformats.org/drawingml/2006/main">
                <a:graphicData uri="http://schemas.microsoft.com/office/word/2010/wordprocessingShape">
                  <wps:wsp>
                    <wps:cNvCnPr/>
                    <wps:spPr>
                      <a:xfrm flipV="1">
                        <a:off x="0" y="0"/>
                        <a:ext cx="6899961" cy="0"/>
                      </a:xfrm>
                      <a:prstGeom prst="line">
                        <a:avLst/>
                      </a:prstGeom>
                      <a:ln w="28575">
                        <a:solidFill>
                          <a:srgbClr val="115A7B">
                            <a:alpha val="49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F276F" id="Gerade Verbindung 2"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3.75pt" to="498.4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" strokecolor="#115a7b" strokeweight="2.25pt">
              <v:stroke opacity="32125f"/>
            </v:line>
          </w:pict>
        </mc:Fallback>
      </mc:AlternateContent>
    </w:r>
    <w:r w:rsidR="00D363D3">
      <w:rPr>
        <w:noProof/>
        <w:sz w:val="16"/>
        <w:szCs w:val="16"/>
        <w:lang w:eastAsia="de-AT"/>
      </w:rPr>
      <mc:AlternateContent>
        <mc:Choice Requires="wps">
          <w:drawing>
            <wp:anchor distT="0" distB="0" distL="114300" distR="114300" simplePos="0" relativeHeight="251661824" behindDoc="1" locked="1" layoutInCell="1" allowOverlap="1" wp14:anchorId="6ED9ECE5" wp14:editId="3961FEDC">
              <wp:simplePos x="0" y="0"/>
              <wp:positionH relativeFrom="column">
                <wp:posOffset>-893445</wp:posOffset>
              </wp:positionH>
              <wp:positionV relativeFrom="page">
                <wp:posOffset>5318760</wp:posOffset>
              </wp:positionV>
              <wp:extent cx="468000" cy="72000"/>
              <wp:effectExtent l="0" t="0" r="8255" b="4445"/>
              <wp:wrapTight wrapText="bothSides">
                <wp:wrapPolygon edited="0">
                  <wp:start x="0" y="0"/>
                  <wp:lineTo x="0" y="17204"/>
                  <wp:lineTo x="21102" y="17204"/>
                  <wp:lineTo x="21102" y="0"/>
                  <wp:lineTo x="0" y="0"/>
                </wp:wrapPolygon>
              </wp:wrapTight>
              <wp:docPr id="3" name="Rechteck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000" cy="72000"/>
                      </a:xfrm>
                      <a:prstGeom prst="rect">
                        <a:avLst/>
                      </a:prstGeom>
                      <a:solidFill>
                        <a:srgbClr val="DCDC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130BA" id="Rechteck 102" o:spid="_x0000_s1026" style="position:absolute;margin-left:-70.35pt;margin-top:418.8pt;width:36.85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" fillcolor="#dcdcdc" stroked="f">
              <w10:wrap type="tight" anchory="page"/>
              <w10:anchorlock/>
            </v:rect>
          </w:pict>
        </mc:Fallback>
      </mc:AlternateContent>
    </w:r>
    <w:sdt>
      <w:sdtPr>
        <w:alias w:val="Title"/>
        <w:tag w:val=""/>
        <w:id w:val="251019355"/>
        <w:placeholder>
          <w:docPart w:val="34FC0AFA7B5D4EFE93EE43B65BD41CC4"/>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D260F3">
          <w:t>Requirement</w:t>
        </w:r>
        <w:proofErr w:type="spellEnd"/>
        <w:r w:rsidR="00D260F3">
          <w:t xml:space="preserve"> </w:t>
        </w:r>
        <w:proofErr w:type="spellStart"/>
        <w:r w:rsidR="00D260F3">
          <w:t>definition</w:t>
        </w:r>
        <w:proofErr w:type="spellEnd"/>
      </w:sdtContent>
    </w:sdt>
    <w:r w:rsidR="007B111B">
      <w:t xml:space="preserve"> - </w:t>
    </w:r>
    <w:sdt>
      <w:sdtPr>
        <w:alias w:val="Subject"/>
        <w:tag w:val=""/>
        <w:id w:val="842515948"/>
        <w:placeholder>
          <w:docPart w:val="1608AB19A6444CCFB178A6D3952E0ABA"/>
        </w:placeholder>
        <w:dataBinding w:prefixMappings="xmlns:ns0='http://purl.org/dc/elements/1.1/' xmlns:ns1='http://schemas.openxmlformats.org/package/2006/metadata/core-properties' " w:xpath="/ns1:coreProperties[1]/ns0:subject[1]" w:storeItemID="{6C3C8BC8-F283-45AE-878A-BAB7291924A1}"/>
        <w:text/>
      </w:sdtPr>
      <w:sdtEndPr/>
      <w:sdtContent>
        <w:r w:rsidR="00934B57">
          <w:t>Access Control</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ADC54" w14:textId="77777777" w:rsidR="00D363D3" w:rsidRDefault="00D363D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0800"/>
    <w:multiLevelType w:val="hybridMultilevel"/>
    <w:tmpl w:val="25209D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D839CA"/>
    <w:multiLevelType w:val="hybridMultilevel"/>
    <w:tmpl w:val="8898A1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831EAD"/>
    <w:multiLevelType w:val="hybridMultilevel"/>
    <w:tmpl w:val="FAE276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1D646E0"/>
    <w:multiLevelType w:val="hybridMultilevel"/>
    <w:tmpl w:val="7DB879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D87008"/>
    <w:multiLevelType w:val="multilevel"/>
    <w:tmpl w:val="5B7E5CA2"/>
    <w:lvl w:ilvl="0">
      <w:start w:val="1"/>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A023802"/>
    <w:multiLevelType w:val="hybridMultilevel"/>
    <w:tmpl w:val="BDD4238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CD1A1E"/>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36BD2E5C"/>
    <w:multiLevelType w:val="hybridMultilevel"/>
    <w:tmpl w:val="4CA6117C"/>
    <w:lvl w:ilvl="0" w:tplc="0C07000F">
      <w:start w:val="1"/>
      <w:numFmt w:val="decimal"/>
      <w:lvlText w:val="%1."/>
      <w:lvlJc w:val="left"/>
      <w:pPr>
        <w:ind w:left="360" w:hanging="360"/>
      </w:pPr>
      <w:rPr>
        <w:rFonts w:hint="default"/>
      </w:r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8" w15:restartNumberingAfterBreak="0">
    <w:nsid w:val="39AE18B6"/>
    <w:multiLevelType w:val="hybridMultilevel"/>
    <w:tmpl w:val="620E1C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468B7A00"/>
    <w:multiLevelType w:val="multilevel"/>
    <w:tmpl w:val="694C013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BD62210"/>
    <w:multiLevelType w:val="multilevel"/>
    <w:tmpl w:val="CD1E945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3176C3B"/>
    <w:multiLevelType w:val="multilevel"/>
    <w:tmpl w:val="DA627EB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9845AFA"/>
    <w:multiLevelType w:val="hybridMultilevel"/>
    <w:tmpl w:val="CD12E5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A07134C"/>
    <w:multiLevelType w:val="hybridMultilevel"/>
    <w:tmpl w:val="1A768B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0DB7B8B"/>
    <w:multiLevelType w:val="hybridMultilevel"/>
    <w:tmpl w:val="B68A8282"/>
    <w:lvl w:ilvl="0" w:tplc="0C07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DE6A5C"/>
    <w:multiLevelType w:val="hybridMultilevel"/>
    <w:tmpl w:val="31E0E9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8"/>
  </w:num>
  <w:num w:numId="4">
    <w:abstractNumId w:val="4"/>
  </w:num>
  <w:num w:numId="5">
    <w:abstractNumId w:val="11"/>
  </w:num>
  <w:num w:numId="6">
    <w:abstractNumId w:val="10"/>
  </w:num>
  <w:num w:numId="7">
    <w:abstractNumId w:val="9"/>
  </w:num>
  <w:num w:numId="8">
    <w:abstractNumId w:val="6"/>
  </w:num>
  <w:num w:numId="9">
    <w:abstractNumId w:val="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4"/>
  </w:num>
  <w:num w:numId="13">
    <w:abstractNumId w:val="15"/>
  </w:num>
  <w:num w:numId="14">
    <w:abstractNumId w:val="13"/>
  </w:num>
  <w:num w:numId="15">
    <w:abstractNumId w:val="0"/>
  </w:num>
  <w:num w:numId="16">
    <w:abstractNumId w:val="1"/>
  </w:num>
  <w:num w:numId="17">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z Kellner">
    <w15:presenceInfo w15:providerId="AD" w15:userId="S-1-5-21-3640518538-3051983723-4289891550-1235"/>
  </w15:person>
  <w15:person w15:author="Dominik Hutterer">
    <w15:presenceInfo w15:providerId="None" w15:userId="Dominik Hutter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9"/>
  <w:hyphenationZone w:val="425"/>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B57"/>
    <w:rsid w:val="000043AE"/>
    <w:rsid w:val="00005785"/>
    <w:rsid w:val="00006489"/>
    <w:rsid w:val="000066BB"/>
    <w:rsid w:val="0001132C"/>
    <w:rsid w:val="00012A4F"/>
    <w:rsid w:val="000156F4"/>
    <w:rsid w:val="00017829"/>
    <w:rsid w:val="000218D1"/>
    <w:rsid w:val="00023938"/>
    <w:rsid w:val="00023A70"/>
    <w:rsid w:val="00023DAB"/>
    <w:rsid w:val="000259D8"/>
    <w:rsid w:val="00031BA8"/>
    <w:rsid w:val="000346B9"/>
    <w:rsid w:val="00037E11"/>
    <w:rsid w:val="00040796"/>
    <w:rsid w:val="00041916"/>
    <w:rsid w:val="00044690"/>
    <w:rsid w:val="00047523"/>
    <w:rsid w:val="00050DD1"/>
    <w:rsid w:val="00052DC9"/>
    <w:rsid w:val="00055A95"/>
    <w:rsid w:val="000662CF"/>
    <w:rsid w:val="00066AD7"/>
    <w:rsid w:val="00072057"/>
    <w:rsid w:val="000808B7"/>
    <w:rsid w:val="00081804"/>
    <w:rsid w:val="00082C57"/>
    <w:rsid w:val="0008444A"/>
    <w:rsid w:val="0009005C"/>
    <w:rsid w:val="0009174E"/>
    <w:rsid w:val="00094F28"/>
    <w:rsid w:val="00095331"/>
    <w:rsid w:val="00095AC7"/>
    <w:rsid w:val="000A0174"/>
    <w:rsid w:val="000A0417"/>
    <w:rsid w:val="000A37F6"/>
    <w:rsid w:val="000A3C3D"/>
    <w:rsid w:val="000A4A50"/>
    <w:rsid w:val="000A5956"/>
    <w:rsid w:val="000A5C23"/>
    <w:rsid w:val="000A5CD4"/>
    <w:rsid w:val="000A788F"/>
    <w:rsid w:val="000B05E7"/>
    <w:rsid w:val="000B1C91"/>
    <w:rsid w:val="000B24EE"/>
    <w:rsid w:val="000B3EDD"/>
    <w:rsid w:val="000B4D28"/>
    <w:rsid w:val="000B4EE0"/>
    <w:rsid w:val="000B55B5"/>
    <w:rsid w:val="000B6706"/>
    <w:rsid w:val="000B68F1"/>
    <w:rsid w:val="000C0106"/>
    <w:rsid w:val="000C3CB5"/>
    <w:rsid w:val="000C3E3D"/>
    <w:rsid w:val="000D1191"/>
    <w:rsid w:val="000D3154"/>
    <w:rsid w:val="000D6C67"/>
    <w:rsid w:val="000D6E78"/>
    <w:rsid w:val="000E1C8C"/>
    <w:rsid w:val="000E781D"/>
    <w:rsid w:val="000F0A20"/>
    <w:rsid w:val="000F3526"/>
    <w:rsid w:val="000F7BD1"/>
    <w:rsid w:val="00100648"/>
    <w:rsid w:val="00100DE1"/>
    <w:rsid w:val="0010114E"/>
    <w:rsid w:val="00102B12"/>
    <w:rsid w:val="0010332D"/>
    <w:rsid w:val="00103FA4"/>
    <w:rsid w:val="00105ED4"/>
    <w:rsid w:val="001068C1"/>
    <w:rsid w:val="00113815"/>
    <w:rsid w:val="001156C3"/>
    <w:rsid w:val="001161A6"/>
    <w:rsid w:val="001226CF"/>
    <w:rsid w:val="00122A35"/>
    <w:rsid w:val="00122AFD"/>
    <w:rsid w:val="001230C3"/>
    <w:rsid w:val="00123D45"/>
    <w:rsid w:val="0012549E"/>
    <w:rsid w:val="001269D8"/>
    <w:rsid w:val="00130761"/>
    <w:rsid w:val="0013330C"/>
    <w:rsid w:val="00134679"/>
    <w:rsid w:val="001352E6"/>
    <w:rsid w:val="001401EB"/>
    <w:rsid w:val="0014104E"/>
    <w:rsid w:val="0014266E"/>
    <w:rsid w:val="001432F6"/>
    <w:rsid w:val="00143463"/>
    <w:rsid w:val="00146A47"/>
    <w:rsid w:val="00150895"/>
    <w:rsid w:val="00152CE9"/>
    <w:rsid w:val="00152E69"/>
    <w:rsid w:val="00155E1F"/>
    <w:rsid w:val="00156098"/>
    <w:rsid w:val="00160E6A"/>
    <w:rsid w:val="001647B5"/>
    <w:rsid w:val="00166056"/>
    <w:rsid w:val="00170032"/>
    <w:rsid w:val="001820F4"/>
    <w:rsid w:val="00182F14"/>
    <w:rsid w:val="001840CB"/>
    <w:rsid w:val="001855B5"/>
    <w:rsid w:val="00187BD7"/>
    <w:rsid w:val="001907F6"/>
    <w:rsid w:val="00193063"/>
    <w:rsid w:val="0019502D"/>
    <w:rsid w:val="00196E1D"/>
    <w:rsid w:val="001A6046"/>
    <w:rsid w:val="001A67E4"/>
    <w:rsid w:val="001B4DEB"/>
    <w:rsid w:val="001B7019"/>
    <w:rsid w:val="001C052B"/>
    <w:rsid w:val="001C11FF"/>
    <w:rsid w:val="001C1ACF"/>
    <w:rsid w:val="001C5395"/>
    <w:rsid w:val="001C5992"/>
    <w:rsid w:val="001C7E88"/>
    <w:rsid w:val="001D0171"/>
    <w:rsid w:val="001D22A2"/>
    <w:rsid w:val="001D4397"/>
    <w:rsid w:val="001E002F"/>
    <w:rsid w:val="001E0131"/>
    <w:rsid w:val="001E25E8"/>
    <w:rsid w:val="001E49BC"/>
    <w:rsid w:val="001E4C88"/>
    <w:rsid w:val="001E4FA9"/>
    <w:rsid w:val="001E5435"/>
    <w:rsid w:val="001E6CD0"/>
    <w:rsid w:val="001E6EDA"/>
    <w:rsid w:val="001F0F7A"/>
    <w:rsid w:val="001F50B8"/>
    <w:rsid w:val="001F59E6"/>
    <w:rsid w:val="00200404"/>
    <w:rsid w:val="00205ED3"/>
    <w:rsid w:val="00210BB2"/>
    <w:rsid w:val="002126DA"/>
    <w:rsid w:val="0021289C"/>
    <w:rsid w:val="00212D3F"/>
    <w:rsid w:val="00213037"/>
    <w:rsid w:val="002138D8"/>
    <w:rsid w:val="0021409B"/>
    <w:rsid w:val="00215E28"/>
    <w:rsid w:val="0021674D"/>
    <w:rsid w:val="00216AA6"/>
    <w:rsid w:val="00220084"/>
    <w:rsid w:val="00223490"/>
    <w:rsid w:val="00224A6D"/>
    <w:rsid w:val="00226431"/>
    <w:rsid w:val="00226AC8"/>
    <w:rsid w:val="00227D88"/>
    <w:rsid w:val="00232952"/>
    <w:rsid w:val="00241229"/>
    <w:rsid w:val="0024373B"/>
    <w:rsid w:val="00244E94"/>
    <w:rsid w:val="00246B7B"/>
    <w:rsid w:val="0024712F"/>
    <w:rsid w:val="00247E45"/>
    <w:rsid w:val="00250D32"/>
    <w:rsid w:val="00251C4E"/>
    <w:rsid w:val="00251F44"/>
    <w:rsid w:val="00254048"/>
    <w:rsid w:val="002560E8"/>
    <w:rsid w:val="00265979"/>
    <w:rsid w:val="00271BB4"/>
    <w:rsid w:val="00273F7F"/>
    <w:rsid w:val="00275AF7"/>
    <w:rsid w:val="00277446"/>
    <w:rsid w:val="00281BE3"/>
    <w:rsid w:val="0028214E"/>
    <w:rsid w:val="002829CB"/>
    <w:rsid w:val="00284454"/>
    <w:rsid w:val="00284A86"/>
    <w:rsid w:val="00286B52"/>
    <w:rsid w:val="002903B8"/>
    <w:rsid w:val="002922C7"/>
    <w:rsid w:val="00293CAE"/>
    <w:rsid w:val="002A0DE5"/>
    <w:rsid w:val="002A1211"/>
    <w:rsid w:val="002A1440"/>
    <w:rsid w:val="002A2929"/>
    <w:rsid w:val="002A4716"/>
    <w:rsid w:val="002A4F2D"/>
    <w:rsid w:val="002A7BD5"/>
    <w:rsid w:val="002B06F2"/>
    <w:rsid w:val="002B25BB"/>
    <w:rsid w:val="002B30E2"/>
    <w:rsid w:val="002B3A9F"/>
    <w:rsid w:val="002B5114"/>
    <w:rsid w:val="002B54C3"/>
    <w:rsid w:val="002B5883"/>
    <w:rsid w:val="002C6AC7"/>
    <w:rsid w:val="002D0A4E"/>
    <w:rsid w:val="002D3390"/>
    <w:rsid w:val="002D4103"/>
    <w:rsid w:val="002D5D91"/>
    <w:rsid w:val="002D6536"/>
    <w:rsid w:val="002D661E"/>
    <w:rsid w:val="002E15C4"/>
    <w:rsid w:val="002E2120"/>
    <w:rsid w:val="002E2830"/>
    <w:rsid w:val="002E5E05"/>
    <w:rsid w:val="002E7050"/>
    <w:rsid w:val="002E740E"/>
    <w:rsid w:val="002F2986"/>
    <w:rsid w:val="002F5B93"/>
    <w:rsid w:val="00302B83"/>
    <w:rsid w:val="003030F7"/>
    <w:rsid w:val="0030652A"/>
    <w:rsid w:val="00310CE7"/>
    <w:rsid w:val="003113F8"/>
    <w:rsid w:val="00313917"/>
    <w:rsid w:val="003146CB"/>
    <w:rsid w:val="00315F73"/>
    <w:rsid w:val="00321331"/>
    <w:rsid w:val="003245A9"/>
    <w:rsid w:val="00325F16"/>
    <w:rsid w:val="003323BD"/>
    <w:rsid w:val="00332C6D"/>
    <w:rsid w:val="00333E97"/>
    <w:rsid w:val="00344290"/>
    <w:rsid w:val="003444A8"/>
    <w:rsid w:val="00344C42"/>
    <w:rsid w:val="00344D92"/>
    <w:rsid w:val="00346D75"/>
    <w:rsid w:val="00346FC1"/>
    <w:rsid w:val="003573D3"/>
    <w:rsid w:val="0036133A"/>
    <w:rsid w:val="003646FB"/>
    <w:rsid w:val="00365FE8"/>
    <w:rsid w:val="00366331"/>
    <w:rsid w:val="00367EA9"/>
    <w:rsid w:val="00370113"/>
    <w:rsid w:val="0037387C"/>
    <w:rsid w:val="00374F38"/>
    <w:rsid w:val="003757A4"/>
    <w:rsid w:val="003800AD"/>
    <w:rsid w:val="003810C6"/>
    <w:rsid w:val="00385D7E"/>
    <w:rsid w:val="00387B25"/>
    <w:rsid w:val="00391C71"/>
    <w:rsid w:val="00392478"/>
    <w:rsid w:val="003A149E"/>
    <w:rsid w:val="003A55F0"/>
    <w:rsid w:val="003A5C4B"/>
    <w:rsid w:val="003A5C8F"/>
    <w:rsid w:val="003A5F80"/>
    <w:rsid w:val="003A74E9"/>
    <w:rsid w:val="003A7DC2"/>
    <w:rsid w:val="003A7EDE"/>
    <w:rsid w:val="003B032C"/>
    <w:rsid w:val="003B12E1"/>
    <w:rsid w:val="003B1B34"/>
    <w:rsid w:val="003B2402"/>
    <w:rsid w:val="003B24E2"/>
    <w:rsid w:val="003B2EA3"/>
    <w:rsid w:val="003B6A0F"/>
    <w:rsid w:val="003B7580"/>
    <w:rsid w:val="003D0E29"/>
    <w:rsid w:val="003D4ADD"/>
    <w:rsid w:val="003D6C2C"/>
    <w:rsid w:val="003D708D"/>
    <w:rsid w:val="003E0AEF"/>
    <w:rsid w:val="003E2186"/>
    <w:rsid w:val="003E3747"/>
    <w:rsid w:val="003F17C1"/>
    <w:rsid w:val="003F36F6"/>
    <w:rsid w:val="003F50AC"/>
    <w:rsid w:val="003F5FD8"/>
    <w:rsid w:val="003F6A95"/>
    <w:rsid w:val="003F7D5F"/>
    <w:rsid w:val="004018EF"/>
    <w:rsid w:val="00402A7E"/>
    <w:rsid w:val="00403553"/>
    <w:rsid w:val="0040543A"/>
    <w:rsid w:val="00406B02"/>
    <w:rsid w:val="004107A0"/>
    <w:rsid w:val="0041133D"/>
    <w:rsid w:val="00413145"/>
    <w:rsid w:val="00413177"/>
    <w:rsid w:val="00414F35"/>
    <w:rsid w:val="004153E6"/>
    <w:rsid w:val="004261C7"/>
    <w:rsid w:val="004269A5"/>
    <w:rsid w:val="00431EA5"/>
    <w:rsid w:val="00436786"/>
    <w:rsid w:val="004367E6"/>
    <w:rsid w:val="00437841"/>
    <w:rsid w:val="004408CA"/>
    <w:rsid w:val="00441227"/>
    <w:rsid w:val="00442174"/>
    <w:rsid w:val="00443B10"/>
    <w:rsid w:val="00446F20"/>
    <w:rsid w:val="00450812"/>
    <w:rsid w:val="00451A1F"/>
    <w:rsid w:val="00451B28"/>
    <w:rsid w:val="00452052"/>
    <w:rsid w:val="00456F63"/>
    <w:rsid w:val="004573E9"/>
    <w:rsid w:val="0046166D"/>
    <w:rsid w:val="00463EB2"/>
    <w:rsid w:val="00466080"/>
    <w:rsid w:val="00470F75"/>
    <w:rsid w:val="00476327"/>
    <w:rsid w:val="004767CE"/>
    <w:rsid w:val="00476C34"/>
    <w:rsid w:val="00484FA2"/>
    <w:rsid w:val="00486388"/>
    <w:rsid w:val="0049004E"/>
    <w:rsid w:val="00493C87"/>
    <w:rsid w:val="00494943"/>
    <w:rsid w:val="00497390"/>
    <w:rsid w:val="00497764"/>
    <w:rsid w:val="00497BD3"/>
    <w:rsid w:val="004A1444"/>
    <w:rsid w:val="004A53D8"/>
    <w:rsid w:val="004A62E2"/>
    <w:rsid w:val="004B2366"/>
    <w:rsid w:val="004B24D3"/>
    <w:rsid w:val="004B2EA1"/>
    <w:rsid w:val="004B309A"/>
    <w:rsid w:val="004B3B35"/>
    <w:rsid w:val="004B3B43"/>
    <w:rsid w:val="004B4686"/>
    <w:rsid w:val="004B7124"/>
    <w:rsid w:val="004C2EC5"/>
    <w:rsid w:val="004C4D55"/>
    <w:rsid w:val="004D0FEF"/>
    <w:rsid w:val="004D3051"/>
    <w:rsid w:val="004D30EC"/>
    <w:rsid w:val="004D4F91"/>
    <w:rsid w:val="004D51E1"/>
    <w:rsid w:val="004E03DC"/>
    <w:rsid w:val="004E1391"/>
    <w:rsid w:val="004E13EF"/>
    <w:rsid w:val="004E5F89"/>
    <w:rsid w:val="004F0815"/>
    <w:rsid w:val="004F12EF"/>
    <w:rsid w:val="004F2AE6"/>
    <w:rsid w:val="004F6FFB"/>
    <w:rsid w:val="00500099"/>
    <w:rsid w:val="00500735"/>
    <w:rsid w:val="0050459A"/>
    <w:rsid w:val="00504BFD"/>
    <w:rsid w:val="00506A7E"/>
    <w:rsid w:val="0051104C"/>
    <w:rsid w:val="0051632E"/>
    <w:rsid w:val="005217B1"/>
    <w:rsid w:val="005237D5"/>
    <w:rsid w:val="00524BF0"/>
    <w:rsid w:val="00527EDB"/>
    <w:rsid w:val="005329F8"/>
    <w:rsid w:val="00533CFD"/>
    <w:rsid w:val="00533D04"/>
    <w:rsid w:val="005411FD"/>
    <w:rsid w:val="005413D5"/>
    <w:rsid w:val="00541474"/>
    <w:rsid w:val="00543208"/>
    <w:rsid w:val="00544CAA"/>
    <w:rsid w:val="005514FC"/>
    <w:rsid w:val="005577E2"/>
    <w:rsid w:val="00561415"/>
    <w:rsid w:val="00562874"/>
    <w:rsid w:val="00566465"/>
    <w:rsid w:val="00566478"/>
    <w:rsid w:val="00566B13"/>
    <w:rsid w:val="005702B2"/>
    <w:rsid w:val="0057030E"/>
    <w:rsid w:val="005719B3"/>
    <w:rsid w:val="0057395C"/>
    <w:rsid w:val="00574489"/>
    <w:rsid w:val="00581170"/>
    <w:rsid w:val="00582EF2"/>
    <w:rsid w:val="00586049"/>
    <w:rsid w:val="005906CE"/>
    <w:rsid w:val="005930CD"/>
    <w:rsid w:val="005937C6"/>
    <w:rsid w:val="00594395"/>
    <w:rsid w:val="005A1025"/>
    <w:rsid w:val="005A14C4"/>
    <w:rsid w:val="005A1CC1"/>
    <w:rsid w:val="005A2C58"/>
    <w:rsid w:val="005A2FFB"/>
    <w:rsid w:val="005B1B4E"/>
    <w:rsid w:val="005B4BB2"/>
    <w:rsid w:val="005B5043"/>
    <w:rsid w:val="005C4D21"/>
    <w:rsid w:val="005C57D6"/>
    <w:rsid w:val="005C5FC2"/>
    <w:rsid w:val="005C6D6B"/>
    <w:rsid w:val="005D29BE"/>
    <w:rsid w:val="005D4540"/>
    <w:rsid w:val="005D6019"/>
    <w:rsid w:val="005D605A"/>
    <w:rsid w:val="005E29B8"/>
    <w:rsid w:val="005E4EDD"/>
    <w:rsid w:val="005E5ECC"/>
    <w:rsid w:val="005E67ED"/>
    <w:rsid w:val="005E6982"/>
    <w:rsid w:val="005E786E"/>
    <w:rsid w:val="005E7AE8"/>
    <w:rsid w:val="005F4561"/>
    <w:rsid w:val="005F56A8"/>
    <w:rsid w:val="005F6719"/>
    <w:rsid w:val="00600FDD"/>
    <w:rsid w:val="00601AE1"/>
    <w:rsid w:val="006025DB"/>
    <w:rsid w:val="00604262"/>
    <w:rsid w:val="00604FC2"/>
    <w:rsid w:val="00605492"/>
    <w:rsid w:val="00611E13"/>
    <w:rsid w:val="00612AD5"/>
    <w:rsid w:val="00614997"/>
    <w:rsid w:val="00614A85"/>
    <w:rsid w:val="0061560B"/>
    <w:rsid w:val="00616591"/>
    <w:rsid w:val="006206EC"/>
    <w:rsid w:val="00623973"/>
    <w:rsid w:val="00624295"/>
    <w:rsid w:val="00633FC7"/>
    <w:rsid w:val="006433CB"/>
    <w:rsid w:val="006435AB"/>
    <w:rsid w:val="0064676C"/>
    <w:rsid w:val="006478AD"/>
    <w:rsid w:val="00651BD0"/>
    <w:rsid w:val="0065334F"/>
    <w:rsid w:val="006533CC"/>
    <w:rsid w:val="00653C54"/>
    <w:rsid w:val="006549B9"/>
    <w:rsid w:val="00654AC0"/>
    <w:rsid w:val="0065643C"/>
    <w:rsid w:val="00656CC9"/>
    <w:rsid w:val="0066012D"/>
    <w:rsid w:val="00660AE1"/>
    <w:rsid w:val="006614DE"/>
    <w:rsid w:val="00665D31"/>
    <w:rsid w:val="00666EF3"/>
    <w:rsid w:val="0066767A"/>
    <w:rsid w:val="006711E0"/>
    <w:rsid w:val="0067336D"/>
    <w:rsid w:val="006751AD"/>
    <w:rsid w:val="006759D9"/>
    <w:rsid w:val="006840E0"/>
    <w:rsid w:val="00685304"/>
    <w:rsid w:val="006870D9"/>
    <w:rsid w:val="00687A62"/>
    <w:rsid w:val="00692B1F"/>
    <w:rsid w:val="00692C6D"/>
    <w:rsid w:val="006A0E5B"/>
    <w:rsid w:val="006A1E17"/>
    <w:rsid w:val="006A4F39"/>
    <w:rsid w:val="006A5BE6"/>
    <w:rsid w:val="006A6568"/>
    <w:rsid w:val="006A743C"/>
    <w:rsid w:val="006B2741"/>
    <w:rsid w:val="006B2954"/>
    <w:rsid w:val="006B5265"/>
    <w:rsid w:val="006B5940"/>
    <w:rsid w:val="006C0EDB"/>
    <w:rsid w:val="006C4FD3"/>
    <w:rsid w:val="006C5EAC"/>
    <w:rsid w:val="006C7CA9"/>
    <w:rsid w:val="006D0DA0"/>
    <w:rsid w:val="006D277C"/>
    <w:rsid w:val="006D2CA2"/>
    <w:rsid w:val="006D3F1B"/>
    <w:rsid w:val="006D4A43"/>
    <w:rsid w:val="006D73E3"/>
    <w:rsid w:val="006E150A"/>
    <w:rsid w:val="006E36F3"/>
    <w:rsid w:val="006E50A2"/>
    <w:rsid w:val="006E54C9"/>
    <w:rsid w:val="006E629C"/>
    <w:rsid w:val="006E6688"/>
    <w:rsid w:val="006F17D8"/>
    <w:rsid w:val="006F5288"/>
    <w:rsid w:val="006F7A67"/>
    <w:rsid w:val="006F7CBE"/>
    <w:rsid w:val="0070007B"/>
    <w:rsid w:val="00700589"/>
    <w:rsid w:val="00703A4B"/>
    <w:rsid w:val="00707F5A"/>
    <w:rsid w:val="00707F85"/>
    <w:rsid w:val="007108A2"/>
    <w:rsid w:val="00712509"/>
    <w:rsid w:val="007144DE"/>
    <w:rsid w:val="00714C7C"/>
    <w:rsid w:val="00717A0E"/>
    <w:rsid w:val="00720683"/>
    <w:rsid w:val="00720C62"/>
    <w:rsid w:val="00721B7A"/>
    <w:rsid w:val="007248E8"/>
    <w:rsid w:val="00725348"/>
    <w:rsid w:val="00725FED"/>
    <w:rsid w:val="00730E50"/>
    <w:rsid w:val="00732667"/>
    <w:rsid w:val="007343B6"/>
    <w:rsid w:val="00736C0B"/>
    <w:rsid w:val="00741936"/>
    <w:rsid w:val="00741D00"/>
    <w:rsid w:val="0074593F"/>
    <w:rsid w:val="00745D7A"/>
    <w:rsid w:val="00746A37"/>
    <w:rsid w:val="00747CE4"/>
    <w:rsid w:val="00750102"/>
    <w:rsid w:val="00752429"/>
    <w:rsid w:val="00752842"/>
    <w:rsid w:val="00753B2C"/>
    <w:rsid w:val="00757100"/>
    <w:rsid w:val="0075741A"/>
    <w:rsid w:val="007666B8"/>
    <w:rsid w:val="007717F8"/>
    <w:rsid w:val="007729E8"/>
    <w:rsid w:val="0078031D"/>
    <w:rsid w:val="007805C4"/>
    <w:rsid w:val="00782D90"/>
    <w:rsid w:val="00786ED5"/>
    <w:rsid w:val="00793A43"/>
    <w:rsid w:val="00794F77"/>
    <w:rsid w:val="00797129"/>
    <w:rsid w:val="00797671"/>
    <w:rsid w:val="007A1BA9"/>
    <w:rsid w:val="007A374B"/>
    <w:rsid w:val="007A3F9F"/>
    <w:rsid w:val="007A52D6"/>
    <w:rsid w:val="007A6C37"/>
    <w:rsid w:val="007B0855"/>
    <w:rsid w:val="007B111B"/>
    <w:rsid w:val="007B5FC4"/>
    <w:rsid w:val="007B6192"/>
    <w:rsid w:val="007C2429"/>
    <w:rsid w:val="007C263E"/>
    <w:rsid w:val="007C2697"/>
    <w:rsid w:val="007C3DDA"/>
    <w:rsid w:val="007C412C"/>
    <w:rsid w:val="007D1758"/>
    <w:rsid w:val="007D2ECE"/>
    <w:rsid w:val="007D4989"/>
    <w:rsid w:val="007D5C8F"/>
    <w:rsid w:val="007D67E9"/>
    <w:rsid w:val="007E263C"/>
    <w:rsid w:val="007E5870"/>
    <w:rsid w:val="007E6385"/>
    <w:rsid w:val="007F0ECB"/>
    <w:rsid w:val="007F1696"/>
    <w:rsid w:val="007F2255"/>
    <w:rsid w:val="007F27C4"/>
    <w:rsid w:val="007F3526"/>
    <w:rsid w:val="007F4529"/>
    <w:rsid w:val="007F6A3D"/>
    <w:rsid w:val="007F7DEE"/>
    <w:rsid w:val="0080569E"/>
    <w:rsid w:val="008056B4"/>
    <w:rsid w:val="00810682"/>
    <w:rsid w:val="00815117"/>
    <w:rsid w:val="008155EF"/>
    <w:rsid w:val="0081668C"/>
    <w:rsid w:val="008175E8"/>
    <w:rsid w:val="00820133"/>
    <w:rsid w:val="00821666"/>
    <w:rsid w:val="0082213A"/>
    <w:rsid w:val="00834334"/>
    <w:rsid w:val="00835E5B"/>
    <w:rsid w:val="00836836"/>
    <w:rsid w:val="00852333"/>
    <w:rsid w:val="00852C09"/>
    <w:rsid w:val="008533C6"/>
    <w:rsid w:val="00856B5A"/>
    <w:rsid w:val="008575FD"/>
    <w:rsid w:val="008647E7"/>
    <w:rsid w:val="0087251D"/>
    <w:rsid w:val="00873467"/>
    <w:rsid w:val="00876B09"/>
    <w:rsid w:val="008807D3"/>
    <w:rsid w:val="008849CA"/>
    <w:rsid w:val="00884C8C"/>
    <w:rsid w:val="0088671A"/>
    <w:rsid w:val="0089273B"/>
    <w:rsid w:val="008933CA"/>
    <w:rsid w:val="008947BF"/>
    <w:rsid w:val="008961D1"/>
    <w:rsid w:val="00897ED0"/>
    <w:rsid w:val="008A053C"/>
    <w:rsid w:val="008A19B4"/>
    <w:rsid w:val="008A3F3B"/>
    <w:rsid w:val="008A4617"/>
    <w:rsid w:val="008A5773"/>
    <w:rsid w:val="008A6E04"/>
    <w:rsid w:val="008B2405"/>
    <w:rsid w:val="008B696C"/>
    <w:rsid w:val="008C3F13"/>
    <w:rsid w:val="008D216D"/>
    <w:rsid w:val="008D3240"/>
    <w:rsid w:val="008D46FC"/>
    <w:rsid w:val="008E0417"/>
    <w:rsid w:val="008E22DC"/>
    <w:rsid w:val="008E46B6"/>
    <w:rsid w:val="008E7384"/>
    <w:rsid w:val="008F3E6F"/>
    <w:rsid w:val="008F3FED"/>
    <w:rsid w:val="008F68BD"/>
    <w:rsid w:val="008F7D5C"/>
    <w:rsid w:val="00900B2F"/>
    <w:rsid w:val="00901A5A"/>
    <w:rsid w:val="009055E7"/>
    <w:rsid w:val="00911230"/>
    <w:rsid w:val="009114C9"/>
    <w:rsid w:val="00915F75"/>
    <w:rsid w:val="009177CD"/>
    <w:rsid w:val="00921D9E"/>
    <w:rsid w:val="009262C6"/>
    <w:rsid w:val="00930590"/>
    <w:rsid w:val="00934B57"/>
    <w:rsid w:val="00940127"/>
    <w:rsid w:val="009432CD"/>
    <w:rsid w:val="00947294"/>
    <w:rsid w:val="00950516"/>
    <w:rsid w:val="00951ECD"/>
    <w:rsid w:val="00952FF3"/>
    <w:rsid w:val="009545AE"/>
    <w:rsid w:val="0095680F"/>
    <w:rsid w:val="00957568"/>
    <w:rsid w:val="00965843"/>
    <w:rsid w:val="00967A89"/>
    <w:rsid w:val="00973242"/>
    <w:rsid w:val="00973F19"/>
    <w:rsid w:val="00977A74"/>
    <w:rsid w:val="009807CA"/>
    <w:rsid w:val="009814D4"/>
    <w:rsid w:val="009831C3"/>
    <w:rsid w:val="00986E3D"/>
    <w:rsid w:val="00991537"/>
    <w:rsid w:val="00992100"/>
    <w:rsid w:val="00993DC6"/>
    <w:rsid w:val="00995A6F"/>
    <w:rsid w:val="009A447C"/>
    <w:rsid w:val="009A6B98"/>
    <w:rsid w:val="009B0D91"/>
    <w:rsid w:val="009B6F3A"/>
    <w:rsid w:val="009B79F3"/>
    <w:rsid w:val="009C1521"/>
    <w:rsid w:val="009C491B"/>
    <w:rsid w:val="009C5553"/>
    <w:rsid w:val="009D0165"/>
    <w:rsid w:val="009D171E"/>
    <w:rsid w:val="009D6707"/>
    <w:rsid w:val="009E083F"/>
    <w:rsid w:val="009E3294"/>
    <w:rsid w:val="009E42CE"/>
    <w:rsid w:val="009E4A58"/>
    <w:rsid w:val="009E6E4F"/>
    <w:rsid w:val="009F2395"/>
    <w:rsid w:val="009F3F1B"/>
    <w:rsid w:val="00A013D0"/>
    <w:rsid w:val="00A01721"/>
    <w:rsid w:val="00A0204A"/>
    <w:rsid w:val="00A05BB2"/>
    <w:rsid w:val="00A07283"/>
    <w:rsid w:val="00A076FC"/>
    <w:rsid w:val="00A07D3C"/>
    <w:rsid w:val="00A119F2"/>
    <w:rsid w:val="00A1583B"/>
    <w:rsid w:val="00A224E0"/>
    <w:rsid w:val="00A27C2B"/>
    <w:rsid w:val="00A352E0"/>
    <w:rsid w:val="00A362A3"/>
    <w:rsid w:val="00A37985"/>
    <w:rsid w:val="00A37F30"/>
    <w:rsid w:val="00A43087"/>
    <w:rsid w:val="00A43973"/>
    <w:rsid w:val="00A50C83"/>
    <w:rsid w:val="00A51F59"/>
    <w:rsid w:val="00A52D3A"/>
    <w:rsid w:val="00A53201"/>
    <w:rsid w:val="00A54272"/>
    <w:rsid w:val="00A5528E"/>
    <w:rsid w:val="00A566D4"/>
    <w:rsid w:val="00A6144A"/>
    <w:rsid w:val="00A62070"/>
    <w:rsid w:val="00A621BC"/>
    <w:rsid w:val="00A6305D"/>
    <w:rsid w:val="00A6423E"/>
    <w:rsid w:val="00A729F8"/>
    <w:rsid w:val="00A73FB1"/>
    <w:rsid w:val="00A7474D"/>
    <w:rsid w:val="00A76A22"/>
    <w:rsid w:val="00A85AAC"/>
    <w:rsid w:val="00A86AE0"/>
    <w:rsid w:val="00A932C6"/>
    <w:rsid w:val="00A939C2"/>
    <w:rsid w:val="00A955D4"/>
    <w:rsid w:val="00A97A57"/>
    <w:rsid w:val="00A97BFF"/>
    <w:rsid w:val="00AA30A0"/>
    <w:rsid w:val="00AA79B0"/>
    <w:rsid w:val="00AB07EA"/>
    <w:rsid w:val="00AB1063"/>
    <w:rsid w:val="00AB70D0"/>
    <w:rsid w:val="00AC476C"/>
    <w:rsid w:val="00AC6234"/>
    <w:rsid w:val="00AC6389"/>
    <w:rsid w:val="00AC74C4"/>
    <w:rsid w:val="00AD195C"/>
    <w:rsid w:val="00AD26F2"/>
    <w:rsid w:val="00AD2842"/>
    <w:rsid w:val="00AD4437"/>
    <w:rsid w:val="00AD5095"/>
    <w:rsid w:val="00AD5AD1"/>
    <w:rsid w:val="00AD66C9"/>
    <w:rsid w:val="00AD7AB8"/>
    <w:rsid w:val="00AE14D3"/>
    <w:rsid w:val="00AE1DA1"/>
    <w:rsid w:val="00AE3001"/>
    <w:rsid w:val="00AF0C77"/>
    <w:rsid w:val="00AF2013"/>
    <w:rsid w:val="00AF21C4"/>
    <w:rsid w:val="00AF6742"/>
    <w:rsid w:val="00B019CC"/>
    <w:rsid w:val="00B06DB0"/>
    <w:rsid w:val="00B07034"/>
    <w:rsid w:val="00B0744F"/>
    <w:rsid w:val="00B07BA1"/>
    <w:rsid w:val="00B12DA6"/>
    <w:rsid w:val="00B16424"/>
    <w:rsid w:val="00B24BAD"/>
    <w:rsid w:val="00B24C4F"/>
    <w:rsid w:val="00B24C59"/>
    <w:rsid w:val="00B25EDA"/>
    <w:rsid w:val="00B26016"/>
    <w:rsid w:val="00B32EF0"/>
    <w:rsid w:val="00B36AF0"/>
    <w:rsid w:val="00B3734E"/>
    <w:rsid w:val="00B461F2"/>
    <w:rsid w:val="00B50C0A"/>
    <w:rsid w:val="00B5255A"/>
    <w:rsid w:val="00B67781"/>
    <w:rsid w:val="00B73D55"/>
    <w:rsid w:val="00B80945"/>
    <w:rsid w:val="00B84001"/>
    <w:rsid w:val="00B862B0"/>
    <w:rsid w:val="00B904CA"/>
    <w:rsid w:val="00B91A2A"/>
    <w:rsid w:val="00B93256"/>
    <w:rsid w:val="00B93A10"/>
    <w:rsid w:val="00B952A9"/>
    <w:rsid w:val="00BA017B"/>
    <w:rsid w:val="00BA11B9"/>
    <w:rsid w:val="00BA3CDA"/>
    <w:rsid w:val="00BB0E4D"/>
    <w:rsid w:val="00BB1D78"/>
    <w:rsid w:val="00BB4AE1"/>
    <w:rsid w:val="00BB5BB0"/>
    <w:rsid w:val="00BB712F"/>
    <w:rsid w:val="00BC4FB8"/>
    <w:rsid w:val="00BC5797"/>
    <w:rsid w:val="00BD2047"/>
    <w:rsid w:val="00BD3E50"/>
    <w:rsid w:val="00BD64E8"/>
    <w:rsid w:val="00BE0A1B"/>
    <w:rsid w:val="00BE12AB"/>
    <w:rsid w:val="00BE3FE4"/>
    <w:rsid w:val="00BE5E8D"/>
    <w:rsid w:val="00C0067D"/>
    <w:rsid w:val="00C011EE"/>
    <w:rsid w:val="00C04263"/>
    <w:rsid w:val="00C07CFE"/>
    <w:rsid w:val="00C176B5"/>
    <w:rsid w:val="00C27061"/>
    <w:rsid w:val="00C3290B"/>
    <w:rsid w:val="00C343AB"/>
    <w:rsid w:val="00C43FAC"/>
    <w:rsid w:val="00C4661F"/>
    <w:rsid w:val="00C5350B"/>
    <w:rsid w:val="00C560A9"/>
    <w:rsid w:val="00C5731A"/>
    <w:rsid w:val="00C576D8"/>
    <w:rsid w:val="00C60649"/>
    <w:rsid w:val="00C6086E"/>
    <w:rsid w:val="00C665B4"/>
    <w:rsid w:val="00C678A5"/>
    <w:rsid w:val="00C72D25"/>
    <w:rsid w:val="00C746F7"/>
    <w:rsid w:val="00C81A5A"/>
    <w:rsid w:val="00C853AD"/>
    <w:rsid w:val="00C86192"/>
    <w:rsid w:val="00C9157A"/>
    <w:rsid w:val="00C915F9"/>
    <w:rsid w:val="00C9177F"/>
    <w:rsid w:val="00C91856"/>
    <w:rsid w:val="00CA5647"/>
    <w:rsid w:val="00CA5B0F"/>
    <w:rsid w:val="00CB0ED5"/>
    <w:rsid w:val="00CB162E"/>
    <w:rsid w:val="00CB1C49"/>
    <w:rsid w:val="00CB1D54"/>
    <w:rsid w:val="00CB7AA2"/>
    <w:rsid w:val="00CC0869"/>
    <w:rsid w:val="00CC0951"/>
    <w:rsid w:val="00CC0AC7"/>
    <w:rsid w:val="00CD188C"/>
    <w:rsid w:val="00CD3F20"/>
    <w:rsid w:val="00CD48C0"/>
    <w:rsid w:val="00CD536F"/>
    <w:rsid w:val="00CE0B44"/>
    <w:rsid w:val="00CE2CFA"/>
    <w:rsid w:val="00CE65B2"/>
    <w:rsid w:val="00CF15AD"/>
    <w:rsid w:val="00CF64EA"/>
    <w:rsid w:val="00CF6E59"/>
    <w:rsid w:val="00CF7E3B"/>
    <w:rsid w:val="00D05103"/>
    <w:rsid w:val="00D06DB2"/>
    <w:rsid w:val="00D13D62"/>
    <w:rsid w:val="00D14817"/>
    <w:rsid w:val="00D1525A"/>
    <w:rsid w:val="00D156EC"/>
    <w:rsid w:val="00D20B6C"/>
    <w:rsid w:val="00D23E45"/>
    <w:rsid w:val="00D25212"/>
    <w:rsid w:val="00D260F3"/>
    <w:rsid w:val="00D264D9"/>
    <w:rsid w:val="00D3032B"/>
    <w:rsid w:val="00D30AF0"/>
    <w:rsid w:val="00D31FB6"/>
    <w:rsid w:val="00D32386"/>
    <w:rsid w:val="00D335C0"/>
    <w:rsid w:val="00D363D3"/>
    <w:rsid w:val="00D42ED3"/>
    <w:rsid w:val="00D47772"/>
    <w:rsid w:val="00D512C7"/>
    <w:rsid w:val="00D529F3"/>
    <w:rsid w:val="00D52FDB"/>
    <w:rsid w:val="00D531A0"/>
    <w:rsid w:val="00D57889"/>
    <w:rsid w:val="00D70827"/>
    <w:rsid w:val="00D736C4"/>
    <w:rsid w:val="00D774F6"/>
    <w:rsid w:val="00D81FB5"/>
    <w:rsid w:val="00D832B4"/>
    <w:rsid w:val="00D83804"/>
    <w:rsid w:val="00D84CFC"/>
    <w:rsid w:val="00D875C6"/>
    <w:rsid w:val="00D87DF2"/>
    <w:rsid w:val="00D87EA8"/>
    <w:rsid w:val="00D90D8E"/>
    <w:rsid w:val="00D91E01"/>
    <w:rsid w:val="00D92BAD"/>
    <w:rsid w:val="00D93828"/>
    <w:rsid w:val="00D93EB3"/>
    <w:rsid w:val="00DA1372"/>
    <w:rsid w:val="00DA19B6"/>
    <w:rsid w:val="00DA75ED"/>
    <w:rsid w:val="00DB24D9"/>
    <w:rsid w:val="00DB3649"/>
    <w:rsid w:val="00DB3A76"/>
    <w:rsid w:val="00DB4890"/>
    <w:rsid w:val="00DC0543"/>
    <w:rsid w:val="00DC1C75"/>
    <w:rsid w:val="00DC5516"/>
    <w:rsid w:val="00DC5C1A"/>
    <w:rsid w:val="00DC7BED"/>
    <w:rsid w:val="00DC7E75"/>
    <w:rsid w:val="00DD05EF"/>
    <w:rsid w:val="00DD1447"/>
    <w:rsid w:val="00DD444D"/>
    <w:rsid w:val="00DD4C4A"/>
    <w:rsid w:val="00DD5E5C"/>
    <w:rsid w:val="00DE2D8D"/>
    <w:rsid w:val="00DE5A7D"/>
    <w:rsid w:val="00DF0A3C"/>
    <w:rsid w:val="00DF1D07"/>
    <w:rsid w:val="00DF214A"/>
    <w:rsid w:val="00DF2FA3"/>
    <w:rsid w:val="00DF4B42"/>
    <w:rsid w:val="00DF4D86"/>
    <w:rsid w:val="00DF627F"/>
    <w:rsid w:val="00DF70FA"/>
    <w:rsid w:val="00E12A9F"/>
    <w:rsid w:val="00E13091"/>
    <w:rsid w:val="00E1458F"/>
    <w:rsid w:val="00E16049"/>
    <w:rsid w:val="00E23BB8"/>
    <w:rsid w:val="00E25096"/>
    <w:rsid w:val="00E32BEE"/>
    <w:rsid w:val="00E41D56"/>
    <w:rsid w:val="00E476E7"/>
    <w:rsid w:val="00E52596"/>
    <w:rsid w:val="00E56968"/>
    <w:rsid w:val="00E56B44"/>
    <w:rsid w:val="00E5782B"/>
    <w:rsid w:val="00E60A5E"/>
    <w:rsid w:val="00E63D07"/>
    <w:rsid w:val="00E63DF7"/>
    <w:rsid w:val="00E63EC9"/>
    <w:rsid w:val="00E70111"/>
    <w:rsid w:val="00E72354"/>
    <w:rsid w:val="00E760DD"/>
    <w:rsid w:val="00E77BF1"/>
    <w:rsid w:val="00E8229F"/>
    <w:rsid w:val="00E86DF5"/>
    <w:rsid w:val="00E95565"/>
    <w:rsid w:val="00E95620"/>
    <w:rsid w:val="00EA0526"/>
    <w:rsid w:val="00EA2A85"/>
    <w:rsid w:val="00EB147A"/>
    <w:rsid w:val="00EB2B4A"/>
    <w:rsid w:val="00EB354E"/>
    <w:rsid w:val="00EB645F"/>
    <w:rsid w:val="00EC088E"/>
    <w:rsid w:val="00EC1826"/>
    <w:rsid w:val="00ED3CA5"/>
    <w:rsid w:val="00ED6548"/>
    <w:rsid w:val="00ED7C79"/>
    <w:rsid w:val="00EE14DE"/>
    <w:rsid w:val="00EE1D5E"/>
    <w:rsid w:val="00EE1F6C"/>
    <w:rsid w:val="00EF36D7"/>
    <w:rsid w:val="00F01AB9"/>
    <w:rsid w:val="00F0398F"/>
    <w:rsid w:val="00F0462B"/>
    <w:rsid w:val="00F05482"/>
    <w:rsid w:val="00F055DD"/>
    <w:rsid w:val="00F07B11"/>
    <w:rsid w:val="00F07FC8"/>
    <w:rsid w:val="00F10A82"/>
    <w:rsid w:val="00F111A6"/>
    <w:rsid w:val="00F13230"/>
    <w:rsid w:val="00F167BD"/>
    <w:rsid w:val="00F16C18"/>
    <w:rsid w:val="00F21404"/>
    <w:rsid w:val="00F21DCD"/>
    <w:rsid w:val="00F24C3B"/>
    <w:rsid w:val="00F253C4"/>
    <w:rsid w:val="00F273E8"/>
    <w:rsid w:val="00F311C1"/>
    <w:rsid w:val="00F31C8D"/>
    <w:rsid w:val="00F34317"/>
    <w:rsid w:val="00F34533"/>
    <w:rsid w:val="00F34670"/>
    <w:rsid w:val="00F34D92"/>
    <w:rsid w:val="00F35689"/>
    <w:rsid w:val="00F35A6D"/>
    <w:rsid w:val="00F36CBB"/>
    <w:rsid w:val="00F4790E"/>
    <w:rsid w:val="00F50605"/>
    <w:rsid w:val="00F51022"/>
    <w:rsid w:val="00F51235"/>
    <w:rsid w:val="00F514A1"/>
    <w:rsid w:val="00F524ED"/>
    <w:rsid w:val="00F57407"/>
    <w:rsid w:val="00F610A0"/>
    <w:rsid w:val="00F651A8"/>
    <w:rsid w:val="00F66934"/>
    <w:rsid w:val="00F733D1"/>
    <w:rsid w:val="00F73EAC"/>
    <w:rsid w:val="00F8007B"/>
    <w:rsid w:val="00F80657"/>
    <w:rsid w:val="00F817CC"/>
    <w:rsid w:val="00F83EE5"/>
    <w:rsid w:val="00F871EB"/>
    <w:rsid w:val="00F87277"/>
    <w:rsid w:val="00F92BF1"/>
    <w:rsid w:val="00F9310B"/>
    <w:rsid w:val="00F93F52"/>
    <w:rsid w:val="00F95A44"/>
    <w:rsid w:val="00FA1EFE"/>
    <w:rsid w:val="00FA30A3"/>
    <w:rsid w:val="00FA3BB4"/>
    <w:rsid w:val="00FA3F15"/>
    <w:rsid w:val="00FA52A8"/>
    <w:rsid w:val="00FA5F41"/>
    <w:rsid w:val="00FA7D60"/>
    <w:rsid w:val="00FB15CF"/>
    <w:rsid w:val="00FB2695"/>
    <w:rsid w:val="00FB3C6D"/>
    <w:rsid w:val="00FB4B23"/>
    <w:rsid w:val="00FB58F5"/>
    <w:rsid w:val="00FB5B94"/>
    <w:rsid w:val="00FB5C5F"/>
    <w:rsid w:val="00FB69B8"/>
    <w:rsid w:val="00FB7F8F"/>
    <w:rsid w:val="00FC244C"/>
    <w:rsid w:val="00FC4742"/>
    <w:rsid w:val="00FC4B0C"/>
    <w:rsid w:val="00FC7264"/>
    <w:rsid w:val="00FC755B"/>
    <w:rsid w:val="00FC7642"/>
    <w:rsid w:val="00FD3CED"/>
    <w:rsid w:val="00FD5489"/>
    <w:rsid w:val="00FD7163"/>
    <w:rsid w:val="00FE24CB"/>
    <w:rsid w:val="00FE2802"/>
    <w:rsid w:val="00FE2CD5"/>
    <w:rsid w:val="00FE35C1"/>
    <w:rsid w:val="00FE3A32"/>
    <w:rsid w:val="00FE436D"/>
    <w:rsid w:val="00FE5513"/>
    <w:rsid w:val="00FE6B27"/>
    <w:rsid w:val="00FE7AF1"/>
    <w:rsid w:val="00FF2669"/>
    <w:rsid w:val="00FF3974"/>
    <w:rsid w:val="00FF3B69"/>
    <w:rsid w:val="00FF41A4"/>
    <w:rsid w:val="00FF4FD0"/>
    <w:rsid w:val="00FF5833"/>
    <w:rsid w:val="00FF71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DB64342"/>
  <w15:docId w15:val="{36D972CD-7C9A-428F-9428-EBD5A8E35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736C0B"/>
    <w:pPr>
      <w:spacing w:before="120" w:after="120"/>
      <w:jc w:val="both"/>
    </w:pPr>
    <w:rPr>
      <w:rFonts w:ascii="Arial" w:hAnsi="Arial"/>
      <w:sz w:val="22"/>
      <w:szCs w:val="24"/>
      <w:lang w:val="de-AT"/>
    </w:rPr>
  </w:style>
  <w:style w:type="paragraph" w:styleId="berschrift1">
    <w:name w:val="heading 1"/>
    <w:basedOn w:val="Standard"/>
    <w:next w:val="Standard"/>
    <w:link w:val="berschrift1Zchn"/>
    <w:rsid w:val="00F817CC"/>
    <w:pPr>
      <w:keepNext/>
      <w:numPr>
        <w:numId w:val="8"/>
      </w:numPr>
      <w:spacing w:before="360"/>
      <w:jc w:val="left"/>
      <w:outlineLvl w:val="0"/>
    </w:pPr>
    <w:rPr>
      <w:b/>
      <w:bCs/>
      <w:color w:val="115A7B"/>
      <w:sz w:val="28"/>
      <w:szCs w:val="28"/>
      <w:lang w:val="de-DE"/>
    </w:rPr>
  </w:style>
  <w:style w:type="paragraph" w:styleId="berschrift2">
    <w:name w:val="heading 2"/>
    <w:basedOn w:val="Standard"/>
    <w:next w:val="Standard"/>
    <w:link w:val="berschrift2Zchn"/>
    <w:qFormat/>
    <w:rsid w:val="004269A5"/>
    <w:pPr>
      <w:keepNext/>
      <w:numPr>
        <w:ilvl w:val="1"/>
        <w:numId w:val="8"/>
      </w:numPr>
      <w:spacing w:before="240" w:after="60"/>
      <w:jc w:val="left"/>
      <w:outlineLvl w:val="1"/>
      <w:pPrChange w:id="0" w:author="Franz Kellner" w:date="2018-06-05T13:35:00Z">
        <w:pPr>
          <w:keepNext/>
          <w:numPr>
            <w:ilvl w:val="1"/>
            <w:numId w:val="8"/>
          </w:numPr>
          <w:spacing w:before="240" w:after="60"/>
          <w:ind w:left="576" w:hanging="576"/>
          <w:outlineLvl w:val="1"/>
        </w:pPr>
      </w:pPrChange>
    </w:pPr>
    <w:rPr>
      <w:rFonts w:cs="Arial"/>
      <w:b/>
      <w:bCs/>
      <w:iCs/>
      <w:color w:val="115A7B"/>
      <w:sz w:val="24"/>
      <w:lang w:val="en-US"/>
      <w:rPrChange w:id="0" w:author="Franz Kellner" w:date="2018-06-05T13:35:00Z">
        <w:rPr>
          <w:rFonts w:ascii="Arial" w:hAnsi="Arial" w:cs="Arial"/>
          <w:b/>
          <w:bCs/>
          <w:iCs/>
          <w:color w:val="115A7B"/>
          <w:sz w:val="24"/>
          <w:szCs w:val="24"/>
          <w:lang w:val="de-DE" w:eastAsia="de-DE" w:bidi="ar-SA"/>
        </w:rPr>
      </w:rPrChange>
    </w:rPr>
  </w:style>
  <w:style w:type="paragraph" w:styleId="berschrift3">
    <w:name w:val="heading 3"/>
    <w:basedOn w:val="Standard"/>
    <w:next w:val="Standard"/>
    <w:link w:val="berschrift3Zchn"/>
    <w:qFormat/>
    <w:rsid w:val="00653C54"/>
    <w:pPr>
      <w:keepNext/>
      <w:numPr>
        <w:ilvl w:val="2"/>
        <w:numId w:val="8"/>
      </w:numPr>
      <w:spacing w:before="240" w:after="60"/>
      <w:outlineLvl w:val="2"/>
    </w:pPr>
    <w:rPr>
      <w:rFonts w:cs="Arial"/>
      <w:b/>
      <w:bCs/>
      <w:color w:val="115A7B"/>
      <w:szCs w:val="26"/>
    </w:rPr>
  </w:style>
  <w:style w:type="paragraph" w:styleId="berschrift4">
    <w:name w:val="heading 4"/>
    <w:basedOn w:val="Standard"/>
    <w:next w:val="Standard"/>
    <w:link w:val="berschrift4Zchn"/>
    <w:qFormat/>
    <w:rsid w:val="00F817CC"/>
    <w:pPr>
      <w:keepNext/>
      <w:numPr>
        <w:ilvl w:val="3"/>
        <w:numId w:val="8"/>
      </w:numPr>
      <w:spacing w:before="240" w:after="60"/>
      <w:jc w:val="left"/>
      <w:outlineLvl w:val="3"/>
    </w:pPr>
    <w:rPr>
      <w:b/>
      <w:bCs/>
      <w:color w:val="115A7B"/>
      <w:szCs w:val="28"/>
    </w:rPr>
  </w:style>
  <w:style w:type="paragraph" w:styleId="berschrift5">
    <w:name w:val="heading 5"/>
    <w:basedOn w:val="Standard"/>
    <w:next w:val="Standard"/>
    <w:link w:val="berschrift5Zchn"/>
    <w:semiHidden/>
    <w:unhideWhenUsed/>
    <w:qFormat/>
    <w:rsid w:val="00900B2F"/>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900B2F"/>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rsid w:val="00DA19B6"/>
    <w:pPr>
      <w:numPr>
        <w:ilvl w:val="6"/>
        <w:numId w:val="8"/>
      </w:numPr>
      <w:spacing w:before="240" w:after="60"/>
      <w:outlineLvl w:val="6"/>
    </w:pPr>
    <w:rPr>
      <w:rFonts w:ascii="Times New Roman" w:hAnsi="Times New Roman"/>
      <w:sz w:val="24"/>
    </w:rPr>
  </w:style>
  <w:style w:type="paragraph" w:styleId="berschrift8">
    <w:name w:val="heading 8"/>
    <w:basedOn w:val="Standard"/>
    <w:next w:val="Standard"/>
    <w:link w:val="berschrift8Zchn"/>
    <w:semiHidden/>
    <w:unhideWhenUsed/>
    <w:qFormat/>
    <w:rsid w:val="00900B2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900B2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DC5C1A"/>
    <w:pPr>
      <w:tabs>
        <w:tab w:val="center" w:pos="4536"/>
        <w:tab w:val="right" w:pos="9072"/>
      </w:tabs>
    </w:pPr>
  </w:style>
  <w:style w:type="paragraph" w:styleId="Fuzeile">
    <w:name w:val="footer"/>
    <w:basedOn w:val="Standard"/>
    <w:rsid w:val="00736C0B"/>
    <w:pPr>
      <w:tabs>
        <w:tab w:val="center" w:pos="4536"/>
        <w:tab w:val="right" w:pos="9072"/>
      </w:tabs>
      <w:spacing w:before="60" w:after="60"/>
    </w:pPr>
    <w:rPr>
      <w:sz w:val="16"/>
    </w:rPr>
  </w:style>
  <w:style w:type="paragraph" w:styleId="Titel">
    <w:name w:val="Title"/>
    <w:basedOn w:val="Standard"/>
    <w:link w:val="TitelZchn"/>
    <w:qFormat/>
    <w:rsid w:val="00736C0B"/>
    <w:pPr>
      <w:jc w:val="center"/>
    </w:pPr>
    <w:rPr>
      <w:b/>
      <w:bCs/>
      <w:sz w:val="48"/>
      <w:lang w:val="de-DE"/>
    </w:rPr>
  </w:style>
  <w:style w:type="character" w:styleId="Hyperlink">
    <w:name w:val="Hyperlink"/>
    <w:uiPriority w:val="99"/>
    <w:rsid w:val="00130761"/>
    <w:rPr>
      <w:color w:val="0000FF"/>
      <w:u w:val="single"/>
    </w:rPr>
  </w:style>
  <w:style w:type="paragraph" w:styleId="Textkrper-Zeileneinzug">
    <w:name w:val="Body Text Indent"/>
    <w:basedOn w:val="Standard"/>
    <w:rsid w:val="004F0815"/>
    <w:pPr>
      <w:ind w:left="708"/>
    </w:pPr>
    <w:rPr>
      <w:rFonts w:ascii="Times New Roman" w:hAnsi="Times New Roman"/>
      <w:lang w:val="de-DE"/>
    </w:rPr>
  </w:style>
  <w:style w:type="paragraph" w:styleId="Sprechblasentext">
    <w:name w:val="Balloon Text"/>
    <w:basedOn w:val="Standard"/>
    <w:semiHidden/>
    <w:rsid w:val="00BC4FB8"/>
    <w:rPr>
      <w:rFonts w:ascii="Tahoma" w:hAnsi="Tahoma" w:cs="Tahoma"/>
      <w:sz w:val="16"/>
      <w:szCs w:val="16"/>
    </w:rPr>
  </w:style>
  <w:style w:type="paragraph" w:customStyle="1" w:styleId="6-6">
    <w:name w:val="6-6"/>
    <w:basedOn w:val="Standard"/>
    <w:qFormat/>
    <w:rsid w:val="00F273E8"/>
    <w:pPr>
      <w:jc w:val="left"/>
    </w:pPr>
    <w:rPr>
      <w:noProof/>
      <w:lang w:val="de-DE"/>
    </w:rPr>
  </w:style>
  <w:style w:type="table" w:styleId="Tabellenraster">
    <w:name w:val="Table Grid"/>
    <w:basedOn w:val="NormaleTabelle"/>
    <w:rsid w:val="0012549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istaLogoGro">
    <w:name w:val="WistaLogoGroß"/>
    <w:basedOn w:val="Standard"/>
    <w:link w:val="WistaLogoGroZchn"/>
    <w:qFormat/>
    <w:rsid w:val="00302B83"/>
    <w:pPr>
      <w:jc w:val="left"/>
    </w:pPr>
    <w:rPr>
      <w:rFonts w:ascii="Arial Black" w:hAnsi="Arial Black"/>
      <w:color w:val="376092"/>
      <w:sz w:val="56"/>
      <w:szCs w:val="56"/>
    </w:rPr>
  </w:style>
  <w:style w:type="paragraph" w:customStyle="1" w:styleId="WistaLogoKlein">
    <w:name w:val="WistaLogoKlein"/>
    <w:basedOn w:val="Standard"/>
    <w:qFormat/>
    <w:rsid w:val="00624295"/>
    <w:pPr>
      <w:spacing w:line="180" w:lineRule="atLeast"/>
      <w:jc w:val="left"/>
    </w:pPr>
    <w:rPr>
      <w:rFonts w:ascii="Arial Narrow" w:hAnsi="Arial Narrow"/>
      <w:color w:val="4A452A"/>
      <w:szCs w:val="20"/>
    </w:rPr>
  </w:style>
  <w:style w:type="character" w:customStyle="1" w:styleId="WistaLogoGroZchn">
    <w:name w:val="WistaLogoGroß Zchn"/>
    <w:link w:val="WistaLogoGro"/>
    <w:rsid w:val="00302B83"/>
    <w:rPr>
      <w:rFonts w:ascii="Arial Black" w:hAnsi="Arial Black"/>
      <w:color w:val="376092"/>
      <w:sz w:val="56"/>
      <w:szCs w:val="56"/>
      <w:lang w:val="de-AT"/>
    </w:rPr>
  </w:style>
  <w:style w:type="character" w:customStyle="1" w:styleId="berschrift1Zchn">
    <w:name w:val="Überschrift 1 Zchn"/>
    <w:link w:val="berschrift1"/>
    <w:rsid w:val="00F817CC"/>
    <w:rPr>
      <w:rFonts w:ascii="Arial" w:hAnsi="Arial"/>
      <w:b/>
      <w:bCs/>
      <w:color w:val="115A7B"/>
      <w:sz w:val="28"/>
      <w:szCs w:val="28"/>
    </w:rPr>
  </w:style>
  <w:style w:type="character" w:customStyle="1" w:styleId="berschrift2Zchn">
    <w:name w:val="Überschrift 2 Zchn"/>
    <w:link w:val="berschrift2"/>
    <w:rsid w:val="004269A5"/>
    <w:rPr>
      <w:rFonts w:ascii="Arial" w:hAnsi="Arial" w:cs="Arial"/>
      <w:b/>
      <w:bCs/>
      <w:iCs/>
      <w:color w:val="115A7B"/>
      <w:sz w:val="24"/>
      <w:szCs w:val="24"/>
      <w:lang w:val="en-US"/>
    </w:rPr>
  </w:style>
  <w:style w:type="character" w:customStyle="1" w:styleId="berschrift3Zchn">
    <w:name w:val="Überschrift 3 Zchn"/>
    <w:link w:val="berschrift3"/>
    <w:rsid w:val="00653C54"/>
    <w:rPr>
      <w:rFonts w:ascii="Arial" w:hAnsi="Arial" w:cs="Arial"/>
      <w:b/>
      <w:bCs/>
      <w:color w:val="115A7B"/>
      <w:szCs w:val="26"/>
      <w:lang w:val="de-AT"/>
    </w:rPr>
  </w:style>
  <w:style w:type="character" w:customStyle="1" w:styleId="TitelZchn">
    <w:name w:val="Titel Zchn"/>
    <w:link w:val="Titel"/>
    <w:rsid w:val="00736C0B"/>
    <w:rPr>
      <w:rFonts w:ascii="Arial" w:hAnsi="Arial"/>
      <w:b/>
      <w:bCs/>
      <w:sz w:val="48"/>
      <w:szCs w:val="24"/>
    </w:rPr>
  </w:style>
  <w:style w:type="character" w:customStyle="1" w:styleId="berschrift4Zchn">
    <w:name w:val="Überschrift 4 Zchn"/>
    <w:link w:val="berschrift4"/>
    <w:rsid w:val="00F817CC"/>
    <w:rPr>
      <w:rFonts w:ascii="Arial" w:hAnsi="Arial"/>
      <w:b/>
      <w:bCs/>
      <w:color w:val="115A7B"/>
      <w:szCs w:val="28"/>
      <w:lang w:val="de-AT"/>
    </w:rPr>
  </w:style>
  <w:style w:type="paragraph" w:styleId="Verzeichnis1">
    <w:name w:val="toc 1"/>
    <w:basedOn w:val="Standard"/>
    <w:next w:val="Standard"/>
    <w:autoRedefine/>
    <w:uiPriority w:val="39"/>
    <w:rsid w:val="00FB3C6D"/>
    <w:pPr>
      <w:tabs>
        <w:tab w:val="right" w:leader="dot" w:pos="9356"/>
      </w:tabs>
    </w:pPr>
  </w:style>
  <w:style w:type="paragraph" w:styleId="Verzeichnis3">
    <w:name w:val="toc 3"/>
    <w:basedOn w:val="Standard"/>
    <w:next w:val="Standard"/>
    <w:autoRedefine/>
    <w:uiPriority w:val="39"/>
    <w:rsid w:val="00561415"/>
    <w:pPr>
      <w:ind w:left="400"/>
    </w:pPr>
  </w:style>
  <w:style w:type="paragraph" w:styleId="Verzeichnis2">
    <w:name w:val="toc 2"/>
    <w:basedOn w:val="Standard"/>
    <w:next w:val="Standard"/>
    <w:autoRedefine/>
    <w:uiPriority w:val="39"/>
    <w:rsid w:val="00561415"/>
    <w:pPr>
      <w:ind w:left="200"/>
    </w:pPr>
  </w:style>
  <w:style w:type="paragraph" w:customStyle="1" w:styleId="cueparagraph">
    <w:name w:val="cueparagraph"/>
    <w:basedOn w:val="Standard"/>
    <w:rsid w:val="00544CAA"/>
    <w:pPr>
      <w:spacing w:before="100" w:beforeAutospacing="1" w:after="100" w:afterAutospacing="1" w:line="336" w:lineRule="atLeast"/>
      <w:jc w:val="left"/>
    </w:pPr>
    <w:rPr>
      <w:rFonts w:ascii="Times New Roman" w:hAnsi="Times New Roman"/>
      <w:sz w:val="24"/>
      <w:lang w:val="de-DE"/>
    </w:rPr>
  </w:style>
  <w:style w:type="character" w:styleId="BesuchterLink">
    <w:name w:val="FollowedHyperlink"/>
    <w:rsid w:val="008A053C"/>
    <w:rPr>
      <w:color w:val="800080"/>
      <w:u w:val="single"/>
    </w:rPr>
  </w:style>
  <w:style w:type="paragraph" w:customStyle="1" w:styleId="12-6">
    <w:name w:val="12-6"/>
    <w:basedOn w:val="Standard"/>
    <w:qFormat/>
    <w:rsid w:val="00651BD0"/>
    <w:pPr>
      <w:spacing w:before="240"/>
      <w:ind w:left="1877" w:hanging="1877"/>
      <w:jc w:val="left"/>
    </w:pPr>
    <w:rPr>
      <w:lang w:val="de-DE"/>
    </w:rPr>
  </w:style>
  <w:style w:type="character" w:styleId="Kommentarzeichen">
    <w:name w:val="annotation reference"/>
    <w:rsid w:val="00E5782B"/>
    <w:rPr>
      <w:sz w:val="16"/>
      <w:szCs w:val="16"/>
    </w:rPr>
  </w:style>
  <w:style w:type="paragraph" w:styleId="Kommentartext">
    <w:name w:val="annotation text"/>
    <w:basedOn w:val="Standard"/>
    <w:link w:val="KommentartextZchn"/>
    <w:rsid w:val="00E5782B"/>
    <w:rPr>
      <w:szCs w:val="20"/>
    </w:rPr>
  </w:style>
  <w:style w:type="character" w:customStyle="1" w:styleId="KommentartextZchn">
    <w:name w:val="Kommentartext Zchn"/>
    <w:link w:val="Kommentartext"/>
    <w:rsid w:val="00E5782B"/>
    <w:rPr>
      <w:rFonts w:ascii="Arial" w:hAnsi="Arial"/>
      <w:lang w:val="de-AT"/>
    </w:rPr>
  </w:style>
  <w:style w:type="paragraph" w:styleId="Kommentarthema">
    <w:name w:val="annotation subject"/>
    <w:basedOn w:val="Kommentartext"/>
    <w:next w:val="Kommentartext"/>
    <w:link w:val="KommentarthemaZchn"/>
    <w:rsid w:val="00E5782B"/>
    <w:rPr>
      <w:b/>
      <w:bCs/>
    </w:rPr>
  </w:style>
  <w:style w:type="character" w:customStyle="1" w:styleId="KommentarthemaZchn">
    <w:name w:val="Kommentarthema Zchn"/>
    <w:link w:val="Kommentarthema"/>
    <w:rsid w:val="00E5782B"/>
    <w:rPr>
      <w:rFonts w:ascii="Arial" w:hAnsi="Arial"/>
      <w:b/>
      <w:bCs/>
      <w:lang w:val="de-AT"/>
    </w:rPr>
  </w:style>
  <w:style w:type="paragraph" w:customStyle="1" w:styleId="berschift1-0">
    <w:name w:val="Überschift 1-0"/>
    <w:basedOn w:val="Standard"/>
    <w:qFormat/>
    <w:rsid w:val="00FB3C6D"/>
    <w:pPr>
      <w:spacing w:before="360"/>
    </w:pPr>
    <w:rPr>
      <w:b/>
      <w:sz w:val="28"/>
    </w:rPr>
  </w:style>
  <w:style w:type="paragraph" w:styleId="Listenabsatz">
    <w:name w:val="List Paragraph"/>
    <w:basedOn w:val="Standard"/>
    <w:uiPriority w:val="34"/>
    <w:qFormat/>
    <w:rsid w:val="00A52D3A"/>
    <w:pPr>
      <w:ind w:left="720"/>
      <w:contextualSpacing/>
    </w:pPr>
  </w:style>
  <w:style w:type="paragraph" w:styleId="Untertitel">
    <w:name w:val="Subtitle"/>
    <w:basedOn w:val="Standard"/>
    <w:next w:val="Standard"/>
    <w:link w:val="UntertitelZchn"/>
    <w:qFormat/>
    <w:rsid w:val="009D016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rsid w:val="009D0165"/>
    <w:rPr>
      <w:rFonts w:asciiTheme="minorHAnsi" w:eastAsiaTheme="minorEastAsia" w:hAnsiTheme="minorHAnsi" w:cstheme="minorBidi"/>
      <w:color w:val="5A5A5A" w:themeColor="text1" w:themeTint="A5"/>
      <w:spacing w:val="15"/>
      <w:sz w:val="22"/>
      <w:szCs w:val="22"/>
      <w:lang w:val="de-AT"/>
    </w:rPr>
  </w:style>
  <w:style w:type="paragraph" w:styleId="Funotentext">
    <w:name w:val="footnote text"/>
    <w:basedOn w:val="Standard"/>
    <w:link w:val="FunotentextZchn"/>
    <w:semiHidden/>
    <w:unhideWhenUsed/>
    <w:rsid w:val="0070007B"/>
    <w:pPr>
      <w:spacing w:before="0" w:after="0"/>
    </w:pPr>
    <w:rPr>
      <w:szCs w:val="20"/>
    </w:rPr>
  </w:style>
  <w:style w:type="character" w:customStyle="1" w:styleId="FunotentextZchn">
    <w:name w:val="Fußnotentext Zchn"/>
    <w:basedOn w:val="Absatz-Standardschriftart"/>
    <w:link w:val="Funotentext"/>
    <w:semiHidden/>
    <w:rsid w:val="0070007B"/>
    <w:rPr>
      <w:rFonts w:ascii="Arial" w:hAnsi="Arial"/>
      <w:lang w:val="de-AT"/>
    </w:rPr>
  </w:style>
  <w:style w:type="character" w:styleId="Funotenzeichen">
    <w:name w:val="footnote reference"/>
    <w:basedOn w:val="Absatz-Standardschriftart"/>
    <w:semiHidden/>
    <w:unhideWhenUsed/>
    <w:rsid w:val="0070007B"/>
    <w:rPr>
      <w:vertAlign w:val="superscript"/>
    </w:rPr>
  </w:style>
  <w:style w:type="character" w:customStyle="1" w:styleId="KopfzeileZchn">
    <w:name w:val="Kopfzeile Zchn"/>
    <w:basedOn w:val="Absatz-Standardschriftart"/>
    <w:link w:val="Kopfzeile"/>
    <w:rsid w:val="000B6706"/>
    <w:rPr>
      <w:rFonts w:ascii="Arial" w:hAnsi="Arial"/>
      <w:szCs w:val="24"/>
      <w:lang w:val="de-AT"/>
    </w:rPr>
  </w:style>
  <w:style w:type="paragraph" w:styleId="Beschriftung">
    <w:name w:val="caption"/>
    <w:basedOn w:val="Standard"/>
    <w:next w:val="Standard"/>
    <w:unhideWhenUsed/>
    <w:qFormat/>
    <w:rsid w:val="00736C0B"/>
    <w:pPr>
      <w:spacing w:before="0" w:after="200"/>
    </w:pPr>
    <w:rPr>
      <w:bCs/>
      <w:i/>
      <w:color w:val="115A7B"/>
      <w:szCs w:val="18"/>
      <w:lang w:val="en-US" w:eastAsia="x-none"/>
    </w:rPr>
  </w:style>
  <w:style w:type="character" w:customStyle="1" w:styleId="berschrift5Zchn">
    <w:name w:val="Überschrift 5 Zchn"/>
    <w:basedOn w:val="Absatz-Standardschriftart"/>
    <w:link w:val="berschrift5"/>
    <w:semiHidden/>
    <w:rsid w:val="00900B2F"/>
    <w:rPr>
      <w:rFonts w:asciiTheme="majorHAnsi" w:eastAsiaTheme="majorEastAsia" w:hAnsiTheme="majorHAnsi" w:cstheme="majorBidi"/>
      <w:color w:val="365F91" w:themeColor="accent1" w:themeShade="BF"/>
      <w:szCs w:val="24"/>
      <w:lang w:val="de-AT"/>
    </w:rPr>
  </w:style>
  <w:style w:type="character" w:customStyle="1" w:styleId="berschrift6Zchn">
    <w:name w:val="Überschrift 6 Zchn"/>
    <w:basedOn w:val="Absatz-Standardschriftart"/>
    <w:link w:val="berschrift6"/>
    <w:semiHidden/>
    <w:rsid w:val="00900B2F"/>
    <w:rPr>
      <w:rFonts w:asciiTheme="majorHAnsi" w:eastAsiaTheme="majorEastAsia" w:hAnsiTheme="majorHAnsi" w:cstheme="majorBidi"/>
      <w:color w:val="243F60" w:themeColor="accent1" w:themeShade="7F"/>
      <w:szCs w:val="24"/>
      <w:lang w:val="de-AT"/>
    </w:rPr>
  </w:style>
  <w:style w:type="character" w:customStyle="1" w:styleId="berschrift8Zchn">
    <w:name w:val="Überschrift 8 Zchn"/>
    <w:basedOn w:val="Absatz-Standardschriftart"/>
    <w:link w:val="berschrift8"/>
    <w:semiHidden/>
    <w:rsid w:val="00900B2F"/>
    <w:rPr>
      <w:rFonts w:asciiTheme="majorHAnsi" w:eastAsiaTheme="majorEastAsia" w:hAnsiTheme="majorHAnsi" w:cstheme="majorBidi"/>
      <w:color w:val="272727" w:themeColor="text1" w:themeTint="D8"/>
      <w:sz w:val="21"/>
      <w:szCs w:val="21"/>
      <w:lang w:val="de-AT"/>
    </w:rPr>
  </w:style>
  <w:style w:type="character" w:customStyle="1" w:styleId="berschrift9Zchn">
    <w:name w:val="Überschrift 9 Zchn"/>
    <w:basedOn w:val="Absatz-Standardschriftart"/>
    <w:link w:val="berschrift9"/>
    <w:semiHidden/>
    <w:rsid w:val="00900B2F"/>
    <w:rPr>
      <w:rFonts w:asciiTheme="majorHAnsi" w:eastAsiaTheme="majorEastAsia" w:hAnsiTheme="majorHAnsi" w:cstheme="majorBidi"/>
      <w:i/>
      <w:iCs/>
      <w:color w:val="272727" w:themeColor="text1" w:themeTint="D8"/>
      <w:sz w:val="21"/>
      <w:szCs w:val="21"/>
      <w:lang w:val="de-AT"/>
    </w:rPr>
  </w:style>
  <w:style w:type="paragraph" w:customStyle="1" w:styleId="Titeladresse">
    <w:name w:val="Titeladresse"/>
    <w:basedOn w:val="Standard"/>
    <w:rsid w:val="001E6EDA"/>
    <w:pPr>
      <w:jc w:val="center"/>
    </w:pPr>
    <w:rPr>
      <w:szCs w:val="20"/>
    </w:rPr>
  </w:style>
  <w:style w:type="paragraph" w:customStyle="1" w:styleId="Formatvorlageberschift1-0125PtLinks">
    <w:name w:val="Formatvorlage Überschift 1-0 + 125 Pt. Links"/>
    <w:basedOn w:val="berschift1-0"/>
    <w:rsid w:val="0010114E"/>
    <w:pPr>
      <w:jc w:val="left"/>
    </w:pPr>
    <w:rPr>
      <w:bCs/>
      <w:color w:val="115A7B"/>
      <w:sz w:val="25"/>
      <w:szCs w:val="20"/>
    </w:rPr>
  </w:style>
  <w:style w:type="character" w:styleId="NichtaufgelsteErwhnung">
    <w:name w:val="Unresolved Mention"/>
    <w:basedOn w:val="Absatz-Standardschriftart"/>
    <w:uiPriority w:val="99"/>
    <w:semiHidden/>
    <w:unhideWhenUsed/>
    <w:rsid w:val="000C3CB5"/>
    <w:rPr>
      <w:color w:val="808080"/>
      <w:shd w:val="clear" w:color="auto" w:fill="E6E6E6"/>
    </w:rPr>
  </w:style>
  <w:style w:type="paragraph" w:styleId="Verzeichnis4">
    <w:name w:val="toc 4"/>
    <w:basedOn w:val="Standard"/>
    <w:next w:val="Standard"/>
    <w:autoRedefine/>
    <w:uiPriority w:val="39"/>
    <w:unhideWhenUsed/>
    <w:rsid w:val="00CC0AC7"/>
    <w:pPr>
      <w:spacing w:after="100"/>
      <w:ind w:left="660"/>
    </w:pPr>
  </w:style>
  <w:style w:type="paragraph" w:customStyle="1" w:styleId="Titel-1">
    <w:name w:val="Titel-1"/>
    <w:basedOn w:val="Titel"/>
    <w:qFormat/>
    <w:rsid w:val="007144DE"/>
    <w:rPr>
      <w:sz w:val="40"/>
      <w:lang w:val="de-AT"/>
    </w:rPr>
  </w:style>
  <w:style w:type="paragraph" w:customStyle="1" w:styleId="Titel-2">
    <w:name w:val="Titel-2"/>
    <w:basedOn w:val="Titel"/>
    <w:qFormat/>
    <w:rsid w:val="007144DE"/>
    <w:rPr>
      <w:sz w:val="36"/>
      <w:lang w:val="de-AT"/>
    </w:rPr>
  </w:style>
  <w:style w:type="paragraph" w:customStyle="1" w:styleId="Titel-3">
    <w:name w:val="Titel-3"/>
    <w:basedOn w:val="Titel"/>
    <w:rsid w:val="007144DE"/>
    <w:rPr>
      <w:sz w:val="32"/>
    </w:rPr>
  </w:style>
  <w:style w:type="character" w:styleId="Platzhaltertext">
    <w:name w:val="Placeholder Text"/>
    <w:basedOn w:val="Absatz-Standardschriftart"/>
    <w:uiPriority w:val="99"/>
    <w:semiHidden/>
    <w:rsid w:val="000A3C3D"/>
    <w:rPr>
      <w:color w:val="808080"/>
    </w:rPr>
  </w:style>
  <w:style w:type="table" w:styleId="Listentabelle4Akzent1">
    <w:name w:val="List Table 4 Accent 1"/>
    <w:basedOn w:val="NormaleTabelle"/>
    <w:uiPriority w:val="49"/>
    <w:rsid w:val="004B3B4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45921">
      <w:bodyDiv w:val="1"/>
      <w:marLeft w:val="0"/>
      <w:marRight w:val="0"/>
      <w:marTop w:val="0"/>
      <w:marBottom w:val="0"/>
      <w:divBdr>
        <w:top w:val="none" w:sz="0" w:space="0" w:color="auto"/>
        <w:left w:val="none" w:sz="0" w:space="0" w:color="auto"/>
        <w:bottom w:val="none" w:sz="0" w:space="0" w:color="auto"/>
        <w:right w:val="none" w:sz="0" w:space="0" w:color="auto"/>
      </w:divBdr>
      <w:divsChild>
        <w:div w:id="540899911">
          <w:marLeft w:val="0"/>
          <w:marRight w:val="0"/>
          <w:marTop w:val="300"/>
          <w:marBottom w:val="300"/>
          <w:divBdr>
            <w:top w:val="none" w:sz="0" w:space="0" w:color="auto"/>
            <w:left w:val="none" w:sz="0" w:space="0" w:color="auto"/>
            <w:bottom w:val="none" w:sz="0" w:space="0" w:color="auto"/>
            <w:right w:val="none" w:sz="0" w:space="0" w:color="auto"/>
          </w:divBdr>
          <w:divsChild>
            <w:div w:id="696582582">
              <w:marLeft w:val="0"/>
              <w:marRight w:val="0"/>
              <w:marTop w:val="0"/>
              <w:marBottom w:val="0"/>
              <w:divBdr>
                <w:top w:val="none" w:sz="0" w:space="0" w:color="auto"/>
                <w:left w:val="none" w:sz="0" w:space="0" w:color="auto"/>
                <w:bottom w:val="none" w:sz="0" w:space="0" w:color="auto"/>
                <w:right w:val="none" w:sz="0" w:space="0" w:color="auto"/>
              </w:divBdr>
              <w:divsChild>
                <w:div w:id="946085437">
                  <w:marLeft w:val="150"/>
                  <w:marRight w:val="150"/>
                  <w:marTop w:val="0"/>
                  <w:marBottom w:val="0"/>
                  <w:divBdr>
                    <w:top w:val="none" w:sz="0" w:space="0" w:color="auto"/>
                    <w:left w:val="none" w:sz="0" w:space="0" w:color="auto"/>
                    <w:bottom w:val="none" w:sz="0" w:space="0" w:color="auto"/>
                    <w:right w:val="none" w:sz="0" w:space="0" w:color="auto"/>
                  </w:divBdr>
                  <w:divsChild>
                    <w:div w:id="361323761">
                      <w:marLeft w:val="0"/>
                      <w:marRight w:val="0"/>
                      <w:marTop w:val="0"/>
                      <w:marBottom w:val="0"/>
                      <w:divBdr>
                        <w:top w:val="none" w:sz="0" w:space="0" w:color="auto"/>
                        <w:left w:val="none" w:sz="0" w:space="0" w:color="auto"/>
                        <w:bottom w:val="none" w:sz="0" w:space="0" w:color="auto"/>
                        <w:right w:val="none" w:sz="0" w:space="0" w:color="auto"/>
                      </w:divBdr>
                      <w:divsChild>
                        <w:div w:id="1346710161">
                          <w:marLeft w:val="0"/>
                          <w:marRight w:val="0"/>
                          <w:marTop w:val="0"/>
                          <w:marBottom w:val="0"/>
                          <w:divBdr>
                            <w:top w:val="none" w:sz="0" w:space="0" w:color="auto"/>
                            <w:left w:val="none" w:sz="0" w:space="0" w:color="auto"/>
                            <w:bottom w:val="none" w:sz="0" w:space="0" w:color="auto"/>
                            <w:right w:val="none" w:sz="0" w:space="0" w:color="auto"/>
                          </w:divBdr>
                          <w:divsChild>
                            <w:div w:id="50345863">
                              <w:marLeft w:val="0"/>
                              <w:marRight w:val="0"/>
                              <w:marTop w:val="0"/>
                              <w:marBottom w:val="0"/>
                              <w:divBdr>
                                <w:top w:val="none" w:sz="0" w:space="0" w:color="auto"/>
                                <w:left w:val="none" w:sz="0" w:space="0" w:color="auto"/>
                                <w:bottom w:val="none" w:sz="0" w:space="0" w:color="auto"/>
                                <w:right w:val="none" w:sz="0" w:space="0" w:color="auto"/>
                              </w:divBdr>
                              <w:divsChild>
                                <w:div w:id="364447044">
                                  <w:marLeft w:val="75"/>
                                  <w:marRight w:val="75"/>
                                  <w:marTop w:val="75"/>
                                  <w:marBottom w:val="75"/>
                                  <w:divBdr>
                                    <w:top w:val="none" w:sz="0" w:space="0" w:color="auto"/>
                                    <w:left w:val="none" w:sz="0" w:space="0" w:color="auto"/>
                                    <w:bottom w:val="none" w:sz="0" w:space="0" w:color="auto"/>
                                    <w:right w:val="none" w:sz="0" w:space="0" w:color="auto"/>
                                  </w:divBdr>
                                  <w:divsChild>
                                    <w:div w:id="1684933363">
                                      <w:marLeft w:val="0"/>
                                      <w:marRight w:val="0"/>
                                      <w:marTop w:val="0"/>
                                      <w:marBottom w:val="0"/>
                                      <w:divBdr>
                                        <w:top w:val="none" w:sz="0" w:space="0" w:color="auto"/>
                                        <w:left w:val="none" w:sz="0" w:space="0" w:color="auto"/>
                                        <w:bottom w:val="none" w:sz="0" w:space="0" w:color="auto"/>
                                        <w:right w:val="none" w:sz="0" w:space="0" w:color="auto"/>
                                      </w:divBdr>
                                      <w:divsChild>
                                        <w:div w:id="1763253950">
                                          <w:marLeft w:val="0"/>
                                          <w:marRight w:val="0"/>
                                          <w:marTop w:val="0"/>
                                          <w:marBottom w:val="0"/>
                                          <w:divBdr>
                                            <w:top w:val="none" w:sz="0" w:space="0" w:color="auto"/>
                                            <w:left w:val="none" w:sz="0" w:space="0" w:color="auto"/>
                                            <w:bottom w:val="none" w:sz="0" w:space="0" w:color="auto"/>
                                            <w:right w:val="none" w:sz="0" w:space="0" w:color="auto"/>
                                          </w:divBdr>
                                          <w:divsChild>
                                            <w:div w:id="13501812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646413">
      <w:bodyDiv w:val="1"/>
      <w:marLeft w:val="0"/>
      <w:marRight w:val="0"/>
      <w:marTop w:val="0"/>
      <w:marBottom w:val="0"/>
      <w:divBdr>
        <w:top w:val="none" w:sz="0" w:space="0" w:color="auto"/>
        <w:left w:val="none" w:sz="0" w:space="0" w:color="auto"/>
        <w:bottom w:val="none" w:sz="0" w:space="0" w:color="auto"/>
        <w:right w:val="none" w:sz="0" w:space="0" w:color="auto"/>
      </w:divBdr>
    </w:div>
    <w:div w:id="811872413">
      <w:bodyDiv w:val="1"/>
      <w:marLeft w:val="0"/>
      <w:marRight w:val="0"/>
      <w:marTop w:val="0"/>
      <w:marBottom w:val="0"/>
      <w:divBdr>
        <w:top w:val="none" w:sz="0" w:space="0" w:color="auto"/>
        <w:left w:val="none" w:sz="0" w:space="0" w:color="auto"/>
        <w:bottom w:val="none" w:sz="0" w:space="0" w:color="auto"/>
        <w:right w:val="none" w:sz="0" w:space="0" w:color="auto"/>
      </w:divBdr>
    </w:div>
    <w:div w:id="201753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ffice@breano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tterer\Documents\Benutzerdefinierte%20Office-Vorlagen\Requirement%20Defin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F4B025B62A43EFAB804C5905C09F31"/>
        <w:category>
          <w:name w:val="Allgemein"/>
          <w:gallery w:val="placeholder"/>
        </w:category>
        <w:types>
          <w:type w:val="bbPlcHdr"/>
        </w:types>
        <w:behaviors>
          <w:behavior w:val="content"/>
        </w:behaviors>
        <w:guid w:val="{D206CF83-DA55-400C-B96B-70ACEA601328}"/>
      </w:docPartPr>
      <w:docPartBody>
        <w:p w:rsidR="000A43B2" w:rsidRDefault="000A43B2">
          <w:pPr>
            <w:pStyle w:val="33F4B025B62A43EFAB804C5905C09F31"/>
          </w:pPr>
          <w:r w:rsidRPr="00D84875">
            <w:rPr>
              <w:rStyle w:val="Platzhaltertext"/>
            </w:rPr>
            <w:t>[Title]</w:t>
          </w:r>
        </w:p>
      </w:docPartBody>
    </w:docPart>
    <w:docPart>
      <w:docPartPr>
        <w:name w:val="B747499E724D4C5E87ADAED51E32DEE9"/>
        <w:category>
          <w:name w:val="Allgemein"/>
          <w:gallery w:val="placeholder"/>
        </w:category>
        <w:types>
          <w:type w:val="bbPlcHdr"/>
        </w:types>
        <w:behaviors>
          <w:behavior w:val="content"/>
        </w:behaviors>
        <w:guid w:val="{CD3CC6E1-A45B-4097-B6A4-E6E0C069EE42}"/>
      </w:docPartPr>
      <w:docPartBody>
        <w:p w:rsidR="000A43B2" w:rsidRDefault="000A43B2">
          <w:pPr>
            <w:pStyle w:val="B747499E724D4C5E87ADAED51E32DEE9"/>
          </w:pPr>
          <w:r w:rsidRPr="00D84875">
            <w:rPr>
              <w:rStyle w:val="Platzhaltertext"/>
            </w:rPr>
            <w:t>[Subject]</w:t>
          </w:r>
        </w:p>
      </w:docPartBody>
    </w:docPart>
    <w:docPart>
      <w:docPartPr>
        <w:name w:val="5D7AE91F74054C09B4D638A21A0A1DF3"/>
        <w:category>
          <w:name w:val="Allgemein"/>
          <w:gallery w:val="placeholder"/>
        </w:category>
        <w:types>
          <w:type w:val="bbPlcHdr"/>
        </w:types>
        <w:behaviors>
          <w:behavior w:val="content"/>
        </w:behaviors>
        <w:guid w:val="{BF01D63E-9B61-42D9-AEE3-F5BC568B8210}"/>
      </w:docPartPr>
      <w:docPartBody>
        <w:p w:rsidR="000A43B2" w:rsidRDefault="000A43B2">
          <w:pPr>
            <w:pStyle w:val="5D7AE91F74054C09B4D638A21A0A1DF3"/>
          </w:pPr>
          <w:r w:rsidRPr="00D84875">
            <w:rPr>
              <w:rStyle w:val="Platzhaltertext"/>
            </w:rPr>
            <w:t>[Author]</w:t>
          </w:r>
        </w:p>
      </w:docPartBody>
    </w:docPart>
    <w:docPart>
      <w:docPartPr>
        <w:name w:val="34FC0AFA7B5D4EFE93EE43B65BD41CC4"/>
        <w:category>
          <w:name w:val="Allgemein"/>
          <w:gallery w:val="placeholder"/>
        </w:category>
        <w:types>
          <w:type w:val="bbPlcHdr"/>
        </w:types>
        <w:behaviors>
          <w:behavior w:val="content"/>
        </w:behaviors>
        <w:guid w:val="{7870E6C7-2313-4451-8509-65EB01AC3B1D}"/>
      </w:docPartPr>
      <w:docPartBody>
        <w:p w:rsidR="000A43B2" w:rsidRDefault="000A43B2">
          <w:pPr>
            <w:pStyle w:val="34FC0AFA7B5D4EFE93EE43B65BD41CC4"/>
          </w:pPr>
          <w:r w:rsidRPr="00D84875">
            <w:rPr>
              <w:rStyle w:val="Platzhaltertext"/>
            </w:rPr>
            <w:t>[Title]</w:t>
          </w:r>
        </w:p>
      </w:docPartBody>
    </w:docPart>
    <w:docPart>
      <w:docPartPr>
        <w:name w:val="1608AB19A6444CCFB178A6D3952E0ABA"/>
        <w:category>
          <w:name w:val="Allgemein"/>
          <w:gallery w:val="placeholder"/>
        </w:category>
        <w:types>
          <w:type w:val="bbPlcHdr"/>
        </w:types>
        <w:behaviors>
          <w:behavior w:val="content"/>
        </w:behaviors>
        <w:guid w:val="{622F5385-DDD6-42EC-ACD8-45BC85B41DE2}"/>
      </w:docPartPr>
      <w:docPartBody>
        <w:p w:rsidR="000A43B2" w:rsidRDefault="000A43B2">
          <w:pPr>
            <w:pStyle w:val="1608AB19A6444CCFB178A6D3952E0ABA"/>
          </w:pPr>
          <w:r w:rsidRPr="00D84875">
            <w:rPr>
              <w:rStyle w:val="Platzhalt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3B2"/>
    <w:rsid w:val="000A43B2"/>
    <w:rsid w:val="001A701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A701D"/>
    <w:rPr>
      <w:color w:val="808080"/>
    </w:rPr>
  </w:style>
  <w:style w:type="paragraph" w:customStyle="1" w:styleId="33F4B025B62A43EFAB804C5905C09F31">
    <w:name w:val="33F4B025B62A43EFAB804C5905C09F31"/>
  </w:style>
  <w:style w:type="paragraph" w:customStyle="1" w:styleId="B747499E724D4C5E87ADAED51E32DEE9">
    <w:name w:val="B747499E724D4C5E87ADAED51E32DEE9"/>
  </w:style>
  <w:style w:type="paragraph" w:customStyle="1" w:styleId="5D7AE91F74054C09B4D638A21A0A1DF3">
    <w:name w:val="5D7AE91F74054C09B4D638A21A0A1DF3"/>
  </w:style>
  <w:style w:type="paragraph" w:customStyle="1" w:styleId="34FC0AFA7B5D4EFE93EE43B65BD41CC4">
    <w:name w:val="34FC0AFA7B5D4EFE93EE43B65BD41CC4"/>
  </w:style>
  <w:style w:type="paragraph" w:customStyle="1" w:styleId="1608AB19A6444CCFB178A6D3952E0ABA">
    <w:name w:val="1608AB19A6444CCFB178A6D3952E0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0629C-2F80-4C4A-A45A-64583C3C7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 Definition.dotx</Template>
  <TotalTime>0</TotalTime>
  <Pages>8</Pages>
  <Words>986</Words>
  <Characters>7187</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Requirement definition</vt:lpstr>
      <vt:lpstr>Anforderungsdefinition</vt:lpstr>
    </vt:vector>
  </TitlesOfParts>
  <Company>Breanos Software</Company>
  <LinksUpToDate>false</LinksUpToDate>
  <CharactersWithSpaces>8157</CharactersWithSpaces>
  <SharedDoc>false</SharedDoc>
  <HLinks>
    <vt:vector size="120" baseType="variant">
      <vt:variant>
        <vt:i4>1572924</vt:i4>
      </vt:variant>
      <vt:variant>
        <vt:i4>113</vt:i4>
      </vt:variant>
      <vt:variant>
        <vt:i4>0</vt:i4>
      </vt:variant>
      <vt:variant>
        <vt:i4>5</vt:i4>
      </vt:variant>
      <vt:variant>
        <vt:lpwstr/>
      </vt:variant>
      <vt:variant>
        <vt:lpwstr>_Toc286694153</vt:lpwstr>
      </vt:variant>
      <vt:variant>
        <vt:i4>1572924</vt:i4>
      </vt:variant>
      <vt:variant>
        <vt:i4>107</vt:i4>
      </vt:variant>
      <vt:variant>
        <vt:i4>0</vt:i4>
      </vt:variant>
      <vt:variant>
        <vt:i4>5</vt:i4>
      </vt:variant>
      <vt:variant>
        <vt:lpwstr/>
      </vt:variant>
      <vt:variant>
        <vt:lpwstr>_Toc286694152</vt:lpwstr>
      </vt:variant>
      <vt:variant>
        <vt:i4>1572924</vt:i4>
      </vt:variant>
      <vt:variant>
        <vt:i4>101</vt:i4>
      </vt:variant>
      <vt:variant>
        <vt:i4>0</vt:i4>
      </vt:variant>
      <vt:variant>
        <vt:i4>5</vt:i4>
      </vt:variant>
      <vt:variant>
        <vt:lpwstr/>
      </vt:variant>
      <vt:variant>
        <vt:lpwstr>_Toc286694151</vt:lpwstr>
      </vt:variant>
      <vt:variant>
        <vt:i4>1572924</vt:i4>
      </vt:variant>
      <vt:variant>
        <vt:i4>95</vt:i4>
      </vt:variant>
      <vt:variant>
        <vt:i4>0</vt:i4>
      </vt:variant>
      <vt:variant>
        <vt:i4>5</vt:i4>
      </vt:variant>
      <vt:variant>
        <vt:lpwstr/>
      </vt:variant>
      <vt:variant>
        <vt:lpwstr>_Toc286694150</vt:lpwstr>
      </vt:variant>
      <vt:variant>
        <vt:i4>1638460</vt:i4>
      </vt:variant>
      <vt:variant>
        <vt:i4>89</vt:i4>
      </vt:variant>
      <vt:variant>
        <vt:i4>0</vt:i4>
      </vt:variant>
      <vt:variant>
        <vt:i4>5</vt:i4>
      </vt:variant>
      <vt:variant>
        <vt:lpwstr/>
      </vt:variant>
      <vt:variant>
        <vt:lpwstr>_Toc286694149</vt:lpwstr>
      </vt:variant>
      <vt:variant>
        <vt:i4>1638460</vt:i4>
      </vt:variant>
      <vt:variant>
        <vt:i4>83</vt:i4>
      </vt:variant>
      <vt:variant>
        <vt:i4>0</vt:i4>
      </vt:variant>
      <vt:variant>
        <vt:i4>5</vt:i4>
      </vt:variant>
      <vt:variant>
        <vt:lpwstr/>
      </vt:variant>
      <vt:variant>
        <vt:lpwstr>_Toc286694148</vt:lpwstr>
      </vt:variant>
      <vt:variant>
        <vt:i4>1638460</vt:i4>
      </vt:variant>
      <vt:variant>
        <vt:i4>77</vt:i4>
      </vt:variant>
      <vt:variant>
        <vt:i4>0</vt:i4>
      </vt:variant>
      <vt:variant>
        <vt:i4>5</vt:i4>
      </vt:variant>
      <vt:variant>
        <vt:lpwstr/>
      </vt:variant>
      <vt:variant>
        <vt:lpwstr>_Toc286694147</vt:lpwstr>
      </vt:variant>
      <vt:variant>
        <vt:i4>1638460</vt:i4>
      </vt:variant>
      <vt:variant>
        <vt:i4>71</vt:i4>
      </vt:variant>
      <vt:variant>
        <vt:i4>0</vt:i4>
      </vt:variant>
      <vt:variant>
        <vt:i4>5</vt:i4>
      </vt:variant>
      <vt:variant>
        <vt:lpwstr/>
      </vt:variant>
      <vt:variant>
        <vt:lpwstr>_Toc286694146</vt:lpwstr>
      </vt:variant>
      <vt:variant>
        <vt:i4>1638460</vt:i4>
      </vt:variant>
      <vt:variant>
        <vt:i4>65</vt:i4>
      </vt:variant>
      <vt:variant>
        <vt:i4>0</vt:i4>
      </vt:variant>
      <vt:variant>
        <vt:i4>5</vt:i4>
      </vt:variant>
      <vt:variant>
        <vt:lpwstr/>
      </vt:variant>
      <vt:variant>
        <vt:lpwstr>_Toc286694145</vt:lpwstr>
      </vt:variant>
      <vt:variant>
        <vt:i4>1638460</vt:i4>
      </vt:variant>
      <vt:variant>
        <vt:i4>59</vt:i4>
      </vt:variant>
      <vt:variant>
        <vt:i4>0</vt:i4>
      </vt:variant>
      <vt:variant>
        <vt:i4>5</vt:i4>
      </vt:variant>
      <vt:variant>
        <vt:lpwstr/>
      </vt:variant>
      <vt:variant>
        <vt:lpwstr>_Toc286694144</vt:lpwstr>
      </vt:variant>
      <vt:variant>
        <vt:i4>1638460</vt:i4>
      </vt:variant>
      <vt:variant>
        <vt:i4>53</vt:i4>
      </vt:variant>
      <vt:variant>
        <vt:i4>0</vt:i4>
      </vt:variant>
      <vt:variant>
        <vt:i4>5</vt:i4>
      </vt:variant>
      <vt:variant>
        <vt:lpwstr/>
      </vt:variant>
      <vt:variant>
        <vt:lpwstr>_Toc286694143</vt:lpwstr>
      </vt:variant>
      <vt:variant>
        <vt:i4>1638460</vt:i4>
      </vt:variant>
      <vt:variant>
        <vt:i4>47</vt:i4>
      </vt:variant>
      <vt:variant>
        <vt:i4>0</vt:i4>
      </vt:variant>
      <vt:variant>
        <vt:i4>5</vt:i4>
      </vt:variant>
      <vt:variant>
        <vt:lpwstr/>
      </vt:variant>
      <vt:variant>
        <vt:lpwstr>_Toc286694142</vt:lpwstr>
      </vt:variant>
      <vt:variant>
        <vt:i4>1638460</vt:i4>
      </vt:variant>
      <vt:variant>
        <vt:i4>41</vt:i4>
      </vt:variant>
      <vt:variant>
        <vt:i4>0</vt:i4>
      </vt:variant>
      <vt:variant>
        <vt:i4>5</vt:i4>
      </vt:variant>
      <vt:variant>
        <vt:lpwstr/>
      </vt:variant>
      <vt:variant>
        <vt:lpwstr>_Toc286694141</vt:lpwstr>
      </vt:variant>
      <vt:variant>
        <vt:i4>1638460</vt:i4>
      </vt:variant>
      <vt:variant>
        <vt:i4>35</vt:i4>
      </vt:variant>
      <vt:variant>
        <vt:i4>0</vt:i4>
      </vt:variant>
      <vt:variant>
        <vt:i4>5</vt:i4>
      </vt:variant>
      <vt:variant>
        <vt:lpwstr/>
      </vt:variant>
      <vt:variant>
        <vt:lpwstr>_Toc286694140</vt:lpwstr>
      </vt:variant>
      <vt:variant>
        <vt:i4>1966140</vt:i4>
      </vt:variant>
      <vt:variant>
        <vt:i4>29</vt:i4>
      </vt:variant>
      <vt:variant>
        <vt:i4>0</vt:i4>
      </vt:variant>
      <vt:variant>
        <vt:i4>5</vt:i4>
      </vt:variant>
      <vt:variant>
        <vt:lpwstr/>
      </vt:variant>
      <vt:variant>
        <vt:lpwstr>_Toc286694139</vt:lpwstr>
      </vt:variant>
      <vt:variant>
        <vt:i4>1966140</vt:i4>
      </vt:variant>
      <vt:variant>
        <vt:i4>23</vt:i4>
      </vt:variant>
      <vt:variant>
        <vt:i4>0</vt:i4>
      </vt:variant>
      <vt:variant>
        <vt:i4>5</vt:i4>
      </vt:variant>
      <vt:variant>
        <vt:lpwstr/>
      </vt:variant>
      <vt:variant>
        <vt:lpwstr>_Toc286694138</vt:lpwstr>
      </vt:variant>
      <vt:variant>
        <vt:i4>1966140</vt:i4>
      </vt:variant>
      <vt:variant>
        <vt:i4>17</vt:i4>
      </vt:variant>
      <vt:variant>
        <vt:i4>0</vt:i4>
      </vt:variant>
      <vt:variant>
        <vt:i4>5</vt:i4>
      </vt:variant>
      <vt:variant>
        <vt:lpwstr/>
      </vt:variant>
      <vt:variant>
        <vt:lpwstr>_Toc286694137</vt:lpwstr>
      </vt:variant>
      <vt:variant>
        <vt:i4>1966140</vt:i4>
      </vt:variant>
      <vt:variant>
        <vt:i4>11</vt:i4>
      </vt:variant>
      <vt:variant>
        <vt:i4>0</vt:i4>
      </vt:variant>
      <vt:variant>
        <vt:i4>5</vt:i4>
      </vt:variant>
      <vt:variant>
        <vt:lpwstr/>
      </vt:variant>
      <vt:variant>
        <vt:lpwstr>_Toc286694136</vt:lpwstr>
      </vt:variant>
      <vt:variant>
        <vt:i4>1966140</vt:i4>
      </vt:variant>
      <vt:variant>
        <vt:i4>5</vt:i4>
      </vt:variant>
      <vt:variant>
        <vt:i4>0</vt:i4>
      </vt:variant>
      <vt:variant>
        <vt:i4>5</vt:i4>
      </vt:variant>
      <vt:variant>
        <vt:lpwstr/>
      </vt:variant>
      <vt:variant>
        <vt:lpwstr>_Toc286694135</vt:lpwstr>
      </vt:variant>
      <vt:variant>
        <vt:i4>7864391</vt:i4>
      </vt:variant>
      <vt:variant>
        <vt:i4>0</vt:i4>
      </vt:variant>
      <vt:variant>
        <vt:i4>0</vt:i4>
      </vt:variant>
      <vt:variant>
        <vt:i4>5</vt:i4>
      </vt:variant>
      <vt:variant>
        <vt:lpwstr>mailto:dominik.hutterer@wista-it.com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definition</dc:title>
  <dc:subject>Access Control</dc:subject>
  <dc:creator>Hutterer</dc:creator>
  <cp:lastModifiedBy>Franz Kellner</cp:lastModifiedBy>
  <cp:revision>6</cp:revision>
  <cp:lastPrinted>2017-12-19T13:24:00Z</cp:lastPrinted>
  <dcterms:created xsi:type="dcterms:W3CDTF">2018-04-12T15:02:00Z</dcterms:created>
  <dcterms:modified xsi:type="dcterms:W3CDTF">2018-06-05T11:36:00Z</dcterms:modified>
</cp:coreProperties>
</file>