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14:paraId="3AFAAE80" w14:textId="77777777" w:rsidR="001E6EDA" w:rsidRPr="00690687" w:rsidRDefault="00836836" w:rsidP="00736C0B">
      <w:pPr>
        <w:pStyle w:val="Title"/>
        <w:rPr>
          <w:lang w:val="de-AT"/>
        </w:rPr>
      </w:pPr>
      <w:r w:rsidRPr="00690687">
        <w:rPr>
          <w:noProof/>
          <w:lang w:val="de-AT"/>
        </w:rPr>
        <mc:AlternateContent>
          <mc:Choice Requires="wpc">
            <w:drawing>
              <wp:anchor distT="0" distB="0" distL="114300" distR="114300" simplePos="0" relativeHeight="251658240" behindDoc="1" locked="0" layoutInCell="1" allowOverlap="1" wp14:anchorId="0E0452AB" wp14:editId="56E430A1">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2F63F127"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14:paraId="3E052863" w14:textId="77777777" w:rsidR="001E6EDA" w:rsidRPr="00690687" w:rsidRDefault="001E6EDA" w:rsidP="00736C0B">
      <w:pPr>
        <w:pStyle w:val="Title"/>
        <w:rPr>
          <w:lang w:val="de-AT"/>
        </w:rPr>
      </w:pPr>
      <w:bookmarkStart w:id="1" w:name="_Hlk508737859"/>
    </w:p>
    <w:sdt>
      <w:sdtPr>
        <w:rPr>
          <w:lang w:val="de-AT"/>
        </w:rPr>
        <w:alias w:val="Title"/>
        <w:tag w:val=""/>
        <w:id w:val="-406148064"/>
        <w:placeholder>
          <w:docPart w:val="075D54A0D1844E43A16CF3542DEA7B45"/>
        </w:placeholder>
        <w:dataBinding w:prefixMappings="xmlns:ns0='http://purl.org/dc/elements/1.1/' xmlns:ns1='http://schemas.openxmlformats.org/package/2006/metadata/core-properties' " w:xpath="/ns1:coreProperties[1]/ns0:title[1]" w:storeItemID="{6C3C8BC8-F283-45AE-878A-BAB7291924A1}"/>
        <w:text/>
      </w:sdtPr>
      <w:sdtEndPr/>
      <w:sdtContent>
        <w:p w14:paraId="66EB272B" w14:textId="77777777" w:rsidR="000B6706" w:rsidRPr="00690687" w:rsidRDefault="00A621BC" w:rsidP="00736C0B">
          <w:pPr>
            <w:pStyle w:val="Title"/>
            <w:rPr>
              <w:lang w:val="de-AT"/>
            </w:rPr>
          </w:pPr>
          <w:r w:rsidRPr="00690687">
            <w:rPr>
              <w:lang w:val="de-AT"/>
            </w:rPr>
            <w:t>Anforderungsdefinition</w:t>
          </w:r>
        </w:p>
      </w:sdtContent>
    </w:sdt>
    <w:p w14:paraId="664A8837" w14:textId="77777777" w:rsidR="000B6706" w:rsidRPr="00690687" w:rsidRDefault="000B6706" w:rsidP="00736C0B">
      <w:pPr>
        <w:pStyle w:val="Title"/>
        <w:rPr>
          <w:lang w:val="de-AT"/>
        </w:rPr>
      </w:pPr>
    </w:p>
    <w:bookmarkStart w:id="2" w:name="_Hlk508737905" w:displacedByCustomXml="next"/>
    <w:sdt>
      <w:sdtPr>
        <w:alias w:val="Subject"/>
        <w:tag w:val=""/>
        <w:id w:val="-1253960124"/>
        <w:placeholder>
          <w:docPart w:val="4B21C1CB9BAF4BD69FA2B7514DD83306"/>
        </w:placeholder>
        <w:dataBinding w:prefixMappings="xmlns:ns0='http://purl.org/dc/elements/1.1/' xmlns:ns1='http://schemas.openxmlformats.org/package/2006/metadata/core-properties' " w:xpath="/ns1:coreProperties[1]/ns0:subject[1]" w:storeItemID="{6C3C8BC8-F283-45AE-878A-BAB7291924A1}"/>
        <w:text/>
      </w:sdtPr>
      <w:sdtEndPr/>
      <w:sdtContent>
        <w:p w14:paraId="54589FE3" w14:textId="77777777" w:rsidR="000B6706" w:rsidRPr="00690687" w:rsidRDefault="00185521" w:rsidP="007144DE">
          <w:pPr>
            <w:pStyle w:val="Titel-1"/>
          </w:pPr>
          <w:r>
            <w:t>Fertigstellung Prototypversion von CWF, Assistant und XClient zur Demonstration mit den Türmen von Hanoi</w:t>
          </w:r>
        </w:p>
      </w:sdtContent>
    </w:sdt>
    <w:p w14:paraId="66FAB59B" w14:textId="77777777" w:rsidR="000B6706" w:rsidRPr="00690687" w:rsidRDefault="000B6706" w:rsidP="007144DE">
      <w:pPr>
        <w:pStyle w:val="Titel-2"/>
      </w:pPr>
    </w:p>
    <w:p w14:paraId="3B15FBF6" w14:textId="77777777" w:rsidR="00736C0B" w:rsidRPr="00690687" w:rsidRDefault="00736C0B" w:rsidP="007144DE">
      <w:pPr>
        <w:pStyle w:val="Titel-3"/>
        <w:rPr>
          <w:lang w:val="de-AT"/>
        </w:rPr>
      </w:pPr>
    </w:p>
    <w:p w14:paraId="556FE17C" w14:textId="77777777" w:rsidR="00736C0B" w:rsidRPr="00690687" w:rsidRDefault="00736C0B" w:rsidP="00736C0B">
      <w:pPr>
        <w:pStyle w:val="Title"/>
        <w:rPr>
          <w:lang w:val="de-AT"/>
        </w:rPr>
      </w:pPr>
    </w:p>
    <w:p w14:paraId="402A3913" w14:textId="77777777" w:rsidR="007144DE" w:rsidRPr="00690687" w:rsidRDefault="007144DE" w:rsidP="00736C0B">
      <w:pPr>
        <w:pStyle w:val="Title"/>
        <w:rPr>
          <w:lang w:val="de-AT"/>
        </w:rPr>
      </w:pPr>
    </w:p>
    <w:p w14:paraId="2EDC5E60" w14:textId="77777777" w:rsidR="007144DE" w:rsidRPr="00690687" w:rsidRDefault="007144DE" w:rsidP="00736C0B">
      <w:pPr>
        <w:pStyle w:val="Title"/>
        <w:rPr>
          <w:lang w:val="de-AT"/>
        </w:rPr>
      </w:pPr>
    </w:p>
    <w:bookmarkEnd w:id="1"/>
    <w:bookmarkEnd w:id="2"/>
    <w:p w14:paraId="571D65DC" w14:textId="77777777" w:rsidR="00736C0B" w:rsidRPr="00690687" w:rsidRDefault="00736C0B" w:rsidP="00736C0B">
      <w:pPr>
        <w:pStyle w:val="Title"/>
        <w:rPr>
          <w:lang w:val="de-AT"/>
        </w:rPr>
      </w:pPr>
      <w:r w:rsidRPr="00690687">
        <w:rPr>
          <w:noProof/>
          <w:lang w:val="de-AT"/>
        </w:rPr>
        <w:drawing>
          <wp:anchor distT="0" distB="0" distL="114300" distR="114300" simplePos="0" relativeHeight="251659264" behindDoc="0" locked="0" layoutInCell="1" allowOverlap="1" wp14:anchorId="0B2A6769" wp14:editId="74CDCF3A">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14:paraId="1DD992B9" w14:textId="77777777" w:rsidR="000B6706" w:rsidRPr="00690687" w:rsidRDefault="000B6706" w:rsidP="009E6E4F">
      <w:pPr>
        <w:pStyle w:val="Title"/>
        <w:rPr>
          <w:lang w:val="de-AT"/>
        </w:rPr>
      </w:pPr>
    </w:p>
    <w:p w14:paraId="3EDE88F7" w14:textId="77777777" w:rsidR="000B6706" w:rsidRPr="00690687" w:rsidRDefault="000B6706" w:rsidP="001E6EDA">
      <w:pPr>
        <w:pStyle w:val="Titeladresse"/>
      </w:pPr>
      <w:r w:rsidRPr="00690687">
        <w:t>Neutorstraße 13</w:t>
      </w:r>
      <w:r w:rsidRPr="00690687">
        <w:br/>
        <w:t>5020 Salzburg</w:t>
      </w:r>
    </w:p>
    <w:p w14:paraId="7A3949B0" w14:textId="77777777" w:rsidR="000B6706" w:rsidRPr="00690687" w:rsidRDefault="004D30EC" w:rsidP="001E6EDA">
      <w:pPr>
        <w:pStyle w:val="Titeladresse"/>
      </w:pPr>
      <w:r w:rsidRPr="00690687">
        <w:t>AUSTRIA</w:t>
      </w:r>
    </w:p>
    <w:p w14:paraId="02CCDC9A" w14:textId="77777777" w:rsidR="000B6706" w:rsidRPr="00690687" w:rsidRDefault="000B6706" w:rsidP="001E6EDA">
      <w:pPr>
        <w:pStyle w:val="Titeladresse"/>
      </w:pPr>
    </w:p>
    <w:p w14:paraId="0837B692" w14:textId="77777777" w:rsidR="000B6706" w:rsidRPr="00690687" w:rsidRDefault="000B6706" w:rsidP="001E6EDA">
      <w:pPr>
        <w:pStyle w:val="Titeladresse"/>
      </w:pPr>
      <w:r w:rsidRPr="00690687">
        <w:t>Tel: +43 (662) 276198-11</w:t>
      </w:r>
    </w:p>
    <w:p w14:paraId="5C63C27A" w14:textId="77777777" w:rsidR="000B6706" w:rsidRPr="00690687" w:rsidRDefault="000B6706" w:rsidP="001E6EDA">
      <w:pPr>
        <w:pStyle w:val="Titeladresse"/>
      </w:pPr>
      <w:r w:rsidRPr="00690687">
        <w:t>Fax: +43 (662) 276198-98</w:t>
      </w:r>
    </w:p>
    <w:p w14:paraId="7A289F12" w14:textId="77777777" w:rsidR="000B6706" w:rsidRPr="00690687" w:rsidRDefault="000B6706" w:rsidP="001E6EDA">
      <w:pPr>
        <w:pStyle w:val="Titeladresse"/>
      </w:pPr>
      <w:r w:rsidRPr="00690687">
        <w:t xml:space="preserve">Mail: </w:t>
      </w:r>
      <w:hyperlink r:id="rId11" w:history="1">
        <w:r w:rsidR="000C3CB5" w:rsidRPr="00690687">
          <w:rPr>
            <w:rStyle w:val="Hyperlink"/>
          </w:rPr>
          <w:t>office@breanos.com</w:t>
        </w:r>
      </w:hyperlink>
    </w:p>
    <w:p w14:paraId="036B6184" w14:textId="77777777" w:rsidR="000C3CB5" w:rsidRPr="00690687" w:rsidRDefault="000C3CB5" w:rsidP="001E6EDA">
      <w:pPr>
        <w:pStyle w:val="Titeladresse"/>
      </w:pPr>
    </w:p>
    <w:p w14:paraId="4988AEB0" w14:textId="77777777" w:rsidR="000C3CB5" w:rsidRPr="00690687" w:rsidRDefault="000C3CB5" w:rsidP="001E6EDA">
      <w:pPr>
        <w:pStyle w:val="Titeladresse"/>
      </w:pPr>
    </w:p>
    <w:p w14:paraId="1BA27673" w14:textId="77777777" w:rsidR="000C3CB5" w:rsidRDefault="000C3CB5" w:rsidP="001E6EDA">
      <w:pPr>
        <w:pStyle w:val="Titeladresse"/>
      </w:pPr>
    </w:p>
    <w:p w14:paraId="42A6CB74" w14:textId="77777777" w:rsidR="00185521" w:rsidRPr="00690687" w:rsidRDefault="00185521" w:rsidP="001E6EDA">
      <w:pPr>
        <w:pStyle w:val="Titeladresse"/>
      </w:pPr>
    </w:p>
    <w:p w14:paraId="13D80B64" w14:textId="77777777" w:rsidR="000C3CB5" w:rsidRPr="00690687" w:rsidRDefault="000C3CB5" w:rsidP="001E6EDA">
      <w:pPr>
        <w:pStyle w:val="Titeladresse"/>
      </w:pPr>
    </w:p>
    <w:p w14:paraId="6239C488" w14:textId="77777777" w:rsidR="000C3CB5" w:rsidRPr="00690687" w:rsidRDefault="000C3CB5" w:rsidP="001E6EDA">
      <w:pPr>
        <w:pStyle w:val="Titeladress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690687" w14:paraId="4A1B706D" w14:textId="77777777" w:rsidTr="00665D31">
        <w:tc>
          <w:tcPr>
            <w:tcW w:w="4531" w:type="dxa"/>
          </w:tcPr>
          <w:p w14:paraId="5D358100" w14:textId="77777777" w:rsidR="00665D31" w:rsidRPr="00690687" w:rsidRDefault="00665D31" w:rsidP="00185521">
            <w:pPr>
              <w:pStyle w:val="Titeladresse"/>
              <w:spacing w:before="60" w:after="60"/>
              <w:ind w:right="110"/>
              <w:jc w:val="right"/>
            </w:pPr>
          </w:p>
        </w:tc>
        <w:tc>
          <w:tcPr>
            <w:tcW w:w="4531" w:type="dxa"/>
          </w:tcPr>
          <w:p w14:paraId="68A2D6E8" w14:textId="77777777" w:rsidR="00665D31" w:rsidRPr="00690687" w:rsidRDefault="00665D31" w:rsidP="00665D31">
            <w:pPr>
              <w:pStyle w:val="Titeladresse"/>
              <w:spacing w:before="60" w:after="60"/>
              <w:jc w:val="left"/>
            </w:pPr>
          </w:p>
        </w:tc>
      </w:tr>
      <w:tr w:rsidR="00665D31" w:rsidRPr="00690687" w14:paraId="08042729" w14:textId="77777777" w:rsidTr="00665D31">
        <w:tc>
          <w:tcPr>
            <w:tcW w:w="4531" w:type="dxa"/>
          </w:tcPr>
          <w:p w14:paraId="19B4DFE4" w14:textId="77777777" w:rsidR="00665D31" w:rsidRPr="00690687" w:rsidRDefault="00665D31" w:rsidP="00665D31">
            <w:pPr>
              <w:pStyle w:val="Titeladresse"/>
              <w:spacing w:before="60" w:after="60"/>
              <w:jc w:val="right"/>
            </w:pPr>
            <w:r w:rsidRPr="00690687">
              <w:t>Datum</w:t>
            </w:r>
          </w:p>
        </w:tc>
        <w:tc>
          <w:tcPr>
            <w:tcW w:w="4531" w:type="dxa"/>
          </w:tcPr>
          <w:p w14:paraId="4AFDDC95" w14:textId="77777777" w:rsidR="00665D31" w:rsidRPr="00690687" w:rsidRDefault="00F514A1" w:rsidP="00665D31">
            <w:pPr>
              <w:pStyle w:val="Titeladresse"/>
              <w:spacing w:before="60" w:after="60"/>
              <w:jc w:val="left"/>
            </w:pPr>
            <w:r w:rsidRPr="00690687">
              <w:fldChar w:fldCharType="begin"/>
            </w:r>
            <w:r w:rsidRPr="00690687">
              <w:instrText xml:space="preserve"> TIME \@ "dd.MM.yyyy" </w:instrText>
            </w:r>
            <w:r w:rsidRPr="00690687">
              <w:fldChar w:fldCharType="separate"/>
            </w:r>
            <w:r w:rsidR="00367F38">
              <w:rPr>
                <w:noProof/>
              </w:rPr>
              <w:t>20.09.2018</w:t>
            </w:r>
            <w:r w:rsidRPr="00690687">
              <w:fldChar w:fldCharType="end"/>
            </w:r>
          </w:p>
        </w:tc>
      </w:tr>
    </w:tbl>
    <w:p w14:paraId="225EFA02" w14:textId="77777777" w:rsidR="009055E7" w:rsidRPr="00690687" w:rsidRDefault="009055E7" w:rsidP="001E6EDA">
      <w:pPr>
        <w:sectPr w:rsidR="009055E7" w:rsidRPr="00690687">
          <w:pgSz w:w="11906" w:h="16838"/>
          <w:pgMar w:top="1417" w:right="1417" w:bottom="1134" w:left="1417" w:header="369" w:footer="284" w:gutter="0"/>
          <w:cols w:space="720"/>
        </w:sectPr>
      </w:pPr>
    </w:p>
    <w:p w14:paraId="30A9D55A" w14:textId="77777777" w:rsidR="00561415" w:rsidRPr="00690687" w:rsidRDefault="00561415" w:rsidP="0010114E">
      <w:pPr>
        <w:pStyle w:val="Formatvorlageberschift1-0125PtLinks"/>
      </w:pPr>
      <w:r w:rsidRPr="00690687">
        <w:lastRenderedPageBreak/>
        <w:t>Inhaltsverzeichnis</w:t>
      </w:r>
      <w:bookmarkEnd w:id="0"/>
    </w:p>
    <w:bookmarkStart w:id="3" w:name="_Toc508728046"/>
    <w:bookmarkStart w:id="4" w:name="_Toc508728218"/>
    <w:p w14:paraId="7E6AA121" w14:textId="77777777" w:rsidR="006F4D56" w:rsidRDefault="0001132C">
      <w:pPr>
        <w:pStyle w:val="TOC1"/>
        <w:tabs>
          <w:tab w:val="left" w:pos="400"/>
        </w:tabs>
        <w:rPr>
          <w:rFonts w:asciiTheme="minorHAnsi" w:eastAsiaTheme="minorEastAsia" w:hAnsiTheme="minorHAnsi" w:cstheme="minorBidi"/>
          <w:noProof/>
          <w:szCs w:val="22"/>
          <w:lang w:eastAsia="ja-JP"/>
        </w:rPr>
      </w:pPr>
      <w:r w:rsidRPr="00690687">
        <w:rPr>
          <w:rFonts w:cs="Arial"/>
          <w:sz w:val="25"/>
          <w:szCs w:val="25"/>
        </w:rPr>
        <w:fldChar w:fldCharType="begin"/>
      </w:r>
      <w:r w:rsidRPr="00690687">
        <w:rPr>
          <w:rFonts w:cs="Arial"/>
          <w:sz w:val="25"/>
          <w:szCs w:val="25"/>
        </w:rPr>
        <w:instrText xml:space="preserve"> TOC \o "1-4" \h \z \u </w:instrText>
      </w:r>
      <w:r w:rsidRPr="00690687">
        <w:rPr>
          <w:rFonts w:cs="Arial"/>
          <w:sz w:val="25"/>
          <w:szCs w:val="25"/>
        </w:rPr>
        <w:fldChar w:fldCharType="separate"/>
      </w:r>
      <w:hyperlink w:anchor="_Toc525115367" w:history="1">
        <w:r w:rsidR="006F4D56" w:rsidRPr="00023DA1">
          <w:rPr>
            <w:rStyle w:val="Hyperlink"/>
            <w:noProof/>
          </w:rPr>
          <w:t>1</w:t>
        </w:r>
        <w:r w:rsidR="006F4D56">
          <w:rPr>
            <w:rFonts w:asciiTheme="minorHAnsi" w:eastAsiaTheme="minorEastAsia" w:hAnsiTheme="minorHAnsi" w:cstheme="minorBidi"/>
            <w:noProof/>
            <w:szCs w:val="22"/>
            <w:lang w:eastAsia="ja-JP"/>
          </w:rPr>
          <w:tab/>
        </w:r>
        <w:r w:rsidR="006F4D56" w:rsidRPr="00023DA1">
          <w:rPr>
            <w:rStyle w:val="Hyperlink"/>
            <w:noProof/>
          </w:rPr>
          <w:t>Änderungsverzeichnis</w:t>
        </w:r>
        <w:r w:rsidR="006F4D56">
          <w:rPr>
            <w:noProof/>
            <w:webHidden/>
          </w:rPr>
          <w:tab/>
        </w:r>
        <w:r w:rsidR="006F4D56">
          <w:rPr>
            <w:noProof/>
            <w:webHidden/>
          </w:rPr>
          <w:fldChar w:fldCharType="begin"/>
        </w:r>
        <w:r w:rsidR="006F4D56">
          <w:rPr>
            <w:noProof/>
            <w:webHidden/>
          </w:rPr>
          <w:instrText xml:space="preserve"> PAGEREF _Toc525115367 \h </w:instrText>
        </w:r>
        <w:r w:rsidR="006F4D56">
          <w:rPr>
            <w:noProof/>
            <w:webHidden/>
          </w:rPr>
        </w:r>
        <w:r w:rsidR="006F4D56">
          <w:rPr>
            <w:noProof/>
            <w:webHidden/>
          </w:rPr>
          <w:fldChar w:fldCharType="separate"/>
        </w:r>
        <w:r w:rsidR="006F4D56">
          <w:rPr>
            <w:noProof/>
            <w:webHidden/>
          </w:rPr>
          <w:t>4</w:t>
        </w:r>
        <w:r w:rsidR="006F4D56">
          <w:rPr>
            <w:noProof/>
            <w:webHidden/>
          </w:rPr>
          <w:fldChar w:fldCharType="end"/>
        </w:r>
      </w:hyperlink>
    </w:p>
    <w:p w14:paraId="5BB45B1C" w14:textId="77777777" w:rsidR="006F4D56" w:rsidRDefault="004008BF">
      <w:pPr>
        <w:pStyle w:val="TOC1"/>
        <w:tabs>
          <w:tab w:val="left" w:pos="400"/>
        </w:tabs>
        <w:rPr>
          <w:rFonts w:asciiTheme="minorHAnsi" w:eastAsiaTheme="minorEastAsia" w:hAnsiTheme="minorHAnsi" w:cstheme="minorBidi"/>
          <w:noProof/>
          <w:szCs w:val="22"/>
          <w:lang w:eastAsia="ja-JP"/>
        </w:rPr>
      </w:pPr>
      <w:hyperlink w:anchor="_Toc525115368" w:history="1">
        <w:r w:rsidR="006F4D56" w:rsidRPr="00023DA1">
          <w:rPr>
            <w:rStyle w:val="Hyperlink"/>
            <w:noProof/>
          </w:rPr>
          <w:t>2</w:t>
        </w:r>
        <w:r w:rsidR="006F4D56">
          <w:rPr>
            <w:rFonts w:asciiTheme="minorHAnsi" w:eastAsiaTheme="minorEastAsia" w:hAnsiTheme="minorHAnsi" w:cstheme="minorBidi"/>
            <w:noProof/>
            <w:szCs w:val="22"/>
            <w:lang w:eastAsia="ja-JP"/>
          </w:rPr>
          <w:tab/>
        </w:r>
        <w:r w:rsidR="006F4D56" w:rsidRPr="00023DA1">
          <w:rPr>
            <w:rStyle w:val="Hyperlink"/>
            <w:noProof/>
          </w:rPr>
          <w:t>Anforderungsbeschreibung</w:t>
        </w:r>
        <w:r w:rsidR="006F4D56">
          <w:rPr>
            <w:noProof/>
            <w:webHidden/>
          </w:rPr>
          <w:tab/>
        </w:r>
        <w:r w:rsidR="006F4D56">
          <w:rPr>
            <w:noProof/>
            <w:webHidden/>
          </w:rPr>
          <w:fldChar w:fldCharType="begin"/>
        </w:r>
        <w:r w:rsidR="006F4D56">
          <w:rPr>
            <w:noProof/>
            <w:webHidden/>
          </w:rPr>
          <w:instrText xml:space="preserve"> PAGEREF _Toc525115368 \h </w:instrText>
        </w:r>
        <w:r w:rsidR="006F4D56">
          <w:rPr>
            <w:noProof/>
            <w:webHidden/>
          </w:rPr>
        </w:r>
        <w:r w:rsidR="006F4D56">
          <w:rPr>
            <w:noProof/>
            <w:webHidden/>
          </w:rPr>
          <w:fldChar w:fldCharType="separate"/>
        </w:r>
        <w:r w:rsidR="006F4D56">
          <w:rPr>
            <w:noProof/>
            <w:webHidden/>
          </w:rPr>
          <w:t>5</w:t>
        </w:r>
        <w:r w:rsidR="006F4D56">
          <w:rPr>
            <w:noProof/>
            <w:webHidden/>
          </w:rPr>
          <w:fldChar w:fldCharType="end"/>
        </w:r>
      </w:hyperlink>
    </w:p>
    <w:p w14:paraId="31181F35" w14:textId="77777777" w:rsidR="006F4D56" w:rsidRDefault="004008BF">
      <w:pPr>
        <w:pStyle w:val="TOC2"/>
        <w:tabs>
          <w:tab w:val="left" w:pos="880"/>
          <w:tab w:val="right" w:leader="dot" w:pos="9062"/>
        </w:tabs>
        <w:rPr>
          <w:rFonts w:asciiTheme="minorHAnsi" w:eastAsiaTheme="minorEastAsia" w:hAnsiTheme="minorHAnsi" w:cstheme="minorBidi"/>
          <w:noProof/>
          <w:szCs w:val="22"/>
          <w:lang w:eastAsia="ja-JP"/>
        </w:rPr>
      </w:pPr>
      <w:hyperlink w:anchor="_Toc525115369" w:history="1">
        <w:r w:rsidR="006F4D56" w:rsidRPr="00023DA1">
          <w:rPr>
            <w:rStyle w:val="Hyperlink"/>
            <w:noProof/>
          </w:rPr>
          <w:t>2.1</w:t>
        </w:r>
        <w:r w:rsidR="006F4D56">
          <w:rPr>
            <w:rFonts w:asciiTheme="minorHAnsi" w:eastAsiaTheme="minorEastAsia" w:hAnsiTheme="minorHAnsi" w:cstheme="minorBidi"/>
            <w:noProof/>
            <w:szCs w:val="22"/>
            <w:lang w:eastAsia="ja-JP"/>
          </w:rPr>
          <w:tab/>
        </w:r>
        <w:r w:rsidR="006F4D56" w:rsidRPr="00023DA1">
          <w:rPr>
            <w:rStyle w:val="Hyperlink"/>
            <w:noProof/>
          </w:rPr>
          <w:t>Referenzen</w:t>
        </w:r>
        <w:r w:rsidR="006F4D56">
          <w:rPr>
            <w:noProof/>
            <w:webHidden/>
          </w:rPr>
          <w:tab/>
        </w:r>
        <w:r w:rsidR="006F4D56">
          <w:rPr>
            <w:noProof/>
            <w:webHidden/>
          </w:rPr>
          <w:fldChar w:fldCharType="begin"/>
        </w:r>
        <w:r w:rsidR="006F4D56">
          <w:rPr>
            <w:noProof/>
            <w:webHidden/>
          </w:rPr>
          <w:instrText xml:space="preserve"> PAGEREF _Toc525115369 \h </w:instrText>
        </w:r>
        <w:r w:rsidR="006F4D56">
          <w:rPr>
            <w:noProof/>
            <w:webHidden/>
          </w:rPr>
        </w:r>
        <w:r w:rsidR="006F4D56">
          <w:rPr>
            <w:noProof/>
            <w:webHidden/>
          </w:rPr>
          <w:fldChar w:fldCharType="separate"/>
        </w:r>
        <w:r w:rsidR="006F4D56">
          <w:rPr>
            <w:noProof/>
            <w:webHidden/>
          </w:rPr>
          <w:t>5</w:t>
        </w:r>
        <w:r w:rsidR="006F4D56">
          <w:rPr>
            <w:noProof/>
            <w:webHidden/>
          </w:rPr>
          <w:fldChar w:fldCharType="end"/>
        </w:r>
      </w:hyperlink>
    </w:p>
    <w:p w14:paraId="05720C86" w14:textId="77777777" w:rsidR="006F4D56" w:rsidRDefault="004008BF">
      <w:pPr>
        <w:pStyle w:val="TOC2"/>
        <w:tabs>
          <w:tab w:val="left" w:pos="880"/>
          <w:tab w:val="right" w:leader="dot" w:pos="9062"/>
        </w:tabs>
        <w:rPr>
          <w:rFonts w:asciiTheme="minorHAnsi" w:eastAsiaTheme="minorEastAsia" w:hAnsiTheme="minorHAnsi" w:cstheme="minorBidi"/>
          <w:noProof/>
          <w:szCs w:val="22"/>
          <w:lang w:eastAsia="ja-JP"/>
        </w:rPr>
      </w:pPr>
      <w:hyperlink w:anchor="_Toc525115370" w:history="1">
        <w:r w:rsidR="006F4D56" w:rsidRPr="00023DA1">
          <w:rPr>
            <w:rStyle w:val="Hyperlink"/>
            <w:noProof/>
          </w:rPr>
          <w:t>2.2</w:t>
        </w:r>
        <w:r w:rsidR="006F4D56">
          <w:rPr>
            <w:rFonts w:asciiTheme="minorHAnsi" w:eastAsiaTheme="minorEastAsia" w:hAnsiTheme="minorHAnsi" w:cstheme="minorBidi"/>
            <w:noProof/>
            <w:szCs w:val="22"/>
            <w:lang w:eastAsia="ja-JP"/>
          </w:rPr>
          <w:tab/>
        </w:r>
        <w:r w:rsidR="006F4D56" w:rsidRPr="00023DA1">
          <w:rPr>
            <w:rStyle w:val="Hyperlink"/>
            <w:noProof/>
          </w:rPr>
          <w:t>Einführung</w:t>
        </w:r>
        <w:r w:rsidR="006F4D56">
          <w:rPr>
            <w:noProof/>
            <w:webHidden/>
          </w:rPr>
          <w:tab/>
        </w:r>
        <w:r w:rsidR="006F4D56">
          <w:rPr>
            <w:noProof/>
            <w:webHidden/>
          </w:rPr>
          <w:fldChar w:fldCharType="begin"/>
        </w:r>
        <w:r w:rsidR="006F4D56">
          <w:rPr>
            <w:noProof/>
            <w:webHidden/>
          </w:rPr>
          <w:instrText xml:space="preserve"> PAGEREF _Toc525115370 \h </w:instrText>
        </w:r>
        <w:r w:rsidR="006F4D56">
          <w:rPr>
            <w:noProof/>
            <w:webHidden/>
          </w:rPr>
        </w:r>
        <w:r w:rsidR="006F4D56">
          <w:rPr>
            <w:noProof/>
            <w:webHidden/>
          </w:rPr>
          <w:fldChar w:fldCharType="separate"/>
        </w:r>
        <w:r w:rsidR="006F4D56">
          <w:rPr>
            <w:noProof/>
            <w:webHidden/>
          </w:rPr>
          <w:t>5</w:t>
        </w:r>
        <w:r w:rsidR="006F4D56">
          <w:rPr>
            <w:noProof/>
            <w:webHidden/>
          </w:rPr>
          <w:fldChar w:fldCharType="end"/>
        </w:r>
      </w:hyperlink>
    </w:p>
    <w:p w14:paraId="0357231C" w14:textId="77777777" w:rsidR="006F4D56" w:rsidRDefault="004008BF">
      <w:pPr>
        <w:pStyle w:val="TOC3"/>
        <w:tabs>
          <w:tab w:val="left" w:pos="1320"/>
          <w:tab w:val="right" w:leader="dot" w:pos="9062"/>
        </w:tabs>
        <w:rPr>
          <w:rFonts w:asciiTheme="minorHAnsi" w:eastAsiaTheme="minorEastAsia" w:hAnsiTheme="minorHAnsi" w:cstheme="minorBidi"/>
          <w:noProof/>
          <w:szCs w:val="22"/>
          <w:lang w:eastAsia="ja-JP"/>
        </w:rPr>
      </w:pPr>
      <w:hyperlink w:anchor="_Toc525115371" w:history="1">
        <w:r w:rsidR="006F4D56" w:rsidRPr="00023DA1">
          <w:rPr>
            <w:rStyle w:val="Hyperlink"/>
            <w:noProof/>
          </w:rPr>
          <w:t>2.2.1</w:t>
        </w:r>
        <w:r w:rsidR="006F4D56">
          <w:rPr>
            <w:rFonts w:asciiTheme="minorHAnsi" w:eastAsiaTheme="minorEastAsia" w:hAnsiTheme="minorHAnsi" w:cstheme="minorBidi"/>
            <w:noProof/>
            <w:szCs w:val="22"/>
            <w:lang w:eastAsia="ja-JP"/>
          </w:rPr>
          <w:tab/>
        </w:r>
        <w:r w:rsidR="006F4D56" w:rsidRPr="00023DA1">
          <w:rPr>
            <w:rStyle w:val="Hyperlink"/>
            <w:noProof/>
          </w:rPr>
          <w:t>Inkludierter Umfang</w:t>
        </w:r>
        <w:r w:rsidR="006F4D56">
          <w:rPr>
            <w:noProof/>
            <w:webHidden/>
          </w:rPr>
          <w:tab/>
        </w:r>
        <w:r w:rsidR="006F4D56">
          <w:rPr>
            <w:noProof/>
            <w:webHidden/>
          </w:rPr>
          <w:fldChar w:fldCharType="begin"/>
        </w:r>
        <w:r w:rsidR="006F4D56">
          <w:rPr>
            <w:noProof/>
            <w:webHidden/>
          </w:rPr>
          <w:instrText xml:space="preserve"> PAGEREF _Toc525115371 \h </w:instrText>
        </w:r>
        <w:r w:rsidR="006F4D56">
          <w:rPr>
            <w:noProof/>
            <w:webHidden/>
          </w:rPr>
        </w:r>
        <w:r w:rsidR="006F4D56">
          <w:rPr>
            <w:noProof/>
            <w:webHidden/>
          </w:rPr>
          <w:fldChar w:fldCharType="separate"/>
        </w:r>
        <w:r w:rsidR="006F4D56">
          <w:rPr>
            <w:noProof/>
            <w:webHidden/>
          </w:rPr>
          <w:t>5</w:t>
        </w:r>
        <w:r w:rsidR="006F4D56">
          <w:rPr>
            <w:noProof/>
            <w:webHidden/>
          </w:rPr>
          <w:fldChar w:fldCharType="end"/>
        </w:r>
      </w:hyperlink>
    </w:p>
    <w:p w14:paraId="40EAA604" w14:textId="77777777" w:rsidR="006F4D56" w:rsidRDefault="004008BF">
      <w:pPr>
        <w:pStyle w:val="TOC4"/>
        <w:tabs>
          <w:tab w:val="left" w:pos="1760"/>
          <w:tab w:val="right" w:leader="dot" w:pos="9062"/>
        </w:tabs>
        <w:rPr>
          <w:rFonts w:asciiTheme="minorHAnsi" w:eastAsiaTheme="minorEastAsia" w:hAnsiTheme="minorHAnsi" w:cstheme="minorBidi"/>
          <w:noProof/>
          <w:szCs w:val="22"/>
          <w:lang w:eastAsia="ja-JP"/>
        </w:rPr>
      </w:pPr>
      <w:hyperlink w:anchor="_Toc525115372" w:history="1">
        <w:r w:rsidR="006F4D56" w:rsidRPr="00023DA1">
          <w:rPr>
            <w:rStyle w:val="Hyperlink"/>
            <w:noProof/>
          </w:rPr>
          <w:t>2.2.1.1</w:t>
        </w:r>
        <w:r w:rsidR="006F4D56">
          <w:rPr>
            <w:rFonts w:asciiTheme="minorHAnsi" w:eastAsiaTheme="minorEastAsia" w:hAnsiTheme="minorHAnsi" w:cstheme="minorBidi"/>
            <w:noProof/>
            <w:szCs w:val="22"/>
            <w:lang w:eastAsia="ja-JP"/>
          </w:rPr>
          <w:tab/>
        </w:r>
        <w:r w:rsidR="006F4D56" w:rsidRPr="00023DA1">
          <w:rPr>
            <w:rStyle w:val="Hyperlink"/>
            <w:noProof/>
          </w:rPr>
          <w:t>Struktur des Assistant</w:t>
        </w:r>
        <w:r w:rsidR="006F4D56">
          <w:rPr>
            <w:noProof/>
            <w:webHidden/>
          </w:rPr>
          <w:tab/>
        </w:r>
        <w:r w:rsidR="006F4D56">
          <w:rPr>
            <w:noProof/>
            <w:webHidden/>
          </w:rPr>
          <w:fldChar w:fldCharType="begin"/>
        </w:r>
        <w:r w:rsidR="006F4D56">
          <w:rPr>
            <w:noProof/>
            <w:webHidden/>
          </w:rPr>
          <w:instrText xml:space="preserve"> PAGEREF _Toc525115372 \h </w:instrText>
        </w:r>
        <w:r w:rsidR="006F4D56">
          <w:rPr>
            <w:noProof/>
            <w:webHidden/>
          </w:rPr>
        </w:r>
        <w:r w:rsidR="006F4D56">
          <w:rPr>
            <w:noProof/>
            <w:webHidden/>
          </w:rPr>
          <w:fldChar w:fldCharType="separate"/>
        </w:r>
        <w:r w:rsidR="006F4D56">
          <w:rPr>
            <w:noProof/>
            <w:webHidden/>
          </w:rPr>
          <w:t>5</w:t>
        </w:r>
        <w:r w:rsidR="006F4D56">
          <w:rPr>
            <w:noProof/>
            <w:webHidden/>
          </w:rPr>
          <w:fldChar w:fldCharType="end"/>
        </w:r>
      </w:hyperlink>
    </w:p>
    <w:p w14:paraId="04EFADD1" w14:textId="77777777" w:rsidR="006F4D56" w:rsidRDefault="004008BF">
      <w:pPr>
        <w:pStyle w:val="TOC4"/>
        <w:tabs>
          <w:tab w:val="left" w:pos="1760"/>
          <w:tab w:val="right" w:leader="dot" w:pos="9062"/>
        </w:tabs>
        <w:rPr>
          <w:rFonts w:asciiTheme="minorHAnsi" w:eastAsiaTheme="minorEastAsia" w:hAnsiTheme="minorHAnsi" w:cstheme="minorBidi"/>
          <w:noProof/>
          <w:szCs w:val="22"/>
          <w:lang w:eastAsia="ja-JP"/>
        </w:rPr>
      </w:pPr>
      <w:hyperlink w:anchor="_Toc525115373" w:history="1">
        <w:r w:rsidR="006F4D56" w:rsidRPr="00023DA1">
          <w:rPr>
            <w:rStyle w:val="Hyperlink"/>
            <w:noProof/>
          </w:rPr>
          <w:t>2.2.1.2</w:t>
        </w:r>
        <w:r w:rsidR="006F4D56">
          <w:rPr>
            <w:rFonts w:asciiTheme="minorHAnsi" w:eastAsiaTheme="minorEastAsia" w:hAnsiTheme="minorHAnsi" w:cstheme="minorBidi"/>
            <w:noProof/>
            <w:szCs w:val="22"/>
            <w:lang w:eastAsia="ja-JP"/>
          </w:rPr>
          <w:tab/>
        </w:r>
        <w:r w:rsidR="006F4D56" w:rsidRPr="00023DA1">
          <w:rPr>
            <w:rStyle w:val="Hyperlink"/>
            <w:noProof/>
          </w:rPr>
          <w:t>Schnittstellenbeschreibung KPUs zur Registrierung beim Assistant</w:t>
        </w:r>
        <w:r w:rsidR="006F4D56">
          <w:rPr>
            <w:noProof/>
            <w:webHidden/>
          </w:rPr>
          <w:tab/>
        </w:r>
        <w:r w:rsidR="006F4D56">
          <w:rPr>
            <w:noProof/>
            <w:webHidden/>
          </w:rPr>
          <w:fldChar w:fldCharType="begin"/>
        </w:r>
        <w:r w:rsidR="006F4D56">
          <w:rPr>
            <w:noProof/>
            <w:webHidden/>
          </w:rPr>
          <w:instrText xml:space="preserve"> PAGEREF _Toc525115373 \h </w:instrText>
        </w:r>
        <w:r w:rsidR="006F4D56">
          <w:rPr>
            <w:noProof/>
            <w:webHidden/>
          </w:rPr>
        </w:r>
        <w:r w:rsidR="006F4D56">
          <w:rPr>
            <w:noProof/>
            <w:webHidden/>
          </w:rPr>
          <w:fldChar w:fldCharType="separate"/>
        </w:r>
        <w:r w:rsidR="006F4D56">
          <w:rPr>
            <w:noProof/>
            <w:webHidden/>
          </w:rPr>
          <w:t>5</w:t>
        </w:r>
        <w:r w:rsidR="006F4D56">
          <w:rPr>
            <w:noProof/>
            <w:webHidden/>
          </w:rPr>
          <w:fldChar w:fldCharType="end"/>
        </w:r>
      </w:hyperlink>
    </w:p>
    <w:p w14:paraId="79EBCD8A" w14:textId="77777777" w:rsidR="006F4D56" w:rsidRDefault="004008BF">
      <w:pPr>
        <w:pStyle w:val="TOC4"/>
        <w:tabs>
          <w:tab w:val="left" w:pos="1760"/>
          <w:tab w:val="right" w:leader="dot" w:pos="9062"/>
        </w:tabs>
        <w:rPr>
          <w:rFonts w:asciiTheme="minorHAnsi" w:eastAsiaTheme="minorEastAsia" w:hAnsiTheme="minorHAnsi" w:cstheme="minorBidi"/>
          <w:noProof/>
          <w:szCs w:val="22"/>
          <w:lang w:eastAsia="ja-JP"/>
        </w:rPr>
      </w:pPr>
      <w:hyperlink w:anchor="_Toc525115374" w:history="1">
        <w:r w:rsidR="006F4D56" w:rsidRPr="00023DA1">
          <w:rPr>
            <w:rStyle w:val="Hyperlink"/>
            <w:noProof/>
          </w:rPr>
          <w:t>2.2.1.3</w:t>
        </w:r>
        <w:r w:rsidR="006F4D56">
          <w:rPr>
            <w:rFonts w:asciiTheme="minorHAnsi" w:eastAsiaTheme="minorEastAsia" w:hAnsiTheme="minorHAnsi" w:cstheme="minorBidi"/>
            <w:noProof/>
            <w:szCs w:val="22"/>
            <w:lang w:eastAsia="ja-JP"/>
          </w:rPr>
          <w:tab/>
        </w:r>
        <w:r w:rsidR="006F4D56" w:rsidRPr="00023DA1">
          <w:rPr>
            <w:rStyle w:val="Hyperlink"/>
            <w:noProof/>
          </w:rPr>
          <w:t>Kommunikation zwischen Client und Assistant zum Abholen aller für die Anzeige relevanter Daten</w:t>
        </w:r>
        <w:r w:rsidR="006F4D56">
          <w:rPr>
            <w:noProof/>
            <w:webHidden/>
          </w:rPr>
          <w:tab/>
        </w:r>
        <w:r w:rsidR="006F4D56">
          <w:rPr>
            <w:noProof/>
            <w:webHidden/>
          </w:rPr>
          <w:fldChar w:fldCharType="begin"/>
        </w:r>
        <w:r w:rsidR="006F4D56">
          <w:rPr>
            <w:noProof/>
            <w:webHidden/>
          </w:rPr>
          <w:instrText xml:space="preserve"> PAGEREF _Toc525115374 \h </w:instrText>
        </w:r>
        <w:r w:rsidR="006F4D56">
          <w:rPr>
            <w:noProof/>
            <w:webHidden/>
          </w:rPr>
        </w:r>
        <w:r w:rsidR="006F4D56">
          <w:rPr>
            <w:noProof/>
            <w:webHidden/>
          </w:rPr>
          <w:fldChar w:fldCharType="separate"/>
        </w:r>
        <w:r w:rsidR="006F4D56">
          <w:rPr>
            <w:noProof/>
            <w:webHidden/>
          </w:rPr>
          <w:t>5</w:t>
        </w:r>
        <w:r w:rsidR="006F4D56">
          <w:rPr>
            <w:noProof/>
            <w:webHidden/>
          </w:rPr>
          <w:fldChar w:fldCharType="end"/>
        </w:r>
      </w:hyperlink>
    </w:p>
    <w:p w14:paraId="66392430" w14:textId="77777777" w:rsidR="006F4D56" w:rsidRDefault="004008BF">
      <w:pPr>
        <w:pStyle w:val="TOC3"/>
        <w:tabs>
          <w:tab w:val="left" w:pos="1320"/>
          <w:tab w:val="right" w:leader="dot" w:pos="9062"/>
        </w:tabs>
        <w:rPr>
          <w:rFonts w:asciiTheme="minorHAnsi" w:eastAsiaTheme="minorEastAsia" w:hAnsiTheme="minorHAnsi" w:cstheme="minorBidi"/>
          <w:noProof/>
          <w:szCs w:val="22"/>
          <w:lang w:eastAsia="ja-JP"/>
        </w:rPr>
      </w:pPr>
      <w:hyperlink w:anchor="_Toc525115375" w:history="1">
        <w:r w:rsidR="006F4D56" w:rsidRPr="00023DA1">
          <w:rPr>
            <w:rStyle w:val="Hyperlink"/>
            <w:noProof/>
          </w:rPr>
          <w:t>2.2.2</w:t>
        </w:r>
        <w:r w:rsidR="006F4D56">
          <w:rPr>
            <w:rFonts w:asciiTheme="minorHAnsi" w:eastAsiaTheme="minorEastAsia" w:hAnsiTheme="minorHAnsi" w:cstheme="minorBidi"/>
            <w:noProof/>
            <w:szCs w:val="22"/>
            <w:lang w:eastAsia="ja-JP"/>
          </w:rPr>
          <w:tab/>
        </w:r>
        <w:r w:rsidR="006F4D56" w:rsidRPr="00023DA1">
          <w:rPr>
            <w:rStyle w:val="Hyperlink"/>
            <w:noProof/>
          </w:rPr>
          <w:t>Exkludierter Umfang</w:t>
        </w:r>
        <w:r w:rsidR="006F4D56">
          <w:rPr>
            <w:noProof/>
            <w:webHidden/>
          </w:rPr>
          <w:tab/>
        </w:r>
        <w:r w:rsidR="006F4D56">
          <w:rPr>
            <w:noProof/>
            <w:webHidden/>
          </w:rPr>
          <w:fldChar w:fldCharType="begin"/>
        </w:r>
        <w:r w:rsidR="006F4D56">
          <w:rPr>
            <w:noProof/>
            <w:webHidden/>
          </w:rPr>
          <w:instrText xml:space="preserve"> PAGEREF _Toc525115375 \h </w:instrText>
        </w:r>
        <w:r w:rsidR="006F4D56">
          <w:rPr>
            <w:noProof/>
            <w:webHidden/>
          </w:rPr>
        </w:r>
        <w:r w:rsidR="006F4D56">
          <w:rPr>
            <w:noProof/>
            <w:webHidden/>
          </w:rPr>
          <w:fldChar w:fldCharType="separate"/>
        </w:r>
        <w:r w:rsidR="006F4D56">
          <w:rPr>
            <w:noProof/>
            <w:webHidden/>
          </w:rPr>
          <w:t>5</w:t>
        </w:r>
        <w:r w:rsidR="006F4D56">
          <w:rPr>
            <w:noProof/>
            <w:webHidden/>
          </w:rPr>
          <w:fldChar w:fldCharType="end"/>
        </w:r>
      </w:hyperlink>
    </w:p>
    <w:p w14:paraId="392E256C" w14:textId="77777777" w:rsidR="006F4D56" w:rsidRDefault="004008BF">
      <w:pPr>
        <w:pStyle w:val="TOC2"/>
        <w:tabs>
          <w:tab w:val="left" w:pos="880"/>
          <w:tab w:val="right" w:leader="dot" w:pos="9062"/>
        </w:tabs>
        <w:rPr>
          <w:rFonts w:asciiTheme="minorHAnsi" w:eastAsiaTheme="minorEastAsia" w:hAnsiTheme="minorHAnsi" w:cstheme="minorBidi"/>
          <w:noProof/>
          <w:szCs w:val="22"/>
          <w:lang w:eastAsia="ja-JP"/>
        </w:rPr>
      </w:pPr>
      <w:hyperlink w:anchor="_Toc525115376" w:history="1">
        <w:r w:rsidR="006F4D56" w:rsidRPr="00023DA1">
          <w:rPr>
            <w:rStyle w:val="Hyperlink"/>
            <w:noProof/>
          </w:rPr>
          <w:t>2.3</w:t>
        </w:r>
        <w:r w:rsidR="006F4D56">
          <w:rPr>
            <w:rFonts w:asciiTheme="minorHAnsi" w:eastAsiaTheme="minorEastAsia" w:hAnsiTheme="minorHAnsi" w:cstheme="minorBidi"/>
            <w:noProof/>
            <w:szCs w:val="22"/>
            <w:lang w:eastAsia="ja-JP"/>
          </w:rPr>
          <w:tab/>
        </w:r>
        <w:r w:rsidR="006F4D56" w:rsidRPr="00023DA1">
          <w:rPr>
            <w:rStyle w:val="Hyperlink"/>
            <w:noProof/>
          </w:rPr>
          <w:t>Geplantes Vorgehen</w:t>
        </w:r>
        <w:r w:rsidR="006F4D56">
          <w:rPr>
            <w:noProof/>
            <w:webHidden/>
          </w:rPr>
          <w:tab/>
        </w:r>
        <w:r w:rsidR="006F4D56">
          <w:rPr>
            <w:noProof/>
            <w:webHidden/>
          </w:rPr>
          <w:fldChar w:fldCharType="begin"/>
        </w:r>
        <w:r w:rsidR="006F4D56">
          <w:rPr>
            <w:noProof/>
            <w:webHidden/>
          </w:rPr>
          <w:instrText xml:space="preserve"> PAGEREF _Toc525115376 \h </w:instrText>
        </w:r>
        <w:r w:rsidR="006F4D56">
          <w:rPr>
            <w:noProof/>
            <w:webHidden/>
          </w:rPr>
        </w:r>
        <w:r w:rsidR="006F4D56">
          <w:rPr>
            <w:noProof/>
            <w:webHidden/>
          </w:rPr>
          <w:fldChar w:fldCharType="separate"/>
        </w:r>
        <w:r w:rsidR="006F4D56">
          <w:rPr>
            <w:noProof/>
            <w:webHidden/>
          </w:rPr>
          <w:t>6</w:t>
        </w:r>
        <w:r w:rsidR="006F4D56">
          <w:rPr>
            <w:noProof/>
            <w:webHidden/>
          </w:rPr>
          <w:fldChar w:fldCharType="end"/>
        </w:r>
      </w:hyperlink>
    </w:p>
    <w:p w14:paraId="3A5E6DDC" w14:textId="77777777" w:rsidR="006F4D56" w:rsidRDefault="004008BF">
      <w:pPr>
        <w:pStyle w:val="TOC2"/>
        <w:tabs>
          <w:tab w:val="left" w:pos="880"/>
          <w:tab w:val="right" w:leader="dot" w:pos="9062"/>
        </w:tabs>
        <w:rPr>
          <w:rFonts w:asciiTheme="minorHAnsi" w:eastAsiaTheme="minorEastAsia" w:hAnsiTheme="minorHAnsi" w:cstheme="minorBidi"/>
          <w:noProof/>
          <w:szCs w:val="22"/>
          <w:lang w:eastAsia="ja-JP"/>
        </w:rPr>
      </w:pPr>
      <w:hyperlink w:anchor="_Toc525115377" w:history="1">
        <w:r w:rsidR="006F4D56" w:rsidRPr="00023DA1">
          <w:rPr>
            <w:rStyle w:val="Hyperlink"/>
            <w:noProof/>
          </w:rPr>
          <w:t>2.4</w:t>
        </w:r>
        <w:r w:rsidR="006F4D56">
          <w:rPr>
            <w:rFonts w:asciiTheme="minorHAnsi" w:eastAsiaTheme="minorEastAsia" w:hAnsiTheme="minorHAnsi" w:cstheme="minorBidi"/>
            <w:noProof/>
            <w:szCs w:val="22"/>
            <w:lang w:eastAsia="ja-JP"/>
          </w:rPr>
          <w:tab/>
        </w:r>
        <w:r w:rsidR="006F4D56" w:rsidRPr="00023DA1">
          <w:rPr>
            <w:rStyle w:val="Hyperlink"/>
            <w:noProof/>
          </w:rPr>
          <w:t>Aufwand</w:t>
        </w:r>
        <w:r w:rsidR="006F4D56">
          <w:rPr>
            <w:noProof/>
            <w:webHidden/>
          </w:rPr>
          <w:tab/>
        </w:r>
        <w:r w:rsidR="006F4D56">
          <w:rPr>
            <w:noProof/>
            <w:webHidden/>
          </w:rPr>
          <w:fldChar w:fldCharType="begin"/>
        </w:r>
        <w:r w:rsidR="006F4D56">
          <w:rPr>
            <w:noProof/>
            <w:webHidden/>
          </w:rPr>
          <w:instrText xml:space="preserve"> PAGEREF _Toc525115377 \h </w:instrText>
        </w:r>
        <w:r w:rsidR="006F4D56">
          <w:rPr>
            <w:noProof/>
            <w:webHidden/>
          </w:rPr>
        </w:r>
        <w:r w:rsidR="006F4D56">
          <w:rPr>
            <w:noProof/>
            <w:webHidden/>
          </w:rPr>
          <w:fldChar w:fldCharType="separate"/>
        </w:r>
        <w:r w:rsidR="006F4D56">
          <w:rPr>
            <w:noProof/>
            <w:webHidden/>
          </w:rPr>
          <w:t>6</w:t>
        </w:r>
        <w:r w:rsidR="006F4D56">
          <w:rPr>
            <w:noProof/>
            <w:webHidden/>
          </w:rPr>
          <w:fldChar w:fldCharType="end"/>
        </w:r>
      </w:hyperlink>
    </w:p>
    <w:p w14:paraId="53A971A7" w14:textId="77777777" w:rsidR="006F4D56" w:rsidRDefault="004008BF">
      <w:pPr>
        <w:pStyle w:val="TOC2"/>
        <w:tabs>
          <w:tab w:val="left" w:pos="880"/>
          <w:tab w:val="right" w:leader="dot" w:pos="9062"/>
        </w:tabs>
        <w:rPr>
          <w:rFonts w:asciiTheme="minorHAnsi" w:eastAsiaTheme="minorEastAsia" w:hAnsiTheme="minorHAnsi" w:cstheme="minorBidi"/>
          <w:noProof/>
          <w:szCs w:val="22"/>
          <w:lang w:eastAsia="ja-JP"/>
        </w:rPr>
      </w:pPr>
      <w:hyperlink w:anchor="_Toc525115378" w:history="1">
        <w:r w:rsidR="006F4D56" w:rsidRPr="00023DA1">
          <w:rPr>
            <w:rStyle w:val="Hyperlink"/>
            <w:noProof/>
          </w:rPr>
          <w:t>2.5</w:t>
        </w:r>
        <w:r w:rsidR="006F4D56">
          <w:rPr>
            <w:rFonts w:asciiTheme="minorHAnsi" w:eastAsiaTheme="minorEastAsia" w:hAnsiTheme="minorHAnsi" w:cstheme="minorBidi"/>
            <w:noProof/>
            <w:szCs w:val="22"/>
            <w:lang w:eastAsia="ja-JP"/>
          </w:rPr>
          <w:tab/>
        </w:r>
        <w:r w:rsidR="006F4D56" w:rsidRPr="00023DA1">
          <w:rPr>
            <w:rStyle w:val="Hyperlink"/>
            <w:noProof/>
          </w:rPr>
          <w:t>Risiken</w:t>
        </w:r>
        <w:r w:rsidR="006F4D56">
          <w:rPr>
            <w:noProof/>
            <w:webHidden/>
          </w:rPr>
          <w:tab/>
        </w:r>
        <w:r w:rsidR="006F4D56">
          <w:rPr>
            <w:noProof/>
            <w:webHidden/>
          </w:rPr>
          <w:fldChar w:fldCharType="begin"/>
        </w:r>
        <w:r w:rsidR="006F4D56">
          <w:rPr>
            <w:noProof/>
            <w:webHidden/>
          </w:rPr>
          <w:instrText xml:space="preserve"> PAGEREF _Toc525115378 \h </w:instrText>
        </w:r>
        <w:r w:rsidR="006F4D56">
          <w:rPr>
            <w:noProof/>
            <w:webHidden/>
          </w:rPr>
        </w:r>
        <w:r w:rsidR="006F4D56">
          <w:rPr>
            <w:noProof/>
            <w:webHidden/>
          </w:rPr>
          <w:fldChar w:fldCharType="separate"/>
        </w:r>
        <w:r w:rsidR="006F4D56">
          <w:rPr>
            <w:noProof/>
            <w:webHidden/>
          </w:rPr>
          <w:t>6</w:t>
        </w:r>
        <w:r w:rsidR="006F4D56">
          <w:rPr>
            <w:noProof/>
            <w:webHidden/>
          </w:rPr>
          <w:fldChar w:fldCharType="end"/>
        </w:r>
      </w:hyperlink>
    </w:p>
    <w:p w14:paraId="267A009E" w14:textId="77777777" w:rsidR="006F4D56" w:rsidRDefault="004008BF">
      <w:pPr>
        <w:pStyle w:val="TOC3"/>
        <w:tabs>
          <w:tab w:val="left" w:pos="1320"/>
          <w:tab w:val="right" w:leader="dot" w:pos="9062"/>
        </w:tabs>
        <w:rPr>
          <w:rFonts w:asciiTheme="minorHAnsi" w:eastAsiaTheme="minorEastAsia" w:hAnsiTheme="minorHAnsi" w:cstheme="minorBidi"/>
          <w:noProof/>
          <w:szCs w:val="22"/>
          <w:lang w:eastAsia="ja-JP"/>
        </w:rPr>
      </w:pPr>
      <w:hyperlink w:anchor="_Toc525115379" w:history="1">
        <w:r w:rsidR="006F4D56" w:rsidRPr="00023DA1">
          <w:rPr>
            <w:rStyle w:val="Hyperlink"/>
            <w:noProof/>
          </w:rPr>
          <w:t>2.5.1</w:t>
        </w:r>
        <w:r w:rsidR="006F4D56">
          <w:rPr>
            <w:rFonts w:asciiTheme="minorHAnsi" w:eastAsiaTheme="minorEastAsia" w:hAnsiTheme="minorHAnsi" w:cstheme="minorBidi"/>
            <w:noProof/>
            <w:szCs w:val="22"/>
            <w:lang w:eastAsia="ja-JP"/>
          </w:rPr>
          <w:tab/>
        </w:r>
        <w:r w:rsidR="006F4D56" w:rsidRPr="00023DA1">
          <w:rPr>
            <w:rStyle w:val="Hyperlink"/>
            <w:noProof/>
          </w:rPr>
          <w:t>Risiko 1</w:t>
        </w:r>
        <w:r w:rsidR="006F4D56">
          <w:rPr>
            <w:noProof/>
            <w:webHidden/>
          </w:rPr>
          <w:tab/>
        </w:r>
        <w:r w:rsidR="006F4D56">
          <w:rPr>
            <w:noProof/>
            <w:webHidden/>
          </w:rPr>
          <w:fldChar w:fldCharType="begin"/>
        </w:r>
        <w:r w:rsidR="006F4D56">
          <w:rPr>
            <w:noProof/>
            <w:webHidden/>
          </w:rPr>
          <w:instrText xml:space="preserve"> PAGEREF _Toc525115379 \h </w:instrText>
        </w:r>
        <w:r w:rsidR="006F4D56">
          <w:rPr>
            <w:noProof/>
            <w:webHidden/>
          </w:rPr>
        </w:r>
        <w:r w:rsidR="006F4D56">
          <w:rPr>
            <w:noProof/>
            <w:webHidden/>
          </w:rPr>
          <w:fldChar w:fldCharType="separate"/>
        </w:r>
        <w:r w:rsidR="006F4D56">
          <w:rPr>
            <w:noProof/>
            <w:webHidden/>
          </w:rPr>
          <w:t>6</w:t>
        </w:r>
        <w:r w:rsidR="006F4D56">
          <w:rPr>
            <w:noProof/>
            <w:webHidden/>
          </w:rPr>
          <w:fldChar w:fldCharType="end"/>
        </w:r>
      </w:hyperlink>
    </w:p>
    <w:p w14:paraId="317664EC" w14:textId="77777777" w:rsidR="006F4D56" w:rsidRDefault="004008BF">
      <w:pPr>
        <w:pStyle w:val="TOC4"/>
        <w:tabs>
          <w:tab w:val="left" w:pos="1760"/>
          <w:tab w:val="right" w:leader="dot" w:pos="9062"/>
        </w:tabs>
        <w:rPr>
          <w:rFonts w:asciiTheme="minorHAnsi" w:eastAsiaTheme="minorEastAsia" w:hAnsiTheme="minorHAnsi" w:cstheme="minorBidi"/>
          <w:noProof/>
          <w:szCs w:val="22"/>
          <w:lang w:eastAsia="ja-JP"/>
        </w:rPr>
      </w:pPr>
      <w:hyperlink w:anchor="_Toc525115380" w:history="1">
        <w:r w:rsidR="006F4D56" w:rsidRPr="00023DA1">
          <w:rPr>
            <w:rStyle w:val="Hyperlink"/>
            <w:noProof/>
          </w:rPr>
          <w:t>2.5.1.1</w:t>
        </w:r>
        <w:r w:rsidR="006F4D56">
          <w:rPr>
            <w:rFonts w:asciiTheme="minorHAnsi" w:eastAsiaTheme="minorEastAsia" w:hAnsiTheme="minorHAnsi" w:cstheme="minorBidi"/>
            <w:noProof/>
            <w:szCs w:val="22"/>
            <w:lang w:eastAsia="ja-JP"/>
          </w:rPr>
          <w:tab/>
        </w:r>
        <w:r w:rsidR="006F4D56" w:rsidRPr="00023DA1">
          <w:rPr>
            <w:rStyle w:val="Hyperlink"/>
            <w:noProof/>
          </w:rPr>
          <w:t>Beschreibung</w:t>
        </w:r>
        <w:r w:rsidR="006F4D56">
          <w:rPr>
            <w:noProof/>
            <w:webHidden/>
          </w:rPr>
          <w:tab/>
        </w:r>
        <w:r w:rsidR="006F4D56">
          <w:rPr>
            <w:noProof/>
            <w:webHidden/>
          </w:rPr>
          <w:fldChar w:fldCharType="begin"/>
        </w:r>
        <w:r w:rsidR="006F4D56">
          <w:rPr>
            <w:noProof/>
            <w:webHidden/>
          </w:rPr>
          <w:instrText xml:space="preserve"> PAGEREF _Toc525115380 \h </w:instrText>
        </w:r>
        <w:r w:rsidR="006F4D56">
          <w:rPr>
            <w:noProof/>
            <w:webHidden/>
          </w:rPr>
        </w:r>
        <w:r w:rsidR="006F4D56">
          <w:rPr>
            <w:noProof/>
            <w:webHidden/>
          </w:rPr>
          <w:fldChar w:fldCharType="separate"/>
        </w:r>
        <w:r w:rsidR="006F4D56">
          <w:rPr>
            <w:noProof/>
            <w:webHidden/>
          </w:rPr>
          <w:t>6</w:t>
        </w:r>
        <w:r w:rsidR="006F4D56">
          <w:rPr>
            <w:noProof/>
            <w:webHidden/>
          </w:rPr>
          <w:fldChar w:fldCharType="end"/>
        </w:r>
      </w:hyperlink>
    </w:p>
    <w:p w14:paraId="260A7C11" w14:textId="77777777" w:rsidR="006F4D56" w:rsidRDefault="004008BF">
      <w:pPr>
        <w:pStyle w:val="TOC4"/>
        <w:tabs>
          <w:tab w:val="left" w:pos="1760"/>
          <w:tab w:val="right" w:leader="dot" w:pos="9062"/>
        </w:tabs>
        <w:rPr>
          <w:rFonts w:asciiTheme="minorHAnsi" w:eastAsiaTheme="minorEastAsia" w:hAnsiTheme="minorHAnsi" w:cstheme="minorBidi"/>
          <w:noProof/>
          <w:szCs w:val="22"/>
          <w:lang w:eastAsia="ja-JP"/>
        </w:rPr>
      </w:pPr>
      <w:hyperlink w:anchor="_Toc525115381" w:history="1">
        <w:r w:rsidR="006F4D56" w:rsidRPr="00023DA1">
          <w:rPr>
            <w:rStyle w:val="Hyperlink"/>
            <w:noProof/>
          </w:rPr>
          <w:t>2.5.1.2</w:t>
        </w:r>
        <w:r w:rsidR="006F4D56">
          <w:rPr>
            <w:rFonts w:asciiTheme="minorHAnsi" w:eastAsiaTheme="minorEastAsia" w:hAnsiTheme="minorHAnsi" w:cstheme="minorBidi"/>
            <w:noProof/>
            <w:szCs w:val="22"/>
            <w:lang w:eastAsia="ja-JP"/>
          </w:rPr>
          <w:tab/>
        </w:r>
        <w:r w:rsidR="006F4D56" w:rsidRPr="00023DA1">
          <w:rPr>
            <w:rStyle w:val="Hyperlink"/>
            <w:noProof/>
          </w:rPr>
          <w:t>Folgen</w:t>
        </w:r>
        <w:r w:rsidR="006F4D56">
          <w:rPr>
            <w:noProof/>
            <w:webHidden/>
          </w:rPr>
          <w:tab/>
        </w:r>
        <w:r w:rsidR="006F4D56">
          <w:rPr>
            <w:noProof/>
            <w:webHidden/>
          </w:rPr>
          <w:fldChar w:fldCharType="begin"/>
        </w:r>
        <w:r w:rsidR="006F4D56">
          <w:rPr>
            <w:noProof/>
            <w:webHidden/>
          </w:rPr>
          <w:instrText xml:space="preserve"> PAGEREF _Toc525115381 \h </w:instrText>
        </w:r>
        <w:r w:rsidR="006F4D56">
          <w:rPr>
            <w:noProof/>
            <w:webHidden/>
          </w:rPr>
        </w:r>
        <w:r w:rsidR="006F4D56">
          <w:rPr>
            <w:noProof/>
            <w:webHidden/>
          </w:rPr>
          <w:fldChar w:fldCharType="separate"/>
        </w:r>
        <w:r w:rsidR="006F4D56">
          <w:rPr>
            <w:noProof/>
            <w:webHidden/>
          </w:rPr>
          <w:t>6</w:t>
        </w:r>
        <w:r w:rsidR="006F4D56">
          <w:rPr>
            <w:noProof/>
            <w:webHidden/>
          </w:rPr>
          <w:fldChar w:fldCharType="end"/>
        </w:r>
      </w:hyperlink>
    </w:p>
    <w:p w14:paraId="7B4652D7" w14:textId="77777777" w:rsidR="006F4D56" w:rsidRDefault="004008BF">
      <w:pPr>
        <w:pStyle w:val="TOC4"/>
        <w:tabs>
          <w:tab w:val="left" w:pos="1760"/>
          <w:tab w:val="right" w:leader="dot" w:pos="9062"/>
        </w:tabs>
        <w:rPr>
          <w:rFonts w:asciiTheme="minorHAnsi" w:eastAsiaTheme="minorEastAsia" w:hAnsiTheme="minorHAnsi" w:cstheme="minorBidi"/>
          <w:noProof/>
          <w:szCs w:val="22"/>
          <w:lang w:eastAsia="ja-JP"/>
        </w:rPr>
      </w:pPr>
      <w:hyperlink w:anchor="_Toc525115382" w:history="1">
        <w:r w:rsidR="006F4D56" w:rsidRPr="00023DA1">
          <w:rPr>
            <w:rStyle w:val="Hyperlink"/>
            <w:noProof/>
          </w:rPr>
          <w:t>2.5.1.3</w:t>
        </w:r>
        <w:r w:rsidR="006F4D56">
          <w:rPr>
            <w:rFonts w:asciiTheme="minorHAnsi" w:eastAsiaTheme="minorEastAsia" w:hAnsiTheme="minorHAnsi" w:cstheme="minorBidi"/>
            <w:noProof/>
            <w:szCs w:val="22"/>
            <w:lang w:eastAsia="ja-JP"/>
          </w:rPr>
          <w:tab/>
        </w:r>
        <w:r w:rsidR="006F4D56" w:rsidRPr="00023DA1">
          <w:rPr>
            <w:rStyle w:val="Hyperlink"/>
            <w:noProof/>
          </w:rPr>
          <w:t>Risikoeinschätzung</w:t>
        </w:r>
        <w:r w:rsidR="006F4D56">
          <w:rPr>
            <w:noProof/>
            <w:webHidden/>
          </w:rPr>
          <w:tab/>
        </w:r>
        <w:r w:rsidR="006F4D56">
          <w:rPr>
            <w:noProof/>
            <w:webHidden/>
          </w:rPr>
          <w:fldChar w:fldCharType="begin"/>
        </w:r>
        <w:r w:rsidR="006F4D56">
          <w:rPr>
            <w:noProof/>
            <w:webHidden/>
          </w:rPr>
          <w:instrText xml:space="preserve"> PAGEREF _Toc525115382 \h </w:instrText>
        </w:r>
        <w:r w:rsidR="006F4D56">
          <w:rPr>
            <w:noProof/>
            <w:webHidden/>
          </w:rPr>
        </w:r>
        <w:r w:rsidR="006F4D56">
          <w:rPr>
            <w:noProof/>
            <w:webHidden/>
          </w:rPr>
          <w:fldChar w:fldCharType="separate"/>
        </w:r>
        <w:r w:rsidR="006F4D56">
          <w:rPr>
            <w:noProof/>
            <w:webHidden/>
          </w:rPr>
          <w:t>6</w:t>
        </w:r>
        <w:r w:rsidR="006F4D56">
          <w:rPr>
            <w:noProof/>
            <w:webHidden/>
          </w:rPr>
          <w:fldChar w:fldCharType="end"/>
        </w:r>
      </w:hyperlink>
    </w:p>
    <w:p w14:paraId="53E50AEC" w14:textId="77777777" w:rsidR="0001132C" w:rsidRPr="00690687" w:rsidRDefault="0001132C" w:rsidP="0001132C">
      <w:pPr>
        <w:rPr>
          <w:rFonts w:cs="Arial"/>
          <w:sz w:val="25"/>
          <w:szCs w:val="25"/>
        </w:rPr>
      </w:pPr>
      <w:r w:rsidRPr="00690687">
        <w:rPr>
          <w:rFonts w:cs="Arial"/>
          <w:sz w:val="25"/>
          <w:szCs w:val="25"/>
        </w:rPr>
        <w:fldChar w:fldCharType="end"/>
      </w:r>
    </w:p>
    <w:p w14:paraId="14E0F3A7" w14:textId="77777777" w:rsidR="0001132C" w:rsidRPr="00690687" w:rsidRDefault="0001132C">
      <w:pPr>
        <w:spacing w:before="0" w:after="0"/>
        <w:jc w:val="left"/>
      </w:pPr>
      <w:r w:rsidRPr="00690687">
        <w:br w:type="page"/>
      </w:r>
    </w:p>
    <w:p w14:paraId="14F00112" w14:textId="77777777" w:rsidR="00561415" w:rsidRPr="00690687" w:rsidRDefault="001C7E88" w:rsidP="0001132C">
      <w:pPr>
        <w:pStyle w:val="Heading1"/>
        <w:numPr>
          <w:ilvl w:val="0"/>
          <w:numId w:val="10"/>
        </w:numPr>
        <w:rPr>
          <w:lang w:val="de-AT"/>
        </w:rPr>
      </w:pPr>
      <w:bookmarkStart w:id="5" w:name="_Toc525115367"/>
      <w:r w:rsidRPr="00690687">
        <w:rPr>
          <w:lang w:val="de-AT"/>
        </w:rPr>
        <w:lastRenderedPageBreak/>
        <w:t>Änderungsverzeichnis</w:t>
      </w:r>
      <w:bookmarkEnd w:id="3"/>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690687" w14:paraId="6423ED5A" w14:textId="77777777" w:rsidTr="0070007B">
        <w:tc>
          <w:tcPr>
            <w:tcW w:w="1615" w:type="dxa"/>
            <w:shd w:val="clear" w:color="auto" w:fill="auto"/>
          </w:tcPr>
          <w:p w14:paraId="5665DA3E" w14:textId="77777777" w:rsidR="0070007B" w:rsidRPr="00690687" w:rsidRDefault="0070007B" w:rsidP="001E6EDA">
            <w:r w:rsidRPr="00690687">
              <w:t>Datum</w:t>
            </w:r>
          </w:p>
        </w:tc>
        <w:tc>
          <w:tcPr>
            <w:tcW w:w="1064" w:type="dxa"/>
            <w:shd w:val="clear" w:color="auto" w:fill="auto"/>
          </w:tcPr>
          <w:p w14:paraId="1C725A09" w14:textId="77777777" w:rsidR="0070007B" w:rsidRPr="00690687" w:rsidRDefault="0070007B" w:rsidP="001E6EDA">
            <w:r w:rsidRPr="00690687">
              <w:t>Version</w:t>
            </w:r>
          </w:p>
        </w:tc>
        <w:tc>
          <w:tcPr>
            <w:tcW w:w="1886" w:type="dxa"/>
          </w:tcPr>
          <w:p w14:paraId="69F4D91E" w14:textId="77777777" w:rsidR="0070007B" w:rsidRPr="00690687" w:rsidRDefault="00C4661F" w:rsidP="001E6EDA">
            <w:r w:rsidRPr="00690687">
              <w:t>Verfasser</w:t>
            </w:r>
          </w:p>
        </w:tc>
        <w:tc>
          <w:tcPr>
            <w:tcW w:w="4389" w:type="dxa"/>
            <w:shd w:val="clear" w:color="auto" w:fill="auto"/>
          </w:tcPr>
          <w:p w14:paraId="713A4988" w14:textId="77777777" w:rsidR="0070007B" w:rsidRPr="00690687" w:rsidRDefault="0070007B" w:rsidP="001E6EDA">
            <w:r w:rsidRPr="00690687">
              <w:t>Beschreibung</w:t>
            </w:r>
          </w:p>
        </w:tc>
      </w:tr>
      <w:tr w:rsidR="0070007B" w:rsidRPr="00690687" w14:paraId="448F6060" w14:textId="77777777" w:rsidTr="0070007B">
        <w:tc>
          <w:tcPr>
            <w:tcW w:w="1615" w:type="dxa"/>
            <w:shd w:val="clear" w:color="auto" w:fill="auto"/>
          </w:tcPr>
          <w:p w14:paraId="515574C7" w14:textId="77777777" w:rsidR="0070007B" w:rsidRPr="00690687" w:rsidRDefault="00A05BB2" w:rsidP="001E6EDA">
            <w:r w:rsidRPr="00690687">
              <w:t>1</w:t>
            </w:r>
            <w:r w:rsidR="005F7C97">
              <w:t>9</w:t>
            </w:r>
            <w:r w:rsidRPr="00690687">
              <w:t>.0</w:t>
            </w:r>
            <w:r w:rsidR="005F7C97">
              <w:t>9</w:t>
            </w:r>
            <w:r w:rsidRPr="00690687">
              <w:t>.2018</w:t>
            </w:r>
          </w:p>
        </w:tc>
        <w:tc>
          <w:tcPr>
            <w:tcW w:w="1064" w:type="dxa"/>
            <w:shd w:val="clear" w:color="auto" w:fill="auto"/>
          </w:tcPr>
          <w:p w14:paraId="566DE363" w14:textId="77777777" w:rsidR="0070007B" w:rsidRPr="00690687" w:rsidRDefault="00413177" w:rsidP="001E6EDA">
            <w:r w:rsidRPr="00690687">
              <w:t>1</w:t>
            </w:r>
          </w:p>
        </w:tc>
        <w:sdt>
          <w:sdtPr>
            <w:alias w:val="Author"/>
            <w:tag w:val=""/>
            <w:id w:val="-1244413651"/>
            <w:placeholder>
              <w:docPart w:val="CFA191E35A8C4EA1A095FDEE0BC241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86" w:type="dxa"/>
              </w:tcPr>
              <w:p w14:paraId="50B938C9" w14:textId="77777777" w:rsidR="0070007B" w:rsidRPr="00690687" w:rsidRDefault="00834547" w:rsidP="001E6EDA">
                <w:r w:rsidRPr="00690687">
                  <w:t>Franz Kellner, Breanos Software</w:t>
                </w:r>
              </w:p>
            </w:tc>
          </w:sdtContent>
        </w:sdt>
        <w:tc>
          <w:tcPr>
            <w:tcW w:w="4389" w:type="dxa"/>
            <w:shd w:val="clear" w:color="auto" w:fill="auto"/>
          </w:tcPr>
          <w:p w14:paraId="6CC45F78" w14:textId="77777777" w:rsidR="0070007B" w:rsidRPr="00690687" w:rsidRDefault="005F7C97" w:rsidP="001E6EDA">
            <w:r>
              <w:t>Dokument erstellt</w:t>
            </w:r>
          </w:p>
        </w:tc>
      </w:tr>
    </w:tbl>
    <w:p w14:paraId="4B711E5D" w14:textId="77777777" w:rsidR="00A07D3C" w:rsidRPr="00690687" w:rsidRDefault="001C7E88" w:rsidP="00F817CC">
      <w:pPr>
        <w:pStyle w:val="Heading1"/>
        <w:rPr>
          <w:lang w:val="de-AT"/>
        </w:rPr>
      </w:pPr>
      <w:r w:rsidRPr="00690687">
        <w:rPr>
          <w:lang w:val="de-AT"/>
        </w:rPr>
        <w:br w:type="page"/>
      </w:r>
      <w:bookmarkStart w:id="6" w:name="_Toc525115368"/>
      <w:r w:rsidR="00A0204A" w:rsidRPr="00690687">
        <w:rPr>
          <w:lang w:val="de-AT"/>
        </w:rPr>
        <w:lastRenderedPageBreak/>
        <w:t>Anforderungsbeschreibung</w:t>
      </w:r>
      <w:bookmarkEnd w:id="6"/>
    </w:p>
    <w:p w14:paraId="4DA6A74E" w14:textId="77777777" w:rsidR="00CE2CFA" w:rsidRPr="00690687" w:rsidRDefault="00CE2CFA" w:rsidP="00900B2F">
      <w:pPr>
        <w:pStyle w:val="Heading2"/>
        <w:rPr>
          <w:lang w:val="de-AT"/>
        </w:rPr>
      </w:pPr>
      <w:bookmarkStart w:id="7" w:name="_Toc525115369"/>
      <w:r w:rsidRPr="00690687">
        <w:rPr>
          <w:lang w:val="de-AT"/>
        </w:rPr>
        <w:t>Referenzen</w:t>
      </w:r>
      <w:bookmarkEnd w:id="7"/>
    </w:p>
    <w:p w14:paraId="0D6D4D28" w14:textId="77777777" w:rsidR="00834547" w:rsidRPr="006919D3" w:rsidRDefault="00834547" w:rsidP="00834547">
      <w:pPr>
        <w:rPr>
          <w:lang w:val="en-US"/>
          <w:rPrChange w:id="8" w:author="Dominik Hutterer" w:date="2018-09-20T10:15:00Z">
            <w:rPr/>
          </w:rPrChange>
        </w:rPr>
      </w:pPr>
      <w:r w:rsidRPr="006919D3">
        <w:rPr>
          <w:lang w:val="en-US"/>
          <w:rPrChange w:id="9" w:author="Dominik Hutterer" w:date="2018-09-20T10:15:00Z">
            <w:rPr/>
          </w:rPrChange>
        </w:rPr>
        <w:t xml:space="preserve">UML in </w:t>
      </w:r>
      <w:proofErr w:type="spellStart"/>
      <w:r w:rsidRPr="006919D3">
        <w:rPr>
          <w:lang w:val="en-US"/>
          <w:rPrChange w:id="10" w:author="Dominik Hutterer" w:date="2018-09-20T10:15:00Z">
            <w:rPr/>
          </w:rPrChange>
        </w:rPr>
        <w:t>Breanos</w:t>
      </w:r>
      <w:proofErr w:type="spellEnd"/>
      <w:r w:rsidRPr="006919D3">
        <w:rPr>
          <w:lang w:val="en-US"/>
          <w:rPrChange w:id="11" w:author="Dominik Hutterer" w:date="2018-09-20T10:15:00Z">
            <w:rPr/>
          </w:rPrChange>
        </w:rPr>
        <w:t xml:space="preserve"> </w:t>
      </w:r>
      <w:r w:rsidRPr="00690687">
        <w:sym w:font="Wingdings" w:char="F0E0"/>
      </w:r>
      <w:r w:rsidRPr="006919D3">
        <w:rPr>
          <w:lang w:val="en-US"/>
          <w:rPrChange w:id="12" w:author="Dominik Hutterer" w:date="2018-09-20T10:15:00Z">
            <w:rPr/>
          </w:rPrChange>
        </w:rPr>
        <w:t xml:space="preserve"> </w:t>
      </w:r>
      <w:proofErr w:type="spellStart"/>
      <w:r w:rsidRPr="006919D3">
        <w:rPr>
          <w:lang w:val="en-US"/>
          <w:rPrChange w:id="13" w:author="Dominik Hutterer" w:date="2018-09-20T10:15:00Z">
            <w:rPr/>
          </w:rPrChange>
        </w:rPr>
        <w:t>Daipan</w:t>
      </w:r>
      <w:proofErr w:type="spellEnd"/>
      <w:r w:rsidRPr="006919D3">
        <w:rPr>
          <w:lang w:val="en-US"/>
          <w:rPrChange w:id="14" w:author="Dominik Hutterer" w:date="2018-09-20T10:15:00Z">
            <w:rPr/>
          </w:rPrChange>
        </w:rPr>
        <w:t xml:space="preserve"> </w:t>
      </w:r>
      <w:r w:rsidRPr="00690687">
        <w:sym w:font="Wingdings" w:char="F0E0"/>
      </w:r>
      <w:r w:rsidRPr="006919D3">
        <w:rPr>
          <w:lang w:val="en-US"/>
          <w:rPrChange w:id="15" w:author="Dominik Hutterer" w:date="2018-09-20T10:15:00Z">
            <w:rPr/>
          </w:rPrChange>
        </w:rPr>
        <w:t xml:space="preserve"> </w:t>
      </w:r>
      <w:proofErr w:type="spellStart"/>
      <w:r w:rsidRPr="006919D3">
        <w:rPr>
          <w:lang w:val="en-US"/>
          <w:rPrChange w:id="16" w:author="Dominik Hutterer" w:date="2018-09-20T10:15:00Z">
            <w:rPr/>
          </w:rPrChange>
        </w:rPr>
        <w:t>Biks</w:t>
      </w:r>
      <w:proofErr w:type="spellEnd"/>
      <w:r w:rsidRPr="006919D3">
        <w:rPr>
          <w:lang w:val="en-US"/>
          <w:rPrChange w:id="17" w:author="Dominik Hutterer" w:date="2018-09-20T10:15:00Z">
            <w:rPr/>
          </w:rPrChange>
        </w:rPr>
        <w:t xml:space="preserve"> </w:t>
      </w:r>
      <w:r w:rsidRPr="00690687">
        <w:sym w:font="Wingdings" w:char="F0E0"/>
      </w:r>
      <w:r w:rsidRPr="006919D3">
        <w:rPr>
          <w:lang w:val="en-US"/>
          <w:rPrChange w:id="18" w:author="Dominik Hutterer" w:date="2018-09-20T10:15:00Z">
            <w:rPr/>
          </w:rPrChange>
        </w:rPr>
        <w:t xml:space="preserve"> Architecture </w:t>
      </w:r>
      <w:r w:rsidRPr="00690687">
        <w:sym w:font="Wingdings" w:char="F0E0"/>
      </w:r>
      <w:r w:rsidRPr="006919D3">
        <w:rPr>
          <w:lang w:val="en-US"/>
          <w:rPrChange w:id="19" w:author="Dominik Hutterer" w:date="2018-09-20T10:15:00Z">
            <w:rPr/>
          </w:rPrChange>
        </w:rPr>
        <w:t xml:space="preserve"> Xamarin Client - </w:t>
      </w:r>
      <w:proofErr w:type="spellStart"/>
      <w:r w:rsidRPr="006919D3">
        <w:rPr>
          <w:lang w:val="en-US"/>
          <w:rPrChange w:id="20" w:author="Dominik Hutterer" w:date="2018-09-20T10:15:00Z">
            <w:rPr/>
          </w:rPrChange>
        </w:rPr>
        <w:t>View&amp;Data</w:t>
      </w:r>
      <w:proofErr w:type="spellEnd"/>
      <w:r w:rsidRPr="006919D3">
        <w:rPr>
          <w:lang w:val="en-US"/>
          <w:rPrChange w:id="21" w:author="Dominik Hutterer" w:date="2018-09-20T10:15:00Z">
            <w:rPr/>
          </w:rPrChange>
        </w:rPr>
        <w:t xml:space="preserve"> retrieval </w:t>
      </w:r>
      <w:r w:rsidRPr="00690687">
        <w:sym w:font="Wingdings" w:char="F0E0"/>
      </w:r>
      <w:r w:rsidRPr="006919D3">
        <w:rPr>
          <w:lang w:val="en-US"/>
          <w:rPrChange w:id="22" w:author="Dominik Hutterer" w:date="2018-09-20T10:15:00Z">
            <w:rPr/>
          </w:rPrChange>
        </w:rPr>
        <w:t xml:space="preserve"> Activities</w:t>
      </w:r>
    </w:p>
    <w:p w14:paraId="3535A7A3" w14:textId="77777777" w:rsidR="00E95620" w:rsidRPr="00690687" w:rsidRDefault="00A0204A" w:rsidP="00834547">
      <w:pPr>
        <w:pStyle w:val="Heading2"/>
        <w:rPr>
          <w:lang w:val="de-AT"/>
        </w:rPr>
      </w:pPr>
      <w:bookmarkStart w:id="23" w:name="_Toc525115370"/>
      <w:r w:rsidRPr="00690687">
        <w:rPr>
          <w:lang w:val="de-AT"/>
        </w:rPr>
        <w:t>Einführung</w:t>
      </w:r>
      <w:bookmarkEnd w:id="23"/>
    </w:p>
    <w:p w14:paraId="666CE337" w14:textId="77777777" w:rsidR="000F6AE8" w:rsidRPr="00690687" w:rsidRDefault="000F6AE8" w:rsidP="000F6AE8">
      <w:r w:rsidRPr="00690687">
        <w:t>Die folgenden Punkte werden in diesem Dokument hinsichtlich der erforderlichen Arbeitsumfänge beschrieben.</w:t>
      </w:r>
    </w:p>
    <w:p w14:paraId="7A55AE5C" w14:textId="77777777" w:rsidR="00E95620" w:rsidRPr="00690687" w:rsidRDefault="00834547" w:rsidP="00834547">
      <w:pPr>
        <w:pStyle w:val="ListParagraph"/>
        <w:numPr>
          <w:ilvl w:val="0"/>
          <w:numId w:val="13"/>
        </w:numPr>
      </w:pPr>
      <w:r w:rsidRPr="00690687">
        <w:t>Struktur des Assistant,</w:t>
      </w:r>
    </w:p>
    <w:p w14:paraId="440F0984" w14:textId="77777777" w:rsidR="000F6AE8" w:rsidRPr="00690687" w:rsidRDefault="00834547" w:rsidP="000F6AE8">
      <w:pPr>
        <w:pStyle w:val="ListParagraph"/>
        <w:numPr>
          <w:ilvl w:val="0"/>
          <w:numId w:val="13"/>
        </w:numPr>
      </w:pPr>
      <w:r w:rsidRPr="00690687">
        <w:t>Schnittstellenbeschreibung KPUs zur Registrierung beim Assistan</w:t>
      </w:r>
      <w:r w:rsidR="000F6AE8" w:rsidRPr="00690687">
        <w:t>t</w:t>
      </w:r>
    </w:p>
    <w:p w14:paraId="0FECDDCE" w14:textId="77777777" w:rsidR="000F6AE8" w:rsidRPr="00690687" w:rsidRDefault="000F6AE8" w:rsidP="000F6AE8">
      <w:pPr>
        <w:pStyle w:val="ListParagraph"/>
        <w:numPr>
          <w:ilvl w:val="0"/>
          <w:numId w:val="13"/>
        </w:numPr>
      </w:pPr>
      <w:r w:rsidRPr="00690687">
        <w:t>Kommunikation zwischen Client und Assistant zum Abholen aller für die Anzeige relevanter Daten</w:t>
      </w:r>
    </w:p>
    <w:p w14:paraId="0D05DAF1" w14:textId="77777777" w:rsidR="00E95620" w:rsidRPr="00690687" w:rsidRDefault="00A0204A" w:rsidP="00900B2F">
      <w:pPr>
        <w:pStyle w:val="Heading3"/>
      </w:pPr>
      <w:bookmarkStart w:id="24" w:name="_Toc525115371"/>
      <w:r w:rsidRPr="00690687">
        <w:t>Inkludierter Umfang</w:t>
      </w:r>
      <w:bookmarkEnd w:id="24"/>
    </w:p>
    <w:p w14:paraId="34ACFE62" w14:textId="77777777" w:rsidR="00D87EA8" w:rsidRPr="00690687" w:rsidRDefault="00834547" w:rsidP="00834547">
      <w:pPr>
        <w:pStyle w:val="Heading4"/>
      </w:pPr>
      <w:bookmarkStart w:id="25" w:name="_Toc525115372"/>
      <w:r w:rsidRPr="00690687">
        <w:t>Struktur des Assistant</w:t>
      </w:r>
      <w:bookmarkEnd w:id="25"/>
    </w:p>
    <w:p w14:paraId="6BA7BD3B" w14:textId="77777777" w:rsidR="000F6AE8" w:rsidRPr="00690687" w:rsidRDefault="000F6AE8" w:rsidP="000F6AE8">
      <w:r w:rsidRPr="00690687">
        <w:t>Der Assistant besitzt derzeit einige Komponenten die hardcoded Modelle / Controller erstellen bzw. beinhalten. Die Endversion des Assistant soll keine fix eingebauten Modelle beinhalten und gänzlich frei von Controllern sein, da diese in den jeweiligen KPUs verbaut sind.</w:t>
      </w:r>
    </w:p>
    <w:p w14:paraId="1D137327" w14:textId="77777777" w:rsidR="001F173C" w:rsidRPr="00690687" w:rsidRDefault="001F173C" w:rsidP="00204391">
      <w:pPr>
        <w:pStyle w:val="Heading4"/>
      </w:pPr>
      <w:bookmarkStart w:id="26" w:name="_Toc525115373"/>
      <w:r w:rsidRPr="00690687">
        <w:t>Schnittstellenbeschreibung KPUs zur Registrierung beim Assistant</w:t>
      </w:r>
      <w:bookmarkEnd w:id="26"/>
    </w:p>
    <w:p w14:paraId="0E35563E" w14:textId="77777777" w:rsidR="00204391" w:rsidRPr="00690687" w:rsidRDefault="000F6AE8" w:rsidP="000F6AE8">
      <w:r w:rsidRPr="00690687">
        <w:t>Zur Initiierung der Kommunikation mit dem Assistant muss sich eine KPU registrieren. Der Vorgang wird über das Blackboard abgewickelt, welches die entsprechenden Telegramme weiterleitet.</w:t>
      </w:r>
    </w:p>
    <w:p w14:paraId="2F3A4F68" w14:textId="77777777" w:rsidR="000F6AE8" w:rsidRPr="00690687" w:rsidRDefault="000F6AE8" w:rsidP="000F6AE8">
      <w:r w:rsidRPr="00690687">
        <w:t xml:space="preserve">Das Telegramm zum </w:t>
      </w:r>
      <w:del w:id="27" w:author="Dominik Hutterer" w:date="2018-09-20T10:15:00Z">
        <w:r w:rsidRPr="00690687" w:rsidDel="00367F38">
          <w:delText>registrieren</w:delText>
        </w:r>
      </w:del>
      <w:ins w:id="28" w:author="Dominik Hutterer" w:date="2018-09-20T10:15:00Z">
        <w:r w:rsidR="00367F38" w:rsidRPr="00690687">
          <w:t>Registrieren</w:t>
        </w:r>
      </w:ins>
      <w:r w:rsidRPr="00690687">
        <w:t xml:space="preserve"> einer KPU könnte dabei wie folgt aussehen:</w:t>
      </w:r>
    </w:p>
    <w:p w14:paraId="6B051C2D" w14:textId="77777777" w:rsidR="000F6AE8" w:rsidRPr="00690687" w:rsidRDefault="000F6AE8" w:rsidP="000F6AE8">
      <w:pPr>
        <w:pStyle w:val="ListParagraph"/>
        <w:numPr>
          <w:ilvl w:val="0"/>
          <w:numId w:val="13"/>
        </w:numPr>
      </w:pPr>
      <w:r w:rsidRPr="00690687">
        <w:t>Eindeutiger Identifier der KPU</w:t>
      </w:r>
    </w:p>
    <w:p w14:paraId="3E16CA8E" w14:textId="77777777" w:rsidR="000F6AE8" w:rsidRPr="00690687" w:rsidRDefault="000F6AE8" w:rsidP="000F6AE8">
      <w:pPr>
        <w:pStyle w:val="ListParagraph"/>
        <w:numPr>
          <w:ilvl w:val="0"/>
          <w:numId w:val="13"/>
        </w:numPr>
      </w:pPr>
      <w:r w:rsidRPr="00690687">
        <w:t>Liste der von dem Datenmodell der KPU benötigten Assemblies</w:t>
      </w:r>
    </w:p>
    <w:p w14:paraId="0B658C1F" w14:textId="77777777" w:rsidR="000F6AE8" w:rsidRPr="00690687" w:rsidRDefault="000F6AE8" w:rsidP="000F6AE8">
      <w:pPr>
        <w:pStyle w:val="ListParagraph"/>
        <w:numPr>
          <w:ilvl w:val="0"/>
          <w:numId w:val="13"/>
        </w:numPr>
      </w:pPr>
      <w:r w:rsidRPr="00690687">
        <w:t>Die benötigten Assemblies selbst als byte-Arrays</w:t>
      </w:r>
    </w:p>
    <w:p w14:paraId="51BD2F44" w14:textId="77777777" w:rsidR="000F6AE8" w:rsidRPr="00690687" w:rsidRDefault="000F6AE8" w:rsidP="000F6AE8">
      <w:pPr>
        <w:pStyle w:val="ListParagraph"/>
        <w:numPr>
          <w:ilvl w:val="0"/>
          <w:numId w:val="13"/>
        </w:numPr>
      </w:pPr>
      <w:r w:rsidRPr="00690687">
        <w:t xml:space="preserve">Liste der </w:t>
      </w:r>
      <w:r w:rsidR="00690687" w:rsidRPr="00690687">
        <w:t>von der View</w:t>
      </w:r>
      <w:r w:rsidRPr="00690687">
        <w:t xml:space="preserve"> benötigten Dateien zum anzeigen (z.B. Bilder)</w:t>
      </w:r>
    </w:p>
    <w:p w14:paraId="61CB31C5" w14:textId="566320F2" w:rsidR="000F6AE8" w:rsidRPr="00690687" w:rsidRDefault="000F6AE8" w:rsidP="000F6AE8">
      <w:pPr>
        <w:pStyle w:val="ListParagraph"/>
        <w:numPr>
          <w:ilvl w:val="0"/>
          <w:numId w:val="13"/>
        </w:numPr>
      </w:pPr>
      <w:r w:rsidRPr="00690687">
        <w:t xml:space="preserve">Die mit der KPU verknüpften Views als </w:t>
      </w:r>
      <w:ins w:id="29" w:author="Dominik Hutterer" w:date="2018-09-20T10:16:00Z">
        <w:r w:rsidR="006919D3">
          <w:t>P</w:t>
        </w:r>
      </w:ins>
      <w:del w:id="30" w:author="Dominik Hutterer" w:date="2018-09-20T10:16:00Z">
        <w:r w:rsidRPr="00690687" w:rsidDel="006919D3">
          <w:delText>p</w:delText>
        </w:r>
      </w:del>
      <w:r w:rsidRPr="00690687">
        <w:t xml:space="preserve">aar aus View Identifier und </w:t>
      </w:r>
      <w:r w:rsidR="00690687" w:rsidRPr="00690687">
        <w:t>XAML</w:t>
      </w:r>
      <w:r w:rsidRPr="00690687">
        <w:t>-Text</w:t>
      </w:r>
    </w:p>
    <w:p w14:paraId="4B414C40" w14:textId="77777777" w:rsidR="000F6AE8" w:rsidRPr="00690687" w:rsidRDefault="000F6AE8" w:rsidP="000F6AE8">
      <w:pPr>
        <w:pStyle w:val="Heading4"/>
      </w:pPr>
      <w:bookmarkStart w:id="31" w:name="_Toc525115374"/>
      <w:r w:rsidRPr="00690687">
        <w:t>Kommunikation zwischen Client und</w:t>
      </w:r>
      <w:bookmarkStart w:id="32" w:name="_GoBack"/>
      <w:bookmarkEnd w:id="32"/>
      <w:r w:rsidRPr="00690687">
        <w:t xml:space="preserve"> Assistant zum Abholen aller für die Anzeige relevanter Daten</w:t>
      </w:r>
      <w:bookmarkEnd w:id="31"/>
    </w:p>
    <w:p w14:paraId="23170C7E" w14:textId="77777777" w:rsidR="000F6AE8" w:rsidRPr="00690687" w:rsidRDefault="000F6AE8" w:rsidP="000F6AE8">
      <w:r w:rsidRPr="00690687">
        <w:t xml:space="preserve">Zwischen XClient und dem ExternalCommunication-Service des </w:t>
      </w:r>
      <w:r w:rsidR="00690687" w:rsidRPr="00690687">
        <w:t>Assistant</w:t>
      </w:r>
      <w:r w:rsidRPr="00690687">
        <w:t xml:space="preserve"> werden über SignalR-Methodenaufrufe die einzelnen Anfragen verschickt.</w:t>
      </w:r>
      <w:r w:rsidR="00690687" w:rsidRPr="00690687">
        <w:t xml:space="preserve"> </w:t>
      </w:r>
    </w:p>
    <w:p w14:paraId="4646FE10" w14:textId="77777777" w:rsidR="00690687" w:rsidRPr="00690687" w:rsidRDefault="00690687" w:rsidP="000F6AE8">
      <w:r w:rsidRPr="00690687">
        <w:t xml:space="preserve">Derzeit sieht diese Kommunikation nur vor, sich auf eine View zu registrieren, was zur Folge hat, dass der Client den XAML-Text zum </w:t>
      </w:r>
      <w:del w:id="33" w:author="Dominik Hutterer" w:date="2018-09-20T10:15:00Z">
        <w:r w:rsidRPr="00690687" w:rsidDel="006919D3">
          <w:delText>anzeigen</w:delText>
        </w:r>
      </w:del>
      <w:ins w:id="34" w:author="Dominik Hutterer" w:date="2018-09-20T10:15:00Z">
        <w:r w:rsidR="006919D3" w:rsidRPr="00690687">
          <w:t>Anzeigen</w:t>
        </w:r>
      </w:ins>
      <w:r w:rsidRPr="00690687">
        <w:t xml:space="preserve"> und die derzeitigen Werte des Models geschickt bekommt.</w:t>
      </w:r>
    </w:p>
    <w:p w14:paraId="2C8D7FCF" w14:textId="77777777" w:rsidR="00690687" w:rsidRPr="00690687" w:rsidRDefault="00690687" w:rsidP="000F6AE8">
      <w:r w:rsidRPr="00690687">
        <w:t>Das Verhalten muss entsprechend dem Aktivitätsdiagramm (s. Referenzen) angepasst werden. Dies beinhaltet in Folge auch seitens des Clients (und des Presenters im Assistant) neue Funktionalität bezüglich des Hereinladens und der Instanziierung des von der KPU bereitgestellten Models, damit das XAML-Binding darauf einfacher handzuhaben ist, bei größerer möglicher Komplexität als es derzeit der Fall ist.</w:t>
      </w:r>
    </w:p>
    <w:p w14:paraId="4B6CF36D" w14:textId="77777777" w:rsidR="00A0204A" w:rsidRPr="00690687" w:rsidRDefault="00A0204A" w:rsidP="00A0204A">
      <w:pPr>
        <w:pStyle w:val="Heading3"/>
      </w:pPr>
      <w:bookmarkStart w:id="35" w:name="_Toc525115375"/>
      <w:r w:rsidRPr="00690687">
        <w:t>Exkludierter Umfang</w:t>
      </w:r>
      <w:bookmarkEnd w:id="35"/>
    </w:p>
    <w:p w14:paraId="2DC38486" w14:textId="77777777" w:rsidR="00F13230" w:rsidRPr="00690687" w:rsidRDefault="00690687" w:rsidP="00690687">
      <w:pPr>
        <w:pStyle w:val="ListParagraph"/>
        <w:numPr>
          <w:ilvl w:val="0"/>
          <w:numId w:val="13"/>
        </w:numPr>
      </w:pPr>
      <w:r w:rsidRPr="00690687">
        <w:t xml:space="preserve">In späterer Folge soll eine KPU auch die Möglichkeit </w:t>
      </w:r>
      <w:r w:rsidR="006F4D56">
        <w:t>zur Deregistrierung haben</w:t>
      </w:r>
    </w:p>
    <w:p w14:paraId="40BFE00C" w14:textId="77777777" w:rsidR="00690687" w:rsidRPr="00690687" w:rsidRDefault="00690687" w:rsidP="00690687">
      <w:pPr>
        <w:pStyle w:val="ListParagraph"/>
        <w:numPr>
          <w:ilvl w:val="0"/>
          <w:numId w:val="13"/>
        </w:numPr>
      </w:pPr>
      <w:r w:rsidRPr="00690687">
        <w:t xml:space="preserve">Es gibt derzeit noch kein </w:t>
      </w:r>
      <w:r w:rsidR="006F4D56" w:rsidRPr="00690687">
        <w:t>endgültiges</w:t>
      </w:r>
      <w:r w:rsidRPr="00690687">
        <w:t xml:space="preserve"> Konzept für Mehrfachbeziehungen zwischen KPUs und Views.</w:t>
      </w:r>
    </w:p>
    <w:p w14:paraId="1C02FE42" w14:textId="77777777" w:rsidR="00CB1C49" w:rsidRPr="00690687" w:rsidRDefault="00CB1C49" w:rsidP="00CB1C49">
      <w:pPr>
        <w:pStyle w:val="Heading2"/>
        <w:rPr>
          <w:lang w:val="de-AT"/>
        </w:rPr>
      </w:pPr>
      <w:bookmarkStart w:id="36" w:name="_Toc525115376"/>
      <w:r w:rsidRPr="00690687">
        <w:rPr>
          <w:lang w:val="de-AT"/>
        </w:rPr>
        <w:lastRenderedPageBreak/>
        <w:t>Geplantes Vorgehen</w:t>
      </w:r>
      <w:bookmarkEnd w:id="36"/>
    </w:p>
    <w:p w14:paraId="39E0F1E9" w14:textId="77777777" w:rsidR="00CB1C49" w:rsidRDefault="006F4D56" w:rsidP="00F13230">
      <w:r>
        <w:t>EBE: Schnittstellen KPU-Registrierung KPU – Blackboard &amp; Blackboard – Assistant</w:t>
      </w:r>
    </w:p>
    <w:p w14:paraId="05AD3983" w14:textId="77777777" w:rsidR="006F4D56" w:rsidRPr="00690687" w:rsidRDefault="006F4D56" w:rsidP="00F13230">
      <w:r>
        <w:t>FKE: Struktur Assistant &amp; Kommunikation Assistant - XClient</w:t>
      </w:r>
    </w:p>
    <w:p w14:paraId="6183FD1A" w14:textId="77777777" w:rsidR="005A1CC1" w:rsidRPr="00690687" w:rsidRDefault="00A0204A" w:rsidP="00A0204A">
      <w:pPr>
        <w:pStyle w:val="Heading2"/>
        <w:rPr>
          <w:lang w:val="de-AT"/>
        </w:rPr>
      </w:pPr>
      <w:bookmarkStart w:id="37" w:name="_Toc525115377"/>
      <w:r w:rsidRPr="00690687">
        <w:rPr>
          <w:lang w:val="de-AT"/>
        </w:rPr>
        <w:t>Aufwand</w:t>
      </w:r>
      <w:bookmarkEnd w:id="37"/>
    </w:p>
    <w:p w14:paraId="1F91B639" w14:textId="77777777" w:rsidR="007248E8" w:rsidRPr="00690687" w:rsidRDefault="00A0204A" w:rsidP="00A0204A">
      <w:r w:rsidRPr="00690687">
        <w:t>Der Aufwand wird wie folgt geschätzt.</w:t>
      </w:r>
    </w:p>
    <w:p w14:paraId="34087223" w14:textId="77777777" w:rsidR="00023DAB" w:rsidRPr="00690687" w:rsidRDefault="00023DAB" w:rsidP="00A0204A"/>
    <w:tbl>
      <w:tblPr>
        <w:tblStyle w:val="TableGrid"/>
        <w:tblW w:w="9697" w:type="dxa"/>
        <w:tblLook w:val="04A0" w:firstRow="1" w:lastRow="0" w:firstColumn="1" w:lastColumn="0" w:noHBand="0" w:noVBand="1"/>
      </w:tblPr>
      <w:tblGrid>
        <w:gridCol w:w="4848"/>
        <w:gridCol w:w="4849"/>
      </w:tblGrid>
      <w:tr w:rsidR="007248E8" w:rsidRPr="00690687" w14:paraId="57708BED" w14:textId="77777777" w:rsidTr="007248E8">
        <w:trPr>
          <w:trHeight w:val="108"/>
        </w:trPr>
        <w:tc>
          <w:tcPr>
            <w:tcW w:w="4848" w:type="dxa"/>
          </w:tcPr>
          <w:p w14:paraId="430F82DB" w14:textId="77777777" w:rsidR="007248E8" w:rsidRPr="00690687" w:rsidRDefault="007248E8" w:rsidP="00532256">
            <w:r w:rsidRPr="00690687">
              <w:t>Aufgabe</w:t>
            </w:r>
          </w:p>
        </w:tc>
        <w:tc>
          <w:tcPr>
            <w:tcW w:w="4849" w:type="dxa"/>
          </w:tcPr>
          <w:p w14:paraId="451BD2BE" w14:textId="77777777" w:rsidR="007248E8" w:rsidRPr="00690687" w:rsidRDefault="007248E8" w:rsidP="00532256">
            <w:r w:rsidRPr="00690687">
              <w:t>Mannstunden</w:t>
            </w:r>
          </w:p>
        </w:tc>
      </w:tr>
      <w:tr w:rsidR="007248E8" w:rsidRPr="00690687" w14:paraId="42B52617" w14:textId="77777777" w:rsidTr="007248E8">
        <w:trPr>
          <w:trHeight w:val="106"/>
        </w:trPr>
        <w:tc>
          <w:tcPr>
            <w:tcW w:w="4848" w:type="dxa"/>
          </w:tcPr>
          <w:p w14:paraId="13B4F930" w14:textId="77777777" w:rsidR="007248E8" w:rsidRPr="00690687" w:rsidRDefault="006F4D56" w:rsidP="00532256">
            <w:r>
              <w:t>Schnittstellen zur KPU-Registrierung</w:t>
            </w:r>
          </w:p>
        </w:tc>
        <w:tc>
          <w:tcPr>
            <w:tcW w:w="4849" w:type="dxa"/>
          </w:tcPr>
          <w:p w14:paraId="20C8641B" w14:textId="77777777" w:rsidR="007248E8" w:rsidRPr="00690687" w:rsidRDefault="006F4D56" w:rsidP="00532256">
            <w:r>
              <w:t>18</w:t>
            </w:r>
          </w:p>
        </w:tc>
      </w:tr>
      <w:tr w:rsidR="007248E8" w:rsidRPr="00690687" w14:paraId="27C546EC" w14:textId="77777777" w:rsidTr="007248E8">
        <w:trPr>
          <w:trHeight w:val="344"/>
        </w:trPr>
        <w:tc>
          <w:tcPr>
            <w:tcW w:w="4848" w:type="dxa"/>
          </w:tcPr>
          <w:p w14:paraId="3A8328BB" w14:textId="77777777" w:rsidR="007248E8" w:rsidRPr="00690687" w:rsidRDefault="006F4D56" w:rsidP="00532256">
            <w:r>
              <w:t>Kommunikation XClient</w:t>
            </w:r>
          </w:p>
        </w:tc>
        <w:tc>
          <w:tcPr>
            <w:tcW w:w="4849" w:type="dxa"/>
          </w:tcPr>
          <w:p w14:paraId="54BE68BF" w14:textId="77777777" w:rsidR="007248E8" w:rsidRPr="00690687" w:rsidRDefault="006F4D56" w:rsidP="00532256">
            <w:r>
              <w:t>6</w:t>
            </w:r>
          </w:p>
        </w:tc>
      </w:tr>
      <w:tr w:rsidR="007248E8" w:rsidRPr="00690687" w14:paraId="2D72A125" w14:textId="77777777" w:rsidTr="007248E8">
        <w:trPr>
          <w:trHeight w:val="106"/>
        </w:trPr>
        <w:tc>
          <w:tcPr>
            <w:tcW w:w="4848" w:type="dxa"/>
          </w:tcPr>
          <w:p w14:paraId="563E95EA" w14:textId="77777777" w:rsidR="007248E8" w:rsidRPr="00690687" w:rsidRDefault="006F4D56" w:rsidP="00532256">
            <w:r>
              <w:t>Struktur Assistant</w:t>
            </w:r>
          </w:p>
        </w:tc>
        <w:tc>
          <w:tcPr>
            <w:tcW w:w="4849" w:type="dxa"/>
          </w:tcPr>
          <w:p w14:paraId="3A0A051B" w14:textId="77777777" w:rsidR="007248E8" w:rsidRPr="00690687" w:rsidRDefault="006F4D56" w:rsidP="00532256">
            <w:r>
              <w:t>6</w:t>
            </w:r>
          </w:p>
        </w:tc>
      </w:tr>
      <w:tr w:rsidR="006F4D56" w:rsidRPr="00690687" w14:paraId="786092A5" w14:textId="77777777" w:rsidTr="007248E8">
        <w:trPr>
          <w:trHeight w:val="106"/>
        </w:trPr>
        <w:tc>
          <w:tcPr>
            <w:tcW w:w="4848" w:type="dxa"/>
          </w:tcPr>
          <w:p w14:paraId="219CD518" w14:textId="77777777" w:rsidR="006F4D56" w:rsidRDefault="006F4D56" w:rsidP="00532256">
            <w:r>
              <w:t>Backgroundfunktionalität XClient für die geänderte Kommunikation</w:t>
            </w:r>
          </w:p>
        </w:tc>
        <w:tc>
          <w:tcPr>
            <w:tcW w:w="4849" w:type="dxa"/>
          </w:tcPr>
          <w:p w14:paraId="18A7CC98" w14:textId="77777777" w:rsidR="006F4D56" w:rsidRDefault="006F4D56" w:rsidP="00532256">
            <w:r>
              <w:t>6</w:t>
            </w:r>
          </w:p>
        </w:tc>
      </w:tr>
      <w:tr w:rsidR="007248E8" w:rsidRPr="00690687" w14:paraId="00685222" w14:textId="77777777" w:rsidTr="007248E8">
        <w:trPr>
          <w:trHeight w:val="413"/>
        </w:trPr>
        <w:tc>
          <w:tcPr>
            <w:tcW w:w="4848" w:type="dxa"/>
          </w:tcPr>
          <w:p w14:paraId="2BE6C352" w14:textId="77777777" w:rsidR="007248E8" w:rsidRPr="00690687" w:rsidRDefault="007248E8" w:rsidP="00532256">
            <w:r w:rsidRPr="00690687">
              <w:t>Gesamt</w:t>
            </w:r>
          </w:p>
        </w:tc>
        <w:tc>
          <w:tcPr>
            <w:tcW w:w="4849" w:type="dxa"/>
          </w:tcPr>
          <w:p w14:paraId="4EDFF289" w14:textId="77777777" w:rsidR="007248E8" w:rsidRPr="00690687" w:rsidRDefault="006F4D56" w:rsidP="00532256">
            <w:r>
              <w:t>36</w:t>
            </w:r>
          </w:p>
        </w:tc>
      </w:tr>
    </w:tbl>
    <w:p w14:paraId="3D238618" w14:textId="77777777" w:rsidR="007108A2" w:rsidRPr="00690687" w:rsidRDefault="007108A2" w:rsidP="00A0204A"/>
    <w:p w14:paraId="16DC12DA" w14:textId="77777777" w:rsidR="007248E8" w:rsidRPr="00690687" w:rsidRDefault="007248E8" w:rsidP="007248E8">
      <w:pPr>
        <w:pStyle w:val="Heading2"/>
        <w:rPr>
          <w:lang w:val="de-AT"/>
        </w:rPr>
      </w:pPr>
      <w:bookmarkStart w:id="38" w:name="_Toc525115378"/>
      <w:r w:rsidRPr="00690687">
        <w:rPr>
          <w:lang w:val="de-AT"/>
        </w:rPr>
        <w:t>Risiken</w:t>
      </w:r>
      <w:bookmarkEnd w:id="38"/>
    </w:p>
    <w:p w14:paraId="13CBE5AD" w14:textId="77777777" w:rsidR="007248E8" w:rsidRPr="00690687" w:rsidRDefault="00023DAB" w:rsidP="007248E8">
      <w:pPr>
        <w:pStyle w:val="Heading3"/>
      </w:pPr>
      <w:bookmarkStart w:id="39" w:name="_Toc525115379"/>
      <w:r w:rsidRPr="00690687">
        <w:t>Risiko 1</w:t>
      </w:r>
      <w:bookmarkEnd w:id="39"/>
    </w:p>
    <w:p w14:paraId="1036E555" w14:textId="77777777" w:rsidR="007248E8" w:rsidRDefault="007248E8" w:rsidP="006711E0">
      <w:pPr>
        <w:pStyle w:val="Heading4"/>
      </w:pPr>
      <w:bookmarkStart w:id="40" w:name="_Toc525115380"/>
      <w:r w:rsidRPr="00690687">
        <w:t>Beschreibung</w:t>
      </w:r>
      <w:bookmarkEnd w:id="40"/>
    </w:p>
    <w:p w14:paraId="2508AC4C" w14:textId="77777777" w:rsidR="006F4D56" w:rsidRPr="006F4D56" w:rsidRDefault="006F4D56" w:rsidP="006F4D56">
      <w:r>
        <w:t xml:space="preserve">Dynamische Assembly-Instanziierung könnte in </w:t>
      </w:r>
      <w:r w:rsidRPr="006F4D56">
        <w:t>.NET</w:t>
      </w:r>
      <w:r>
        <w:t xml:space="preserve"> Standard komplexer sein als unter </w:t>
      </w:r>
      <w:r w:rsidRPr="006F4D56">
        <w:t>.NET</w:t>
      </w:r>
      <w:r>
        <w:t xml:space="preserve"> Core. XClient ist in </w:t>
      </w:r>
      <w:r w:rsidRPr="006F4D56">
        <w:t>.NET Standard</w:t>
      </w:r>
      <w:r>
        <w:t xml:space="preserve"> geschrieben.</w:t>
      </w:r>
    </w:p>
    <w:p w14:paraId="58C69ED9" w14:textId="77777777" w:rsidR="007248E8" w:rsidRPr="00690687" w:rsidRDefault="007248E8" w:rsidP="006711E0">
      <w:pPr>
        <w:pStyle w:val="Heading4"/>
      </w:pPr>
      <w:bookmarkStart w:id="41" w:name="_Toc525115381"/>
      <w:r w:rsidRPr="00690687">
        <w:t>Folgen</w:t>
      </w:r>
      <w:bookmarkEnd w:id="41"/>
    </w:p>
    <w:p w14:paraId="56C8D05C" w14:textId="77777777" w:rsidR="006711E0" w:rsidRPr="00690687" w:rsidRDefault="006F4D56" w:rsidP="006711E0">
      <w:r>
        <w:t>Die Fertigstellung der Backgroundfunktionalität zur Model-</w:t>
      </w:r>
      <w:proofErr w:type="spellStart"/>
      <w:r>
        <w:t>Persistierung</w:t>
      </w:r>
      <w:proofErr w:type="spellEnd"/>
      <w:r>
        <w:t xml:space="preserve"> im </w:t>
      </w:r>
      <w:proofErr w:type="spellStart"/>
      <w:r>
        <w:t>XClient</w:t>
      </w:r>
      <w:proofErr w:type="spellEnd"/>
      <w:r>
        <w:t xml:space="preserve"> könnte aufwändiger/schwieriger sein als erwartet.</w:t>
      </w:r>
    </w:p>
    <w:p w14:paraId="70EE37FB" w14:textId="77777777" w:rsidR="00745D7A" w:rsidRDefault="006F4D56" w:rsidP="006F4D56">
      <w:pPr>
        <w:pStyle w:val="Heading4"/>
      </w:pPr>
      <w:bookmarkStart w:id="42" w:name="_Toc525115382"/>
      <w:r>
        <w:t>Risikoeinschätzung</w:t>
      </w:r>
      <w:bookmarkEnd w:id="42"/>
    </w:p>
    <w:p w14:paraId="7DE67ADC" w14:textId="77777777" w:rsidR="006F4D56" w:rsidRPr="006F4D56" w:rsidRDefault="006F4D56" w:rsidP="006F4D56">
      <w:r>
        <w:t xml:space="preserve">Es ist unwahrscheinlich, dass der Weg zur Instanziierung von Assemblies in </w:t>
      </w:r>
      <w:r w:rsidRPr="006F4D56">
        <w:t>.NET</w:t>
      </w:r>
      <w:r>
        <w:t xml:space="preserve"> Standard wesentlich abgeändert zur Implementierung in </w:t>
      </w:r>
      <w:r w:rsidRPr="006F4D56">
        <w:t>.NET</w:t>
      </w:r>
      <w:r>
        <w:t xml:space="preserve"> Core oder </w:t>
      </w:r>
      <w:r w:rsidRPr="006F4D56">
        <w:t>.NET</w:t>
      </w:r>
      <w:r>
        <w:t> Framework.</w:t>
      </w:r>
    </w:p>
    <w:sectPr w:rsidR="006F4D56" w:rsidRPr="006F4D56" w:rsidSect="00CC0AC7">
      <w:headerReference w:type="even" r:id="rId12"/>
      <w:headerReference w:type="default" r:id="rId13"/>
      <w:footerReference w:type="even" r:id="rId14"/>
      <w:footerReference w:type="default" r:id="rId15"/>
      <w:headerReference w:type="first" r:id="rId16"/>
      <w:footerReference w:type="first" r:id="rId17"/>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57E46" w14:textId="77777777" w:rsidR="00A67C05" w:rsidRDefault="00A67C05" w:rsidP="00624295">
      <w:r>
        <w:separator/>
      </w:r>
    </w:p>
    <w:p w14:paraId="5E2A3445" w14:textId="77777777" w:rsidR="00A67C05" w:rsidRDefault="00A67C05" w:rsidP="00624295"/>
  </w:endnote>
  <w:endnote w:type="continuationSeparator" w:id="0">
    <w:p w14:paraId="4A733539" w14:textId="77777777" w:rsidR="00A67C05" w:rsidRDefault="00A67C05" w:rsidP="00624295">
      <w:r>
        <w:continuationSeparator/>
      </w:r>
    </w:p>
    <w:p w14:paraId="40CDB7FB" w14:textId="77777777" w:rsidR="00A67C05" w:rsidRDefault="00A67C05"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B8ADD" w14:textId="77777777" w:rsidR="00D363D3" w:rsidRDefault="00D363D3">
    <w:pPr>
      <w:pStyle w:val="Footer"/>
    </w:pPr>
  </w:p>
  <w:p w14:paraId="214B2404" w14:textId="77777777" w:rsidR="00D363D3" w:rsidRDefault="00D363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094"/>
      <w:gridCol w:w="1093"/>
      <w:gridCol w:w="1094"/>
    </w:tblGrid>
    <w:tr w:rsidR="00100648" w:rsidRPr="005C6D6B" w14:paraId="4157AFDD" w14:textId="77777777" w:rsidTr="0001132C">
      <w:trPr>
        <w:trHeight w:val="304"/>
      </w:trPr>
      <w:tc>
        <w:tcPr>
          <w:tcW w:w="1247" w:type="dxa"/>
        </w:tcPr>
        <w:p w14:paraId="66444990" w14:textId="77777777" w:rsidR="00100648" w:rsidRPr="005C6D6B" w:rsidRDefault="00100648" w:rsidP="00100648">
          <w:pPr>
            <w:pStyle w:val="Footer"/>
          </w:pPr>
          <w:r>
            <w:t>Dokument</w:t>
          </w:r>
        </w:p>
      </w:tc>
      <w:tc>
        <w:tcPr>
          <w:tcW w:w="5216" w:type="dxa"/>
        </w:tcPr>
        <w:p w14:paraId="64C718FD" w14:textId="77777777" w:rsidR="00100648" w:rsidRPr="005C6D6B" w:rsidRDefault="00C14606" w:rsidP="00100648">
          <w:pPr>
            <w:pStyle w:val="Footer"/>
          </w:pPr>
          <w:r>
            <w:rPr>
              <w:noProof/>
            </w:rPr>
            <w:fldChar w:fldCharType="begin"/>
          </w:r>
          <w:r>
            <w:rPr>
              <w:noProof/>
            </w:rPr>
            <w:instrText xml:space="preserve"> FILENAME \* MERGEFORMAT </w:instrText>
          </w:r>
          <w:r>
            <w:rPr>
              <w:noProof/>
            </w:rPr>
            <w:fldChar w:fldCharType="separate"/>
          </w:r>
          <w:r w:rsidR="00185521">
            <w:rPr>
              <w:noProof/>
            </w:rPr>
            <w:t>Anforderungsdefinition Schnittstellenaufbohrung KPU-Assistant-XClient.docx</w:t>
          </w:r>
          <w:r>
            <w:rPr>
              <w:noProof/>
            </w:rPr>
            <w:fldChar w:fldCharType="end"/>
          </w:r>
        </w:p>
      </w:tc>
      <w:tc>
        <w:tcPr>
          <w:tcW w:w="1093" w:type="dxa"/>
        </w:tcPr>
        <w:p w14:paraId="45168F88" w14:textId="77777777" w:rsidR="00100648" w:rsidRPr="005C6D6B" w:rsidRDefault="00F50605" w:rsidP="00100648">
          <w:pPr>
            <w:pStyle w:val="Footer"/>
            <w:jc w:val="right"/>
          </w:pPr>
          <w:r>
            <w:t>Datum</w:t>
          </w:r>
        </w:p>
      </w:tc>
      <w:tc>
        <w:tcPr>
          <w:tcW w:w="1094" w:type="dxa"/>
        </w:tcPr>
        <w:p w14:paraId="0D8D2449" w14:textId="77777777" w:rsidR="00100648" w:rsidRPr="005C6D6B" w:rsidRDefault="00F514A1" w:rsidP="00CC0AC7">
          <w:pPr>
            <w:pStyle w:val="Footer"/>
            <w:jc w:val="left"/>
          </w:pPr>
          <w:r>
            <w:fldChar w:fldCharType="begin"/>
          </w:r>
          <w:r>
            <w:instrText xml:space="preserve"> TIME \@ "dd.MM.yyyy" </w:instrText>
          </w:r>
          <w:r>
            <w:fldChar w:fldCharType="separate"/>
          </w:r>
          <w:r w:rsidR="00367F38">
            <w:rPr>
              <w:noProof/>
            </w:rPr>
            <w:t>20.09.2018</w:t>
          </w:r>
          <w:r>
            <w:fldChar w:fldCharType="end"/>
          </w:r>
        </w:p>
      </w:tc>
      <w:tc>
        <w:tcPr>
          <w:tcW w:w="1093" w:type="dxa"/>
        </w:tcPr>
        <w:p w14:paraId="7AB5A9C1" w14:textId="77777777" w:rsidR="00100648" w:rsidRPr="005C6D6B" w:rsidRDefault="00100648" w:rsidP="00100648">
          <w:pPr>
            <w:pStyle w:val="Footer"/>
            <w:jc w:val="right"/>
          </w:pPr>
          <w:r>
            <w:t>Seite</w:t>
          </w:r>
        </w:p>
      </w:tc>
      <w:tc>
        <w:tcPr>
          <w:tcW w:w="1094" w:type="dxa"/>
        </w:tcPr>
        <w:p w14:paraId="263E5BE2" w14:textId="77777777" w:rsidR="00100648" w:rsidRPr="005C6D6B" w:rsidRDefault="00100648" w:rsidP="00100648">
          <w:pPr>
            <w:pStyle w:val="Footer"/>
          </w:pPr>
          <w:r>
            <w:fldChar w:fldCharType="begin"/>
          </w:r>
          <w:r>
            <w:instrText xml:space="preserve"> PAGE / NUMPAGE \* MERGEFORMAT </w:instrText>
          </w:r>
          <w:r>
            <w:fldChar w:fldCharType="separate"/>
          </w:r>
          <w:r w:rsidR="00CE2CFA">
            <w:rPr>
              <w:noProof/>
            </w:rPr>
            <w:t>5</w:t>
          </w:r>
          <w:r>
            <w:fldChar w:fldCharType="end"/>
          </w:r>
          <w:r>
            <w:t>/</w:t>
          </w:r>
          <w:r w:rsidR="00A67C05">
            <w:rPr>
              <w:noProof/>
            </w:rPr>
            <w:fldChar w:fldCharType="begin"/>
          </w:r>
          <w:r w:rsidR="00A67C05">
            <w:rPr>
              <w:noProof/>
            </w:rPr>
            <w:instrText xml:space="preserve"> NUMPAGES   \* MERGEFORMAT </w:instrText>
          </w:r>
          <w:r w:rsidR="00A67C05">
            <w:rPr>
              <w:noProof/>
            </w:rPr>
            <w:fldChar w:fldCharType="separate"/>
          </w:r>
          <w:r w:rsidR="00CE2CFA">
            <w:rPr>
              <w:noProof/>
            </w:rPr>
            <w:t>6</w:t>
          </w:r>
          <w:r w:rsidR="00A67C05">
            <w:rPr>
              <w:noProof/>
            </w:rPr>
            <w:fldChar w:fldCharType="end"/>
          </w:r>
        </w:p>
      </w:tc>
    </w:tr>
  </w:tbl>
  <w:p w14:paraId="5C02850E" w14:textId="77777777" w:rsidR="00D363D3" w:rsidRPr="00736C0B" w:rsidRDefault="00D363D3" w:rsidP="005C6D6B">
    <w:pPr>
      <w:tabs>
        <w:tab w:val="center" w:pos="4678"/>
        <w:tab w:val="left" w:pos="7797"/>
      </w:tabs>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D9F03" w14:textId="77777777" w:rsidR="00D363D3" w:rsidRDefault="00D3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BD5B8" w14:textId="77777777" w:rsidR="00A67C05" w:rsidRDefault="00A67C05" w:rsidP="00624295">
      <w:r>
        <w:separator/>
      </w:r>
    </w:p>
    <w:p w14:paraId="4B829A22" w14:textId="77777777" w:rsidR="00A67C05" w:rsidRDefault="00A67C05" w:rsidP="00624295"/>
  </w:footnote>
  <w:footnote w:type="continuationSeparator" w:id="0">
    <w:p w14:paraId="34B6A980" w14:textId="77777777" w:rsidR="00A67C05" w:rsidRDefault="00A67C05" w:rsidP="00624295">
      <w:r>
        <w:continuationSeparator/>
      </w:r>
    </w:p>
    <w:p w14:paraId="5E916C97" w14:textId="77777777" w:rsidR="00A67C05" w:rsidRDefault="00A67C05"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1A4E6" w14:textId="77777777" w:rsidR="00D363D3" w:rsidRDefault="00D363D3">
    <w:pPr>
      <w:pStyle w:val="Header"/>
    </w:pPr>
  </w:p>
  <w:p w14:paraId="713FE936" w14:textId="77777777" w:rsidR="00D363D3" w:rsidRDefault="00D363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52AD" w14:textId="77777777" w:rsidR="00D363D3" w:rsidRPr="005C6D6B" w:rsidRDefault="00CC0AC7" w:rsidP="007B111B">
    <w:pPr>
      <w:pStyle w:val="Header"/>
      <w:tabs>
        <w:tab w:val="left" w:pos="2895"/>
      </w:tabs>
      <w:ind w:left="-851"/>
    </w:pPr>
    <w:r>
      <w:rPr>
        <w:noProof/>
        <w:lang w:eastAsia="de-AT"/>
      </w:rPr>
      <w:drawing>
        <wp:anchor distT="0" distB="0" distL="114300" distR="114300" simplePos="0" relativeHeight="251663872" behindDoc="0" locked="0" layoutInCell="1" allowOverlap="1" wp14:anchorId="226B1077" wp14:editId="0063654C">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0031D3B4" wp14:editId="129351A0">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917E0"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38AF0F93" wp14:editId="2EF551E7">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2607B"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sdt>
      <w:sdtPr>
        <w:alias w:val="Title"/>
        <w:tag w:val=""/>
        <w:id w:val="251019355"/>
        <w:placeholder>
          <w:docPart w:val="5A6E0549ACBB41F791E64351CAD6C52F"/>
        </w:placeholder>
        <w:dataBinding w:prefixMappings="xmlns:ns0='http://purl.org/dc/elements/1.1/' xmlns:ns1='http://schemas.openxmlformats.org/package/2006/metadata/core-properties' " w:xpath="/ns1:coreProperties[1]/ns0:title[1]" w:storeItemID="{6C3C8BC8-F283-45AE-878A-BAB7291924A1}"/>
        <w:text/>
      </w:sdtPr>
      <w:sdtEndPr/>
      <w:sdtContent>
        <w:r w:rsidR="00A621BC">
          <w:t>Anforderungsdefinition</w:t>
        </w:r>
      </w:sdtContent>
    </w:sdt>
    <w:r w:rsidR="007B111B">
      <w:t xml:space="preserve"> - </w:t>
    </w:r>
    <w:sdt>
      <w:sdtPr>
        <w:alias w:val="Subject"/>
        <w:tag w:val=""/>
        <w:id w:val="842515948"/>
        <w:placeholder>
          <w:docPart w:val="1DADF4150F7C41D79F3798021748536D"/>
        </w:placeholder>
        <w:dataBinding w:prefixMappings="xmlns:ns0='http://purl.org/dc/elements/1.1/' xmlns:ns1='http://schemas.openxmlformats.org/package/2006/metadata/core-properties' " w:xpath="/ns1:coreProperties[1]/ns0:subject[1]" w:storeItemID="{6C3C8BC8-F283-45AE-878A-BAB7291924A1}"/>
        <w:text/>
      </w:sdtPr>
      <w:sdtEndPr/>
      <w:sdtContent>
        <w:r w:rsidR="00185521">
          <w:t>Fertigstellung Prototypversion von CWF, Assistant und XClient zur Demonstration mit den Türmen von Hanoi</w:t>
        </w:r>
      </w:sdtContent>
    </w:sdt>
    <w:r w:rsidR="00D363D3" w:rsidRPr="005C6D6B">
      <w:tab/>
    </w:r>
    <w:r w:rsidR="007B111B">
      <w:tab/>
    </w:r>
    <w:r w:rsidR="00D363D3" w:rsidRPr="005C6D6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2E7DA" w14:textId="77777777" w:rsidR="00D363D3" w:rsidRDefault="00D3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023802"/>
    <w:multiLevelType w:val="hybridMultilevel"/>
    <w:tmpl w:val="BDD4238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CD1A1E"/>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DFA1C25"/>
    <w:multiLevelType w:val="hybridMultilevel"/>
    <w:tmpl w:val="A2A64B36"/>
    <w:lvl w:ilvl="0" w:tplc="B888F2F0">
      <w:numFmt w:val="bullet"/>
      <w:lvlText w:val="-"/>
      <w:lvlJc w:val="left"/>
      <w:pPr>
        <w:ind w:left="720" w:hanging="360"/>
      </w:pPr>
      <w:rPr>
        <w:rFonts w:ascii="Arial" w:eastAsia="Times New Roman" w:hAnsi="Aria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0DB7B8B"/>
    <w:multiLevelType w:val="hybridMultilevel"/>
    <w:tmpl w:val="B68A8282"/>
    <w:lvl w:ilvl="0" w:tplc="0C07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1"/>
  </w:num>
  <w:num w:numId="5">
    <w:abstractNumId w:val="8"/>
  </w:num>
  <w:num w:numId="6">
    <w:abstractNumId w:val="7"/>
  </w:num>
  <w:num w:numId="7">
    <w:abstractNumId w:val="6"/>
  </w:num>
  <w:num w:numId="8">
    <w:abstractNumId w:val="3"/>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minik Hutterer">
    <w15:presenceInfo w15:providerId="AD" w15:userId="S-1-5-21-3640518538-3051983723-4289891550-1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47"/>
    <w:rsid w:val="000043AE"/>
    <w:rsid w:val="00005785"/>
    <w:rsid w:val="00006489"/>
    <w:rsid w:val="000066BB"/>
    <w:rsid w:val="0001132C"/>
    <w:rsid w:val="00012A4F"/>
    <w:rsid w:val="000156F4"/>
    <w:rsid w:val="000218D1"/>
    <w:rsid w:val="00023938"/>
    <w:rsid w:val="00023A70"/>
    <w:rsid w:val="00023DAB"/>
    <w:rsid w:val="000259D8"/>
    <w:rsid w:val="00031BA8"/>
    <w:rsid w:val="000346B9"/>
    <w:rsid w:val="00037E11"/>
    <w:rsid w:val="00040796"/>
    <w:rsid w:val="00041916"/>
    <w:rsid w:val="00044690"/>
    <w:rsid w:val="00047523"/>
    <w:rsid w:val="00050DD1"/>
    <w:rsid w:val="00052DC9"/>
    <w:rsid w:val="00055A95"/>
    <w:rsid w:val="000662CF"/>
    <w:rsid w:val="00066AD7"/>
    <w:rsid w:val="00072057"/>
    <w:rsid w:val="000808B7"/>
    <w:rsid w:val="00081804"/>
    <w:rsid w:val="00082C57"/>
    <w:rsid w:val="0008444A"/>
    <w:rsid w:val="0009005C"/>
    <w:rsid w:val="0009174E"/>
    <w:rsid w:val="00094F28"/>
    <w:rsid w:val="00095331"/>
    <w:rsid w:val="00095AC7"/>
    <w:rsid w:val="000A0174"/>
    <w:rsid w:val="000A0417"/>
    <w:rsid w:val="000A3C3D"/>
    <w:rsid w:val="000A4A50"/>
    <w:rsid w:val="000A5956"/>
    <w:rsid w:val="000A5C23"/>
    <w:rsid w:val="000A5CD4"/>
    <w:rsid w:val="000A788F"/>
    <w:rsid w:val="000B05E7"/>
    <w:rsid w:val="000B24EE"/>
    <w:rsid w:val="000B3EDD"/>
    <w:rsid w:val="000B4D28"/>
    <w:rsid w:val="000B4EE0"/>
    <w:rsid w:val="000B55B5"/>
    <w:rsid w:val="000B6706"/>
    <w:rsid w:val="000B68F1"/>
    <w:rsid w:val="000C3CB5"/>
    <w:rsid w:val="000C3E3D"/>
    <w:rsid w:val="000D1191"/>
    <w:rsid w:val="000D3154"/>
    <w:rsid w:val="000D6C67"/>
    <w:rsid w:val="000E1C8C"/>
    <w:rsid w:val="000E781D"/>
    <w:rsid w:val="000F0A20"/>
    <w:rsid w:val="000F3526"/>
    <w:rsid w:val="000F6AE8"/>
    <w:rsid w:val="000F7BD1"/>
    <w:rsid w:val="00100648"/>
    <w:rsid w:val="0010114E"/>
    <w:rsid w:val="00102B12"/>
    <w:rsid w:val="0010332D"/>
    <w:rsid w:val="00103FA4"/>
    <w:rsid w:val="00105ED4"/>
    <w:rsid w:val="001068C1"/>
    <w:rsid w:val="00113815"/>
    <w:rsid w:val="001156C3"/>
    <w:rsid w:val="001226CF"/>
    <w:rsid w:val="00122A35"/>
    <w:rsid w:val="00122AFD"/>
    <w:rsid w:val="001230C3"/>
    <w:rsid w:val="00123D45"/>
    <w:rsid w:val="0012549E"/>
    <w:rsid w:val="001269D8"/>
    <w:rsid w:val="00130761"/>
    <w:rsid w:val="0013330C"/>
    <w:rsid w:val="00134679"/>
    <w:rsid w:val="001352E6"/>
    <w:rsid w:val="001401EB"/>
    <w:rsid w:val="0014104E"/>
    <w:rsid w:val="0014266E"/>
    <w:rsid w:val="001432F6"/>
    <w:rsid w:val="00143463"/>
    <w:rsid w:val="00146A47"/>
    <w:rsid w:val="00150895"/>
    <w:rsid w:val="00152CE9"/>
    <w:rsid w:val="00152E69"/>
    <w:rsid w:val="00155E1F"/>
    <w:rsid w:val="00156098"/>
    <w:rsid w:val="001647B5"/>
    <w:rsid w:val="00170032"/>
    <w:rsid w:val="001820F4"/>
    <w:rsid w:val="00182F14"/>
    <w:rsid w:val="001840CB"/>
    <w:rsid w:val="00185521"/>
    <w:rsid w:val="001855B5"/>
    <w:rsid w:val="00187BD7"/>
    <w:rsid w:val="001907F6"/>
    <w:rsid w:val="00193063"/>
    <w:rsid w:val="0019502D"/>
    <w:rsid w:val="00196E1D"/>
    <w:rsid w:val="001A6046"/>
    <w:rsid w:val="001A67E4"/>
    <w:rsid w:val="001B4DEB"/>
    <w:rsid w:val="001B7019"/>
    <w:rsid w:val="001C052B"/>
    <w:rsid w:val="001C11FF"/>
    <w:rsid w:val="001C1ACF"/>
    <w:rsid w:val="001C5395"/>
    <w:rsid w:val="001C5992"/>
    <w:rsid w:val="001C7E88"/>
    <w:rsid w:val="001D0171"/>
    <w:rsid w:val="001D22A2"/>
    <w:rsid w:val="001D4397"/>
    <w:rsid w:val="001E002F"/>
    <w:rsid w:val="001E0131"/>
    <w:rsid w:val="001E25E8"/>
    <w:rsid w:val="001E49BC"/>
    <w:rsid w:val="001E4C88"/>
    <w:rsid w:val="001E4FA9"/>
    <w:rsid w:val="001E5435"/>
    <w:rsid w:val="001E6CD0"/>
    <w:rsid w:val="001E6EDA"/>
    <w:rsid w:val="001F0F7A"/>
    <w:rsid w:val="001F173C"/>
    <w:rsid w:val="001F50B8"/>
    <w:rsid w:val="001F59E6"/>
    <w:rsid w:val="00200404"/>
    <w:rsid w:val="00204391"/>
    <w:rsid w:val="00205ED3"/>
    <w:rsid w:val="00210BB2"/>
    <w:rsid w:val="002126DA"/>
    <w:rsid w:val="0021289C"/>
    <w:rsid w:val="00212D3F"/>
    <w:rsid w:val="00213037"/>
    <w:rsid w:val="002138D8"/>
    <w:rsid w:val="0021409B"/>
    <w:rsid w:val="00215E28"/>
    <w:rsid w:val="0021674D"/>
    <w:rsid w:val="00216AA6"/>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3CAE"/>
    <w:rsid w:val="002A0DE5"/>
    <w:rsid w:val="002A1211"/>
    <w:rsid w:val="002A1440"/>
    <w:rsid w:val="002A2929"/>
    <w:rsid w:val="002A4F2D"/>
    <w:rsid w:val="002A7BD5"/>
    <w:rsid w:val="002B06F2"/>
    <w:rsid w:val="002B25BB"/>
    <w:rsid w:val="002B30E2"/>
    <w:rsid w:val="002B3A9F"/>
    <w:rsid w:val="002B5114"/>
    <w:rsid w:val="002B54C3"/>
    <w:rsid w:val="002B5883"/>
    <w:rsid w:val="002C6AC7"/>
    <w:rsid w:val="002D0A4E"/>
    <w:rsid w:val="002D3390"/>
    <w:rsid w:val="002D4103"/>
    <w:rsid w:val="002D5D91"/>
    <w:rsid w:val="002D661E"/>
    <w:rsid w:val="002E15C4"/>
    <w:rsid w:val="002E2120"/>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32C6D"/>
    <w:rsid w:val="00333E97"/>
    <w:rsid w:val="00344290"/>
    <w:rsid w:val="003444A8"/>
    <w:rsid w:val="00344C42"/>
    <w:rsid w:val="00344D92"/>
    <w:rsid w:val="00346D75"/>
    <w:rsid w:val="00346FC1"/>
    <w:rsid w:val="003573D3"/>
    <w:rsid w:val="0036133A"/>
    <w:rsid w:val="003646FB"/>
    <w:rsid w:val="00365FE8"/>
    <w:rsid w:val="00367EA9"/>
    <w:rsid w:val="00367F38"/>
    <w:rsid w:val="00370113"/>
    <w:rsid w:val="0037387C"/>
    <w:rsid w:val="00374F38"/>
    <w:rsid w:val="003757A4"/>
    <w:rsid w:val="003800AD"/>
    <w:rsid w:val="003810C6"/>
    <w:rsid w:val="00385D7E"/>
    <w:rsid w:val="00387B25"/>
    <w:rsid w:val="00391C71"/>
    <w:rsid w:val="00392478"/>
    <w:rsid w:val="003A149E"/>
    <w:rsid w:val="003A5C4B"/>
    <w:rsid w:val="003A5C8F"/>
    <w:rsid w:val="003A5F80"/>
    <w:rsid w:val="003A74E9"/>
    <w:rsid w:val="003A7EDE"/>
    <w:rsid w:val="003B032C"/>
    <w:rsid w:val="003B12E1"/>
    <w:rsid w:val="003B1B34"/>
    <w:rsid w:val="003B2402"/>
    <w:rsid w:val="003B24E2"/>
    <w:rsid w:val="003B2EA3"/>
    <w:rsid w:val="003B6A0F"/>
    <w:rsid w:val="003B7580"/>
    <w:rsid w:val="003D0E29"/>
    <w:rsid w:val="003D4ADD"/>
    <w:rsid w:val="003D6C2C"/>
    <w:rsid w:val="003E0AEF"/>
    <w:rsid w:val="003E2186"/>
    <w:rsid w:val="003E3747"/>
    <w:rsid w:val="003F17C1"/>
    <w:rsid w:val="003F36F6"/>
    <w:rsid w:val="003F50AC"/>
    <w:rsid w:val="003F5FD8"/>
    <w:rsid w:val="003F6A95"/>
    <w:rsid w:val="003F7D5F"/>
    <w:rsid w:val="004008BF"/>
    <w:rsid w:val="004018EF"/>
    <w:rsid w:val="00402A7E"/>
    <w:rsid w:val="00403553"/>
    <w:rsid w:val="0040543A"/>
    <w:rsid w:val="00406B02"/>
    <w:rsid w:val="004107A0"/>
    <w:rsid w:val="0041133D"/>
    <w:rsid w:val="00413145"/>
    <w:rsid w:val="00413177"/>
    <w:rsid w:val="00414F35"/>
    <w:rsid w:val="004153E6"/>
    <w:rsid w:val="004261C7"/>
    <w:rsid w:val="00431EA5"/>
    <w:rsid w:val="004367E6"/>
    <w:rsid w:val="00437841"/>
    <w:rsid w:val="004408CA"/>
    <w:rsid w:val="00441227"/>
    <w:rsid w:val="00442174"/>
    <w:rsid w:val="00443B10"/>
    <w:rsid w:val="00446F20"/>
    <w:rsid w:val="00450812"/>
    <w:rsid w:val="00451A1F"/>
    <w:rsid w:val="00451B28"/>
    <w:rsid w:val="00456F63"/>
    <w:rsid w:val="004573E9"/>
    <w:rsid w:val="0046166D"/>
    <w:rsid w:val="00463EB2"/>
    <w:rsid w:val="00466080"/>
    <w:rsid w:val="00470F75"/>
    <w:rsid w:val="004767CE"/>
    <w:rsid w:val="00476C34"/>
    <w:rsid w:val="00484FA2"/>
    <w:rsid w:val="00486388"/>
    <w:rsid w:val="0049004E"/>
    <w:rsid w:val="00493C87"/>
    <w:rsid w:val="00494943"/>
    <w:rsid w:val="00497390"/>
    <w:rsid w:val="00497BD3"/>
    <w:rsid w:val="004A1444"/>
    <w:rsid w:val="004B2366"/>
    <w:rsid w:val="004B24D3"/>
    <w:rsid w:val="004B2EA1"/>
    <w:rsid w:val="004B309A"/>
    <w:rsid w:val="004B3B35"/>
    <w:rsid w:val="004B4686"/>
    <w:rsid w:val="004B7124"/>
    <w:rsid w:val="004C2EC5"/>
    <w:rsid w:val="004C4D55"/>
    <w:rsid w:val="004D0FEF"/>
    <w:rsid w:val="004D3051"/>
    <w:rsid w:val="004D30EC"/>
    <w:rsid w:val="004D4F91"/>
    <w:rsid w:val="004D51E1"/>
    <w:rsid w:val="004E03DC"/>
    <w:rsid w:val="004E13EF"/>
    <w:rsid w:val="004E5F89"/>
    <w:rsid w:val="004F0815"/>
    <w:rsid w:val="004F12EF"/>
    <w:rsid w:val="004F2AE6"/>
    <w:rsid w:val="004F6FFB"/>
    <w:rsid w:val="00500099"/>
    <w:rsid w:val="00500735"/>
    <w:rsid w:val="0050459A"/>
    <w:rsid w:val="00504BFD"/>
    <w:rsid w:val="00506A7E"/>
    <w:rsid w:val="0051104C"/>
    <w:rsid w:val="0051632E"/>
    <w:rsid w:val="005217B1"/>
    <w:rsid w:val="005237D5"/>
    <w:rsid w:val="00527EDB"/>
    <w:rsid w:val="005329F8"/>
    <w:rsid w:val="00533D04"/>
    <w:rsid w:val="005411FD"/>
    <w:rsid w:val="005413D5"/>
    <w:rsid w:val="00541474"/>
    <w:rsid w:val="00543208"/>
    <w:rsid w:val="00544CAA"/>
    <w:rsid w:val="005514FC"/>
    <w:rsid w:val="005577E2"/>
    <w:rsid w:val="00561415"/>
    <w:rsid w:val="00566465"/>
    <w:rsid w:val="00566478"/>
    <w:rsid w:val="0057030E"/>
    <w:rsid w:val="005719B3"/>
    <w:rsid w:val="0057395C"/>
    <w:rsid w:val="00574489"/>
    <w:rsid w:val="00581170"/>
    <w:rsid w:val="00582EF2"/>
    <w:rsid w:val="00586049"/>
    <w:rsid w:val="005906CE"/>
    <w:rsid w:val="005930CD"/>
    <w:rsid w:val="005937C6"/>
    <w:rsid w:val="00594395"/>
    <w:rsid w:val="005A1025"/>
    <w:rsid w:val="005A14C4"/>
    <w:rsid w:val="005A1CC1"/>
    <w:rsid w:val="005A2C58"/>
    <w:rsid w:val="005A2FFB"/>
    <w:rsid w:val="005B4BB2"/>
    <w:rsid w:val="005B5043"/>
    <w:rsid w:val="005C4D21"/>
    <w:rsid w:val="005C57D6"/>
    <w:rsid w:val="005C5FC2"/>
    <w:rsid w:val="005C6D6B"/>
    <w:rsid w:val="005D29BE"/>
    <w:rsid w:val="005D4540"/>
    <w:rsid w:val="005D6019"/>
    <w:rsid w:val="005D605A"/>
    <w:rsid w:val="005E29B8"/>
    <w:rsid w:val="005E4EDD"/>
    <w:rsid w:val="005E5ECC"/>
    <w:rsid w:val="005E67ED"/>
    <w:rsid w:val="005E6982"/>
    <w:rsid w:val="005E786E"/>
    <w:rsid w:val="005E7AE8"/>
    <w:rsid w:val="005F4561"/>
    <w:rsid w:val="005F56A8"/>
    <w:rsid w:val="005F6719"/>
    <w:rsid w:val="005F7C97"/>
    <w:rsid w:val="00600FDD"/>
    <w:rsid w:val="00601AE1"/>
    <w:rsid w:val="006025DB"/>
    <w:rsid w:val="00604262"/>
    <w:rsid w:val="00604FC2"/>
    <w:rsid w:val="00605492"/>
    <w:rsid w:val="00611E13"/>
    <w:rsid w:val="00612AD5"/>
    <w:rsid w:val="00614997"/>
    <w:rsid w:val="00614A85"/>
    <w:rsid w:val="0061560B"/>
    <w:rsid w:val="00616591"/>
    <w:rsid w:val="006206EC"/>
    <w:rsid w:val="00623973"/>
    <w:rsid w:val="00624295"/>
    <w:rsid w:val="00633FC7"/>
    <w:rsid w:val="006433CB"/>
    <w:rsid w:val="006435AB"/>
    <w:rsid w:val="006478AD"/>
    <w:rsid w:val="00651BD0"/>
    <w:rsid w:val="006533CC"/>
    <w:rsid w:val="00653C54"/>
    <w:rsid w:val="00654AC0"/>
    <w:rsid w:val="0065643C"/>
    <w:rsid w:val="00656CC9"/>
    <w:rsid w:val="0066012D"/>
    <w:rsid w:val="00660AE1"/>
    <w:rsid w:val="006614DE"/>
    <w:rsid w:val="00665D31"/>
    <w:rsid w:val="00666EF3"/>
    <w:rsid w:val="0066767A"/>
    <w:rsid w:val="006711E0"/>
    <w:rsid w:val="0067336D"/>
    <w:rsid w:val="006751AD"/>
    <w:rsid w:val="006759D9"/>
    <w:rsid w:val="006840E0"/>
    <w:rsid w:val="00685304"/>
    <w:rsid w:val="006870D9"/>
    <w:rsid w:val="00690687"/>
    <w:rsid w:val="006919D3"/>
    <w:rsid w:val="00692B1F"/>
    <w:rsid w:val="00692C6D"/>
    <w:rsid w:val="006A0E5B"/>
    <w:rsid w:val="006A1E17"/>
    <w:rsid w:val="006A4F39"/>
    <w:rsid w:val="006A5BE6"/>
    <w:rsid w:val="006A6568"/>
    <w:rsid w:val="006A743C"/>
    <w:rsid w:val="006B2741"/>
    <w:rsid w:val="006B2954"/>
    <w:rsid w:val="006B5265"/>
    <w:rsid w:val="006B5940"/>
    <w:rsid w:val="006C0EDB"/>
    <w:rsid w:val="006C4FD3"/>
    <w:rsid w:val="006C5EAC"/>
    <w:rsid w:val="006C7CA9"/>
    <w:rsid w:val="006D0DA0"/>
    <w:rsid w:val="006D277C"/>
    <w:rsid w:val="006D2CA2"/>
    <w:rsid w:val="006D3F1B"/>
    <w:rsid w:val="006D4A43"/>
    <w:rsid w:val="006D73E3"/>
    <w:rsid w:val="006E36F3"/>
    <w:rsid w:val="006E54C9"/>
    <w:rsid w:val="006E629C"/>
    <w:rsid w:val="006E6688"/>
    <w:rsid w:val="006F17D8"/>
    <w:rsid w:val="006F4D56"/>
    <w:rsid w:val="006F5288"/>
    <w:rsid w:val="006F7A67"/>
    <w:rsid w:val="006F7CBE"/>
    <w:rsid w:val="0070007B"/>
    <w:rsid w:val="00700589"/>
    <w:rsid w:val="00703A4B"/>
    <w:rsid w:val="00707F5A"/>
    <w:rsid w:val="00707F85"/>
    <w:rsid w:val="007108A2"/>
    <w:rsid w:val="007144DE"/>
    <w:rsid w:val="00714C7C"/>
    <w:rsid w:val="00717A0E"/>
    <w:rsid w:val="00720683"/>
    <w:rsid w:val="00720C62"/>
    <w:rsid w:val="00721B7A"/>
    <w:rsid w:val="007248E8"/>
    <w:rsid w:val="00725348"/>
    <w:rsid w:val="00725FED"/>
    <w:rsid w:val="00730E50"/>
    <w:rsid w:val="00732667"/>
    <w:rsid w:val="007343B6"/>
    <w:rsid w:val="00736C0B"/>
    <w:rsid w:val="00741936"/>
    <w:rsid w:val="00741D00"/>
    <w:rsid w:val="0074593F"/>
    <w:rsid w:val="00745D7A"/>
    <w:rsid w:val="00746A37"/>
    <w:rsid w:val="00747CE4"/>
    <w:rsid w:val="00750102"/>
    <w:rsid w:val="00752429"/>
    <w:rsid w:val="00752842"/>
    <w:rsid w:val="00757100"/>
    <w:rsid w:val="0075741A"/>
    <w:rsid w:val="007666B8"/>
    <w:rsid w:val="007717F8"/>
    <w:rsid w:val="0078031D"/>
    <w:rsid w:val="007805C4"/>
    <w:rsid w:val="00782D90"/>
    <w:rsid w:val="00786ED5"/>
    <w:rsid w:val="00793A43"/>
    <w:rsid w:val="00794F77"/>
    <w:rsid w:val="00797129"/>
    <w:rsid w:val="00797671"/>
    <w:rsid w:val="007A1BA9"/>
    <w:rsid w:val="007A374B"/>
    <w:rsid w:val="007A3F9F"/>
    <w:rsid w:val="007A52D6"/>
    <w:rsid w:val="007A6C37"/>
    <w:rsid w:val="007B0855"/>
    <w:rsid w:val="007B111B"/>
    <w:rsid w:val="007B5FC4"/>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6A3D"/>
    <w:rsid w:val="0080569E"/>
    <w:rsid w:val="008056B4"/>
    <w:rsid w:val="00810682"/>
    <w:rsid w:val="00815117"/>
    <w:rsid w:val="008155EF"/>
    <w:rsid w:val="0081668C"/>
    <w:rsid w:val="008175E8"/>
    <w:rsid w:val="00820133"/>
    <w:rsid w:val="00821666"/>
    <w:rsid w:val="0082213A"/>
    <w:rsid w:val="00834334"/>
    <w:rsid w:val="00834547"/>
    <w:rsid w:val="00835E5B"/>
    <w:rsid w:val="00836836"/>
    <w:rsid w:val="00852333"/>
    <w:rsid w:val="00852C09"/>
    <w:rsid w:val="008533C6"/>
    <w:rsid w:val="00856B5A"/>
    <w:rsid w:val="008575FD"/>
    <w:rsid w:val="008647E7"/>
    <w:rsid w:val="0087251D"/>
    <w:rsid w:val="00873467"/>
    <w:rsid w:val="00876B09"/>
    <w:rsid w:val="00884C8C"/>
    <w:rsid w:val="0088671A"/>
    <w:rsid w:val="0089273B"/>
    <w:rsid w:val="008933CA"/>
    <w:rsid w:val="008947BF"/>
    <w:rsid w:val="00897ED0"/>
    <w:rsid w:val="008A053C"/>
    <w:rsid w:val="008A19B4"/>
    <w:rsid w:val="008A3F3B"/>
    <w:rsid w:val="008A4617"/>
    <w:rsid w:val="008A5773"/>
    <w:rsid w:val="008A6E04"/>
    <w:rsid w:val="008B2405"/>
    <w:rsid w:val="008B696C"/>
    <w:rsid w:val="008C3F13"/>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262C6"/>
    <w:rsid w:val="00930590"/>
    <w:rsid w:val="00940127"/>
    <w:rsid w:val="00947294"/>
    <w:rsid w:val="00950516"/>
    <w:rsid w:val="00951ECD"/>
    <w:rsid w:val="0095680F"/>
    <w:rsid w:val="00957568"/>
    <w:rsid w:val="00965843"/>
    <w:rsid w:val="00967A89"/>
    <w:rsid w:val="00973242"/>
    <w:rsid w:val="00973F19"/>
    <w:rsid w:val="009807CA"/>
    <w:rsid w:val="009814D4"/>
    <w:rsid w:val="009831C3"/>
    <w:rsid w:val="00986E3D"/>
    <w:rsid w:val="00991537"/>
    <w:rsid w:val="00992100"/>
    <w:rsid w:val="00993DC6"/>
    <w:rsid w:val="00995A6F"/>
    <w:rsid w:val="009A447C"/>
    <w:rsid w:val="009A6B98"/>
    <w:rsid w:val="009B0D91"/>
    <w:rsid w:val="009B6F3A"/>
    <w:rsid w:val="009B79F3"/>
    <w:rsid w:val="009C1521"/>
    <w:rsid w:val="009C5553"/>
    <w:rsid w:val="009D0165"/>
    <w:rsid w:val="009D171E"/>
    <w:rsid w:val="009D6707"/>
    <w:rsid w:val="009E083F"/>
    <w:rsid w:val="009E3294"/>
    <w:rsid w:val="009E42CE"/>
    <w:rsid w:val="009E4A58"/>
    <w:rsid w:val="009E6E4F"/>
    <w:rsid w:val="009F2395"/>
    <w:rsid w:val="009F3F1B"/>
    <w:rsid w:val="00A013D0"/>
    <w:rsid w:val="00A01721"/>
    <w:rsid w:val="00A0204A"/>
    <w:rsid w:val="00A05BB2"/>
    <w:rsid w:val="00A07283"/>
    <w:rsid w:val="00A076FC"/>
    <w:rsid w:val="00A07D3C"/>
    <w:rsid w:val="00A119F2"/>
    <w:rsid w:val="00A1583B"/>
    <w:rsid w:val="00A224E0"/>
    <w:rsid w:val="00A27C2B"/>
    <w:rsid w:val="00A352E0"/>
    <w:rsid w:val="00A362A3"/>
    <w:rsid w:val="00A37985"/>
    <w:rsid w:val="00A37F30"/>
    <w:rsid w:val="00A43087"/>
    <w:rsid w:val="00A43973"/>
    <w:rsid w:val="00A50C83"/>
    <w:rsid w:val="00A51F59"/>
    <w:rsid w:val="00A52D3A"/>
    <w:rsid w:val="00A53201"/>
    <w:rsid w:val="00A54272"/>
    <w:rsid w:val="00A5528E"/>
    <w:rsid w:val="00A566D4"/>
    <w:rsid w:val="00A6144A"/>
    <w:rsid w:val="00A62070"/>
    <w:rsid w:val="00A621BC"/>
    <w:rsid w:val="00A6305D"/>
    <w:rsid w:val="00A6423E"/>
    <w:rsid w:val="00A67C05"/>
    <w:rsid w:val="00A729F8"/>
    <w:rsid w:val="00A73FB1"/>
    <w:rsid w:val="00A7474D"/>
    <w:rsid w:val="00A76A22"/>
    <w:rsid w:val="00A85AAC"/>
    <w:rsid w:val="00A86AE0"/>
    <w:rsid w:val="00A932C6"/>
    <w:rsid w:val="00A939C2"/>
    <w:rsid w:val="00A955D4"/>
    <w:rsid w:val="00A97A57"/>
    <w:rsid w:val="00A97BFF"/>
    <w:rsid w:val="00AA30A0"/>
    <w:rsid w:val="00AA79B0"/>
    <w:rsid w:val="00AB1063"/>
    <w:rsid w:val="00AB70D0"/>
    <w:rsid w:val="00AC476C"/>
    <w:rsid w:val="00AC6234"/>
    <w:rsid w:val="00AC6389"/>
    <w:rsid w:val="00AD195C"/>
    <w:rsid w:val="00AD26F2"/>
    <w:rsid w:val="00AD4437"/>
    <w:rsid w:val="00AD5095"/>
    <w:rsid w:val="00AD5AD1"/>
    <w:rsid w:val="00AD66C9"/>
    <w:rsid w:val="00AD7AB8"/>
    <w:rsid w:val="00AE14D3"/>
    <w:rsid w:val="00AE1DA1"/>
    <w:rsid w:val="00AE3001"/>
    <w:rsid w:val="00AF0C77"/>
    <w:rsid w:val="00AF2013"/>
    <w:rsid w:val="00AF21C4"/>
    <w:rsid w:val="00AF6742"/>
    <w:rsid w:val="00B019CC"/>
    <w:rsid w:val="00B06DB0"/>
    <w:rsid w:val="00B07034"/>
    <w:rsid w:val="00B0744F"/>
    <w:rsid w:val="00B07BA1"/>
    <w:rsid w:val="00B12DA6"/>
    <w:rsid w:val="00B16424"/>
    <w:rsid w:val="00B24BAD"/>
    <w:rsid w:val="00B24C4F"/>
    <w:rsid w:val="00B24C59"/>
    <w:rsid w:val="00B25EDA"/>
    <w:rsid w:val="00B26016"/>
    <w:rsid w:val="00B32EF0"/>
    <w:rsid w:val="00B36AF0"/>
    <w:rsid w:val="00B3734E"/>
    <w:rsid w:val="00B461F2"/>
    <w:rsid w:val="00B50C0A"/>
    <w:rsid w:val="00B5255A"/>
    <w:rsid w:val="00B73D55"/>
    <w:rsid w:val="00B80945"/>
    <w:rsid w:val="00B84001"/>
    <w:rsid w:val="00B862B0"/>
    <w:rsid w:val="00B904CA"/>
    <w:rsid w:val="00B91A2A"/>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4263"/>
    <w:rsid w:val="00C07CFE"/>
    <w:rsid w:val="00C14606"/>
    <w:rsid w:val="00C176B5"/>
    <w:rsid w:val="00C27061"/>
    <w:rsid w:val="00C3290B"/>
    <w:rsid w:val="00C343AB"/>
    <w:rsid w:val="00C43FAC"/>
    <w:rsid w:val="00C4661F"/>
    <w:rsid w:val="00C560A9"/>
    <w:rsid w:val="00C5731A"/>
    <w:rsid w:val="00C576D8"/>
    <w:rsid w:val="00C60649"/>
    <w:rsid w:val="00C6086E"/>
    <w:rsid w:val="00C665B4"/>
    <w:rsid w:val="00C678A5"/>
    <w:rsid w:val="00C72D25"/>
    <w:rsid w:val="00C746F7"/>
    <w:rsid w:val="00C81A5A"/>
    <w:rsid w:val="00C853AD"/>
    <w:rsid w:val="00C86192"/>
    <w:rsid w:val="00C9157A"/>
    <w:rsid w:val="00C915F9"/>
    <w:rsid w:val="00C9177F"/>
    <w:rsid w:val="00C91856"/>
    <w:rsid w:val="00CA5647"/>
    <w:rsid w:val="00CA5B0F"/>
    <w:rsid w:val="00CB0ED5"/>
    <w:rsid w:val="00CB162E"/>
    <w:rsid w:val="00CB1C49"/>
    <w:rsid w:val="00CB1D54"/>
    <w:rsid w:val="00CB7AA2"/>
    <w:rsid w:val="00CC0869"/>
    <w:rsid w:val="00CC0951"/>
    <w:rsid w:val="00CC0AC7"/>
    <w:rsid w:val="00CD188C"/>
    <w:rsid w:val="00CD3F20"/>
    <w:rsid w:val="00CD536F"/>
    <w:rsid w:val="00CE0B44"/>
    <w:rsid w:val="00CE2CFA"/>
    <w:rsid w:val="00CE65B2"/>
    <w:rsid w:val="00CF15AD"/>
    <w:rsid w:val="00CF64EA"/>
    <w:rsid w:val="00CF6E59"/>
    <w:rsid w:val="00CF7E3B"/>
    <w:rsid w:val="00D05103"/>
    <w:rsid w:val="00D06DB2"/>
    <w:rsid w:val="00D13D62"/>
    <w:rsid w:val="00D14817"/>
    <w:rsid w:val="00D156EC"/>
    <w:rsid w:val="00D20B6C"/>
    <w:rsid w:val="00D23E45"/>
    <w:rsid w:val="00D25212"/>
    <w:rsid w:val="00D264D9"/>
    <w:rsid w:val="00D3032B"/>
    <w:rsid w:val="00D30AF0"/>
    <w:rsid w:val="00D31FB6"/>
    <w:rsid w:val="00D32386"/>
    <w:rsid w:val="00D335C0"/>
    <w:rsid w:val="00D363D3"/>
    <w:rsid w:val="00D42ED3"/>
    <w:rsid w:val="00D47772"/>
    <w:rsid w:val="00D512C7"/>
    <w:rsid w:val="00D529F3"/>
    <w:rsid w:val="00D52FDB"/>
    <w:rsid w:val="00D531A0"/>
    <w:rsid w:val="00D57889"/>
    <w:rsid w:val="00D70827"/>
    <w:rsid w:val="00D736C4"/>
    <w:rsid w:val="00D774F6"/>
    <w:rsid w:val="00D81FB5"/>
    <w:rsid w:val="00D832B4"/>
    <w:rsid w:val="00D83804"/>
    <w:rsid w:val="00D84CFC"/>
    <w:rsid w:val="00D875C6"/>
    <w:rsid w:val="00D87DF2"/>
    <w:rsid w:val="00D87EA8"/>
    <w:rsid w:val="00D92BAD"/>
    <w:rsid w:val="00D93828"/>
    <w:rsid w:val="00D93EB3"/>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444D"/>
    <w:rsid w:val="00DD4C4A"/>
    <w:rsid w:val="00DD5E5C"/>
    <w:rsid w:val="00DE2D8D"/>
    <w:rsid w:val="00DE5A7D"/>
    <w:rsid w:val="00DF0A3C"/>
    <w:rsid w:val="00DF1D07"/>
    <w:rsid w:val="00DF214A"/>
    <w:rsid w:val="00DF2FA3"/>
    <w:rsid w:val="00DF4B42"/>
    <w:rsid w:val="00DF4D86"/>
    <w:rsid w:val="00DF627F"/>
    <w:rsid w:val="00DF70FA"/>
    <w:rsid w:val="00E12A9F"/>
    <w:rsid w:val="00E13091"/>
    <w:rsid w:val="00E1458F"/>
    <w:rsid w:val="00E16049"/>
    <w:rsid w:val="00E23BB8"/>
    <w:rsid w:val="00E25096"/>
    <w:rsid w:val="00E32BEE"/>
    <w:rsid w:val="00E41D56"/>
    <w:rsid w:val="00E476E7"/>
    <w:rsid w:val="00E52596"/>
    <w:rsid w:val="00E56968"/>
    <w:rsid w:val="00E56B44"/>
    <w:rsid w:val="00E5782B"/>
    <w:rsid w:val="00E60A5E"/>
    <w:rsid w:val="00E63D07"/>
    <w:rsid w:val="00E63DF7"/>
    <w:rsid w:val="00E63EC9"/>
    <w:rsid w:val="00E70111"/>
    <w:rsid w:val="00E72354"/>
    <w:rsid w:val="00E760DD"/>
    <w:rsid w:val="00E77BF1"/>
    <w:rsid w:val="00E86DF5"/>
    <w:rsid w:val="00E95565"/>
    <w:rsid w:val="00E95620"/>
    <w:rsid w:val="00EA0526"/>
    <w:rsid w:val="00EA2A85"/>
    <w:rsid w:val="00EA6661"/>
    <w:rsid w:val="00EB147A"/>
    <w:rsid w:val="00EB2B4A"/>
    <w:rsid w:val="00EB354E"/>
    <w:rsid w:val="00EB645F"/>
    <w:rsid w:val="00EC088E"/>
    <w:rsid w:val="00ED3CA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3230"/>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36CBB"/>
    <w:rsid w:val="00F50605"/>
    <w:rsid w:val="00F51022"/>
    <w:rsid w:val="00F514A1"/>
    <w:rsid w:val="00F524ED"/>
    <w:rsid w:val="00F57407"/>
    <w:rsid w:val="00F610A0"/>
    <w:rsid w:val="00F651A8"/>
    <w:rsid w:val="00F66934"/>
    <w:rsid w:val="00F733D1"/>
    <w:rsid w:val="00F73EAC"/>
    <w:rsid w:val="00F8007B"/>
    <w:rsid w:val="00F80657"/>
    <w:rsid w:val="00F817CC"/>
    <w:rsid w:val="00F83EE5"/>
    <w:rsid w:val="00F871EB"/>
    <w:rsid w:val="00F87277"/>
    <w:rsid w:val="00F92BF1"/>
    <w:rsid w:val="00F93F52"/>
    <w:rsid w:val="00F95A44"/>
    <w:rsid w:val="00FA1EFE"/>
    <w:rsid w:val="00FA30A3"/>
    <w:rsid w:val="00FA3F15"/>
    <w:rsid w:val="00FA52A8"/>
    <w:rsid w:val="00FA5F41"/>
    <w:rsid w:val="00FA7D60"/>
    <w:rsid w:val="00FB15CF"/>
    <w:rsid w:val="00FB2695"/>
    <w:rsid w:val="00FB3C6D"/>
    <w:rsid w:val="00FB4B23"/>
    <w:rsid w:val="00FB58F5"/>
    <w:rsid w:val="00FB5B94"/>
    <w:rsid w:val="00FB5C5F"/>
    <w:rsid w:val="00FB69B8"/>
    <w:rsid w:val="00FB7F8F"/>
    <w:rsid w:val="00FC244C"/>
    <w:rsid w:val="00FC4742"/>
    <w:rsid w:val="00FC4B0C"/>
    <w:rsid w:val="00FC7264"/>
    <w:rsid w:val="00FC755B"/>
    <w:rsid w:val="00FC7642"/>
    <w:rsid w:val="00FD3CED"/>
    <w:rsid w:val="00FD5489"/>
    <w:rsid w:val="00FD7163"/>
    <w:rsid w:val="00FE24CB"/>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DCFC26F"/>
  <w15:docId w15:val="{BE71A345-1D68-4A92-B869-DEC7B7A0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6C0B"/>
    <w:pPr>
      <w:spacing w:before="120" w:after="120"/>
      <w:jc w:val="both"/>
    </w:pPr>
    <w:rPr>
      <w:rFonts w:ascii="Arial" w:hAnsi="Arial"/>
      <w:sz w:val="22"/>
      <w:szCs w:val="24"/>
      <w:lang w:val="de-AT"/>
    </w:rPr>
  </w:style>
  <w:style w:type="paragraph" w:styleId="Heading1">
    <w:name w:val="heading 1"/>
    <w:basedOn w:val="Normal"/>
    <w:next w:val="Normal"/>
    <w:link w:val="Heading1Char"/>
    <w:rsid w:val="00F817CC"/>
    <w:pPr>
      <w:keepNext/>
      <w:numPr>
        <w:numId w:val="8"/>
      </w:numPr>
      <w:spacing w:before="360"/>
      <w:jc w:val="left"/>
      <w:outlineLvl w:val="0"/>
    </w:pPr>
    <w:rPr>
      <w:b/>
      <w:bCs/>
      <w:color w:val="115A7B"/>
      <w:sz w:val="28"/>
      <w:szCs w:val="28"/>
      <w:lang w:val="de-DE"/>
    </w:rPr>
  </w:style>
  <w:style w:type="paragraph" w:styleId="Heading2">
    <w:name w:val="heading 2"/>
    <w:basedOn w:val="Normal"/>
    <w:next w:val="Normal"/>
    <w:link w:val="Heading2Char"/>
    <w:qFormat/>
    <w:rsid w:val="00F817CC"/>
    <w:pPr>
      <w:keepNext/>
      <w:numPr>
        <w:ilvl w:val="1"/>
        <w:numId w:val="8"/>
      </w:numPr>
      <w:spacing w:before="240" w:after="60"/>
      <w:jc w:val="left"/>
      <w:outlineLvl w:val="1"/>
    </w:pPr>
    <w:rPr>
      <w:rFonts w:cs="Arial"/>
      <w:b/>
      <w:bCs/>
      <w:iCs/>
      <w:color w:val="115A7B"/>
      <w:sz w:val="24"/>
      <w:lang w:val="de-DE"/>
    </w:rPr>
  </w:style>
  <w:style w:type="paragraph" w:styleId="Heading3">
    <w:name w:val="heading 3"/>
    <w:basedOn w:val="Normal"/>
    <w:next w:val="Normal"/>
    <w:link w:val="Heading3Char"/>
    <w:qFormat/>
    <w:rsid w:val="00653C54"/>
    <w:pPr>
      <w:keepNext/>
      <w:numPr>
        <w:ilvl w:val="2"/>
        <w:numId w:val="8"/>
      </w:numPr>
      <w:spacing w:before="240" w:after="60"/>
      <w:outlineLvl w:val="2"/>
    </w:pPr>
    <w:rPr>
      <w:rFonts w:cs="Arial"/>
      <w:b/>
      <w:bCs/>
      <w:color w:val="115A7B"/>
      <w:szCs w:val="26"/>
    </w:rPr>
  </w:style>
  <w:style w:type="paragraph" w:styleId="Heading4">
    <w:name w:val="heading 4"/>
    <w:basedOn w:val="Normal"/>
    <w:next w:val="Normal"/>
    <w:link w:val="Heading4Char"/>
    <w:qFormat/>
    <w:rsid w:val="00F817CC"/>
    <w:pPr>
      <w:keepNext/>
      <w:numPr>
        <w:ilvl w:val="3"/>
        <w:numId w:val="8"/>
      </w:numPr>
      <w:spacing w:before="240" w:after="60"/>
      <w:jc w:val="left"/>
      <w:outlineLvl w:val="3"/>
    </w:pPr>
    <w:rPr>
      <w:b/>
      <w:bCs/>
      <w:color w:val="115A7B"/>
      <w:szCs w:val="28"/>
    </w:rPr>
  </w:style>
  <w:style w:type="paragraph" w:styleId="Heading5">
    <w:name w:val="heading 5"/>
    <w:basedOn w:val="Normal"/>
    <w:next w:val="Normal"/>
    <w:link w:val="Heading5Char"/>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rsid w:val="00DA19B6"/>
    <w:pPr>
      <w:numPr>
        <w:ilvl w:val="6"/>
        <w:numId w:val="8"/>
      </w:numPr>
      <w:spacing w:before="240" w:after="60"/>
      <w:outlineLvl w:val="6"/>
    </w:pPr>
    <w:rPr>
      <w:rFonts w:ascii="Times New Roman" w:hAnsi="Times New Roman"/>
      <w:sz w:val="24"/>
    </w:rPr>
  </w:style>
  <w:style w:type="paragraph" w:styleId="Heading8">
    <w:name w:val="heading 8"/>
    <w:basedOn w:val="Normal"/>
    <w:next w:val="Normal"/>
    <w:link w:val="Heading8Char"/>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5C1A"/>
    <w:pPr>
      <w:tabs>
        <w:tab w:val="center" w:pos="4536"/>
        <w:tab w:val="right" w:pos="9072"/>
      </w:tabs>
    </w:pPr>
  </w:style>
  <w:style w:type="paragraph" w:styleId="Footer">
    <w:name w:val="footer"/>
    <w:basedOn w:val="Normal"/>
    <w:rsid w:val="00736C0B"/>
    <w:pPr>
      <w:tabs>
        <w:tab w:val="center" w:pos="4536"/>
        <w:tab w:val="right" w:pos="9072"/>
      </w:tabs>
      <w:spacing w:before="60" w:after="60"/>
    </w:pPr>
    <w:rPr>
      <w:sz w:val="16"/>
    </w:rPr>
  </w:style>
  <w:style w:type="paragraph" w:styleId="Title">
    <w:name w:val="Title"/>
    <w:basedOn w:val="Normal"/>
    <w:link w:val="TitleChar"/>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BodyTextIndent">
    <w:name w:val="Body Text Indent"/>
    <w:basedOn w:val="Normal"/>
    <w:rsid w:val="004F0815"/>
    <w:pPr>
      <w:ind w:left="708"/>
    </w:pPr>
    <w:rPr>
      <w:rFonts w:ascii="Times New Roman" w:hAnsi="Times New Roman"/>
      <w:lang w:val="de-DE"/>
    </w:rPr>
  </w:style>
  <w:style w:type="paragraph" w:styleId="BalloonText">
    <w:name w:val="Balloon Text"/>
    <w:basedOn w:val="Normal"/>
    <w:semiHidden/>
    <w:rsid w:val="00BC4FB8"/>
    <w:rPr>
      <w:rFonts w:ascii="Tahoma" w:hAnsi="Tahoma" w:cs="Tahoma"/>
      <w:sz w:val="16"/>
      <w:szCs w:val="16"/>
    </w:rPr>
  </w:style>
  <w:style w:type="paragraph" w:customStyle="1" w:styleId="6-6">
    <w:name w:val="6-6"/>
    <w:basedOn w:val="Normal"/>
    <w:qFormat/>
    <w:rsid w:val="00F273E8"/>
    <w:pPr>
      <w:jc w:val="left"/>
    </w:pPr>
    <w:rPr>
      <w:noProof/>
      <w:lang w:val="de-DE"/>
    </w:rPr>
  </w:style>
  <w:style w:type="table" w:styleId="TableGrid">
    <w:name w:val="Table Grid"/>
    <w:basedOn w:val="TableNormal"/>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Normal"/>
    <w:link w:val="WistaLogoGroZchn"/>
    <w:qFormat/>
    <w:rsid w:val="00302B83"/>
    <w:pPr>
      <w:jc w:val="left"/>
    </w:pPr>
    <w:rPr>
      <w:rFonts w:ascii="Arial Black" w:hAnsi="Arial Black"/>
      <w:color w:val="376092"/>
      <w:sz w:val="56"/>
      <w:szCs w:val="56"/>
    </w:rPr>
  </w:style>
  <w:style w:type="paragraph" w:customStyle="1" w:styleId="WistaLogoKlein">
    <w:name w:val="WistaLogoKlein"/>
    <w:basedOn w:val="Normal"/>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Heading1Char">
    <w:name w:val="Heading 1 Char"/>
    <w:link w:val="Heading1"/>
    <w:rsid w:val="00F817CC"/>
    <w:rPr>
      <w:rFonts w:ascii="Arial" w:hAnsi="Arial"/>
      <w:b/>
      <w:bCs/>
      <w:color w:val="115A7B"/>
      <w:sz w:val="28"/>
      <w:szCs w:val="28"/>
    </w:rPr>
  </w:style>
  <w:style w:type="character" w:customStyle="1" w:styleId="Heading2Char">
    <w:name w:val="Heading 2 Char"/>
    <w:link w:val="Heading2"/>
    <w:rsid w:val="00F817CC"/>
    <w:rPr>
      <w:rFonts w:ascii="Arial" w:hAnsi="Arial" w:cs="Arial"/>
      <w:b/>
      <w:bCs/>
      <w:iCs/>
      <w:color w:val="115A7B"/>
      <w:sz w:val="24"/>
      <w:szCs w:val="24"/>
    </w:rPr>
  </w:style>
  <w:style w:type="character" w:customStyle="1" w:styleId="Heading3Char">
    <w:name w:val="Heading 3 Char"/>
    <w:link w:val="Heading3"/>
    <w:rsid w:val="00653C54"/>
    <w:rPr>
      <w:rFonts w:ascii="Arial" w:hAnsi="Arial" w:cs="Arial"/>
      <w:b/>
      <w:bCs/>
      <w:color w:val="115A7B"/>
      <w:szCs w:val="26"/>
      <w:lang w:val="de-AT"/>
    </w:rPr>
  </w:style>
  <w:style w:type="character" w:customStyle="1" w:styleId="TitleChar">
    <w:name w:val="Title Char"/>
    <w:link w:val="Title"/>
    <w:rsid w:val="00736C0B"/>
    <w:rPr>
      <w:rFonts w:ascii="Arial" w:hAnsi="Arial"/>
      <w:b/>
      <w:bCs/>
      <w:sz w:val="48"/>
      <w:szCs w:val="24"/>
    </w:rPr>
  </w:style>
  <w:style w:type="character" w:customStyle="1" w:styleId="Heading4Char">
    <w:name w:val="Heading 4 Char"/>
    <w:link w:val="Heading4"/>
    <w:rsid w:val="00F817CC"/>
    <w:rPr>
      <w:rFonts w:ascii="Arial" w:hAnsi="Arial"/>
      <w:b/>
      <w:bCs/>
      <w:color w:val="115A7B"/>
      <w:szCs w:val="28"/>
      <w:lang w:val="de-AT"/>
    </w:rPr>
  </w:style>
  <w:style w:type="paragraph" w:styleId="TOC1">
    <w:name w:val="toc 1"/>
    <w:basedOn w:val="Normal"/>
    <w:next w:val="Normal"/>
    <w:autoRedefine/>
    <w:uiPriority w:val="39"/>
    <w:rsid w:val="00FB3C6D"/>
    <w:pPr>
      <w:tabs>
        <w:tab w:val="right" w:leader="dot" w:pos="9356"/>
      </w:tabs>
    </w:pPr>
  </w:style>
  <w:style w:type="paragraph" w:styleId="TOC3">
    <w:name w:val="toc 3"/>
    <w:basedOn w:val="Normal"/>
    <w:next w:val="Normal"/>
    <w:autoRedefine/>
    <w:uiPriority w:val="39"/>
    <w:rsid w:val="00561415"/>
    <w:pPr>
      <w:ind w:left="400"/>
    </w:pPr>
  </w:style>
  <w:style w:type="paragraph" w:styleId="TOC2">
    <w:name w:val="toc 2"/>
    <w:basedOn w:val="Normal"/>
    <w:next w:val="Normal"/>
    <w:autoRedefine/>
    <w:uiPriority w:val="39"/>
    <w:rsid w:val="00561415"/>
    <w:pPr>
      <w:ind w:left="200"/>
    </w:pPr>
  </w:style>
  <w:style w:type="paragraph" w:customStyle="1" w:styleId="cueparagraph">
    <w:name w:val="cueparagraph"/>
    <w:basedOn w:val="Normal"/>
    <w:rsid w:val="00544CAA"/>
    <w:pPr>
      <w:spacing w:before="100" w:beforeAutospacing="1" w:after="100" w:afterAutospacing="1" w:line="336" w:lineRule="atLeast"/>
      <w:jc w:val="left"/>
    </w:pPr>
    <w:rPr>
      <w:rFonts w:ascii="Times New Roman" w:hAnsi="Times New Roman"/>
      <w:sz w:val="24"/>
      <w:lang w:val="de-DE"/>
    </w:rPr>
  </w:style>
  <w:style w:type="character" w:styleId="FollowedHyperlink">
    <w:name w:val="FollowedHyperlink"/>
    <w:rsid w:val="008A053C"/>
    <w:rPr>
      <w:color w:val="800080"/>
      <w:u w:val="single"/>
    </w:rPr>
  </w:style>
  <w:style w:type="paragraph" w:customStyle="1" w:styleId="12-6">
    <w:name w:val="12-6"/>
    <w:basedOn w:val="Normal"/>
    <w:qFormat/>
    <w:rsid w:val="00651BD0"/>
    <w:pPr>
      <w:spacing w:before="240"/>
      <w:ind w:left="1877" w:hanging="1877"/>
      <w:jc w:val="left"/>
    </w:pPr>
    <w:rPr>
      <w:lang w:val="de-DE"/>
    </w:rPr>
  </w:style>
  <w:style w:type="character" w:styleId="CommentReference">
    <w:name w:val="annotation reference"/>
    <w:rsid w:val="00E5782B"/>
    <w:rPr>
      <w:sz w:val="16"/>
      <w:szCs w:val="16"/>
    </w:rPr>
  </w:style>
  <w:style w:type="paragraph" w:styleId="CommentText">
    <w:name w:val="annotation text"/>
    <w:basedOn w:val="Normal"/>
    <w:link w:val="CommentTextChar"/>
    <w:rsid w:val="00E5782B"/>
    <w:rPr>
      <w:szCs w:val="20"/>
    </w:rPr>
  </w:style>
  <w:style w:type="character" w:customStyle="1" w:styleId="CommentTextChar">
    <w:name w:val="Comment Text Char"/>
    <w:link w:val="CommentText"/>
    <w:rsid w:val="00E5782B"/>
    <w:rPr>
      <w:rFonts w:ascii="Arial" w:hAnsi="Arial"/>
      <w:lang w:val="de-AT"/>
    </w:rPr>
  </w:style>
  <w:style w:type="paragraph" w:styleId="CommentSubject">
    <w:name w:val="annotation subject"/>
    <w:basedOn w:val="CommentText"/>
    <w:next w:val="CommentText"/>
    <w:link w:val="CommentSubjectChar"/>
    <w:rsid w:val="00E5782B"/>
    <w:rPr>
      <w:b/>
      <w:bCs/>
    </w:rPr>
  </w:style>
  <w:style w:type="character" w:customStyle="1" w:styleId="CommentSubjectChar">
    <w:name w:val="Comment Subject Char"/>
    <w:link w:val="CommentSubject"/>
    <w:rsid w:val="00E5782B"/>
    <w:rPr>
      <w:rFonts w:ascii="Arial" w:hAnsi="Arial"/>
      <w:b/>
      <w:bCs/>
      <w:lang w:val="de-AT"/>
    </w:rPr>
  </w:style>
  <w:style w:type="paragraph" w:customStyle="1" w:styleId="berschift1-0">
    <w:name w:val="Überschift 1-0"/>
    <w:basedOn w:val="Normal"/>
    <w:qFormat/>
    <w:rsid w:val="00FB3C6D"/>
    <w:pPr>
      <w:spacing w:before="360"/>
    </w:pPr>
    <w:rPr>
      <w:b/>
      <w:sz w:val="28"/>
    </w:rPr>
  </w:style>
  <w:style w:type="paragraph" w:styleId="ListParagraph">
    <w:name w:val="List Paragraph"/>
    <w:basedOn w:val="Normal"/>
    <w:uiPriority w:val="34"/>
    <w:qFormat/>
    <w:rsid w:val="00A52D3A"/>
    <w:pPr>
      <w:ind w:left="720"/>
      <w:contextualSpacing/>
    </w:pPr>
  </w:style>
  <w:style w:type="paragraph" w:styleId="Subtitle">
    <w:name w:val="Subtitle"/>
    <w:basedOn w:val="Normal"/>
    <w:next w:val="Normal"/>
    <w:link w:val="SubtitleChar"/>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9D0165"/>
    <w:rPr>
      <w:rFonts w:asciiTheme="minorHAnsi" w:eastAsiaTheme="minorEastAsia" w:hAnsiTheme="minorHAnsi" w:cstheme="minorBidi"/>
      <w:color w:val="5A5A5A" w:themeColor="text1" w:themeTint="A5"/>
      <w:spacing w:val="15"/>
      <w:sz w:val="22"/>
      <w:szCs w:val="22"/>
      <w:lang w:val="de-AT"/>
    </w:rPr>
  </w:style>
  <w:style w:type="paragraph" w:styleId="FootnoteText">
    <w:name w:val="footnote text"/>
    <w:basedOn w:val="Normal"/>
    <w:link w:val="FootnoteTextChar"/>
    <w:semiHidden/>
    <w:unhideWhenUsed/>
    <w:rsid w:val="0070007B"/>
    <w:pPr>
      <w:spacing w:before="0" w:after="0"/>
    </w:pPr>
    <w:rPr>
      <w:szCs w:val="20"/>
    </w:rPr>
  </w:style>
  <w:style w:type="character" w:customStyle="1" w:styleId="FootnoteTextChar">
    <w:name w:val="Footnote Text Char"/>
    <w:basedOn w:val="DefaultParagraphFont"/>
    <w:link w:val="FootnoteText"/>
    <w:semiHidden/>
    <w:rsid w:val="0070007B"/>
    <w:rPr>
      <w:rFonts w:ascii="Arial" w:hAnsi="Arial"/>
      <w:lang w:val="de-AT"/>
    </w:rPr>
  </w:style>
  <w:style w:type="character" w:styleId="FootnoteReference">
    <w:name w:val="footnote reference"/>
    <w:basedOn w:val="DefaultParagraphFont"/>
    <w:semiHidden/>
    <w:unhideWhenUsed/>
    <w:rsid w:val="0070007B"/>
    <w:rPr>
      <w:vertAlign w:val="superscript"/>
    </w:rPr>
  </w:style>
  <w:style w:type="character" w:customStyle="1" w:styleId="HeaderChar">
    <w:name w:val="Header Char"/>
    <w:basedOn w:val="DefaultParagraphFont"/>
    <w:link w:val="Header"/>
    <w:rsid w:val="000B6706"/>
    <w:rPr>
      <w:rFonts w:ascii="Arial" w:hAnsi="Arial"/>
      <w:szCs w:val="24"/>
      <w:lang w:val="de-AT"/>
    </w:rPr>
  </w:style>
  <w:style w:type="paragraph" w:styleId="Caption">
    <w:name w:val="caption"/>
    <w:basedOn w:val="Normal"/>
    <w:next w:val="Normal"/>
    <w:unhideWhenUsed/>
    <w:qFormat/>
    <w:rsid w:val="00736C0B"/>
    <w:pPr>
      <w:spacing w:before="0" w:after="200"/>
    </w:pPr>
    <w:rPr>
      <w:bCs/>
      <w:i/>
      <w:color w:val="115A7B"/>
      <w:szCs w:val="18"/>
      <w:lang w:val="en-US" w:eastAsia="x-none"/>
    </w:rPr>
  </w:style>
  <w:style w:type="character" w:customStyle="1" w:styleId="Heading5Char">
    <w:name w:val="Heading 5 Char"/>
    <w:basedOn w:val="DefaultParagraphFont"/>
    <w:link w:val="Heading5"/>
    <w:semiHidden/>
    <w:rsid w:val="00900B2F"/>
    <w:rPr>
      <w:rFonts w:asciiTheme="majorHAnsi" w:eastAsiaTheme="majorEastAsia" w:hAnsiTheme="majorHAnsi" w:cstheme="majorBidi"/>
      <w:color w:val="365F91" w:themeColor="accent1" w:themeShade="BF"/>
      <w:szCs w:val="24"/>
      <w:lang w:val="de-AT"/>
    </w:rPr>
  </w:style>
  <w:style w:type="character" w:customStyle="1" w:styleId="Heading6Char">
    <w:name w:val="Heading 6 Char"/>
    <w:basedOn w:val="DefaultParagraphFont"/>
    <w:link w:val="Heading6"/>
    <w:semiHidden/>
    <w:rsid w:val="00900B2F"/>
    <w:rPr>
      <w:rFonts w:asciiTheme="majorHAnsi" w:eastAsiaTheme="majorEastAsia" w:hAnsiTheme="majorHAnsi" w:cstheme="majorBidi"/>
      <w:color w:val="243F60" w:themeColor="accent1" w:themeShade="7F"/>
      <w:szCs w:val="24"/>
      <w:lang w:val="de-AT"/>
    </w:rPr>
  </w:style>
  <w:style w:type="character" w:customStyle="1" w:styleId="Heading8Char">
    <w:name w:val="Heading 8 Char"/>
    <w:basedOn w:val="DefaultParagraphFont"/>
    <w:link w:val="Heading8"/>
    <w:semiHidden/>
    <w:rsid w:val="00900B2F"/>
    <w:rPr>
      <w:rFonts w:asciiTheme="majorHAnsi" w:eastAsiaTheme="majorEastAsia" w:hAnsiTheme="majorHAnsi" w:cstheme="majorBidi"/>
      <w:color w:val="272727" w:themeColor="text1" w:themeTint="D8"/>
      <w:sz w:val="21"/>
      <w:szCs w:val="21"/>
      <w:lang w:val="de-AT"/>
    </w:rPr>
  </w:style>
  <w:style w:type="character" w:customStyle="1" w:styleId="Heading9Char">
    <w:name w:val="Heading 9 Char"/>
    <w:basedOn w:val="DefaultParagraphFont"/>
    <w:link w:val="Heading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Normal"/>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UnresolvedMention">
    <w:name w:val="Unresolved Mention"/>
    <w:basedOn w:val="DefaultParagraphFont"/>
    <w:uiPriority w:val="99"/>
    <w:semiHidden/>
    <w:unhideWhenUsed/>
    <w:rsid w:val="000C3CB5"/>
    <w:rPr>
      <w:color w:val="808080"/>
      <w:shd w:val="clear" w:color="auto" w:fill="E6E6E6"/>
    </w:rPr>
  </w:style>
  <w:style w:type="paragraph" w:styleId="TOC4">
    <w:name w:val="toc 4"/>
    <w:basedOn w:val="Normal"/>
    <w:next w:val="Normal"/>
    <w:autoRedefine/>
    <w:uiPriority w:val="39"/>
    <w:unhideWhenUsed/>
    <w:rsid w:val="00CC0AC7"/>
    <w:pPr>
      <w:spacing w:after="100"/>
      <w:ind w:left="660"/>
    </w:pPr>
  </w:style>
  <w:style w:type="paragraph" w:customStyle="1" w:styleId="Titel-1">
    <w:name w:val="Titel-1"/>
    <w:basedOn w:val="Title"/>
    <w:qFormat/>
    <w:rsid w:val="007144DE"/>
    <w:rPr>
      <w:sz w:val="40"/>
      <w:lang w:val="de-AT"/>
    </w:rPr>
  </w:style>
  <w:style w:type="paragraph" w:customStyle="1" w:styleId="Titel-2">
    <w:name w:val="Titel-2"/>
    <w:basedOn w:val="Title"/>
    <w:qFormat/>
    <w:rsid w:val="007144DE"/>
    <w:rPr>
      <w:sz w:val="36"/>
      <w:lang w:val="de-AT"/>
    </w:rPr>
  </w:style>
  <w:style w:type="paragraph" w:customStyle="1" w:styleId="Titel-3">
    <w:name w:val="Titel-3"/>
    <w:basedOn w:val="Title"/>
    <w:rsid w:val="007144DE"/>
    <w:rPr>
      <w:sz w:val="32"/>
    </w:rPr>
  </w:style>
  <w:style w:type="character" w:styleId="PlaceholderText">
    <w:name w:val="Placeholder Text"/>
    <w:basedOn w:val="DefaultParagraphFont"/>
    <w:uiPriority w:val="99"/>
    <w:semiHidden/>
    <w:rsid w:val="000A3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1704557689">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O:\Vorlagen\Projekt\2018-03-14%20Anforderungsdefinition%20Vorlage%20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5D54A0D1844E43A16CF3542DEA7B45"/>
        <w:category>
          <w:name w:val="Allgemein"/>
          <w:gallery w:val="placeholder"/>
        </w:category>
        <w:types>
          <w:type w:val="bbPlcHdr"/>
        </w:types>
        <w:behaviors>
          <w:behavior w:val="content"/>
        </w:behaviors>
        <w:guid w:val="{AE61F0C9-AF4D-4140-AC6D-F3B826608D5E}"/>
      </w:docPartPr>
      <w:docPartBody>
        <w:p w:rsidR="009262F7" w:rsidRDefault="00205897">
          <w:pPr>
            <w:pStyle w:val="075D54A0D1844E43A16CF3542DEA7B45"/>
          </w:pPr>
          <w:r w:rsidRPr="00D84875">
            <w:rPr>
              <w:rStyle w:val="PlaceholderText"/>
            </w:rPr>
            <w:t>[Title]</w:t>
          </w:r>
        </w:p>
      </w:docPartBody>
    </w:docPart>
    <w:docPart>
      <w:docPartPr>
        <w:name w:val="4B21C1CB9BAF4BD69FA2B7514DD83306"/>
        <w:category>
          <w:name w:val="Allgemein"/>
          <w:gallery w:val="placeholder"/>
        </w:category>
        <w:types>
          <w:type w:val="bbPlcHdr"/>
        </w:types>
        <w:behaviors>
          <w:behavior w:val="content"/>
        </w:behaviors>
        <w:guid w:val="{C3EF161E-DA57-4350-A313-CB59F1305DE1}"/>
      </w:docPartPr>
      <w:docPartBody>
        <w:p w:rsidR="009262F7" w:rsidRDefault="00205897">
          <w:pPr>
            <w:pStyle w:val="4B21C1CB9BAF4BD69FA2B7514DD83306"/>
          </w:pPr>
          <w:r w:rsidRPr="00D84875">
            <w:rPr>
              <w:rStyle w:val="PlaceholderText"/>
            </w:rPr>
            <w:t>[Subject]</w:t>
          </w:r>
        </w:p>
      </w:docPartBody>
    </w:docPart>
    <w:docPart>
      <w:docPartPr>
        <w:name w:val="CFA191E35A8C4EA1A095FDEE0BC2416E"/>
        <w:category>
          <w:name w:val="Allgemein"/>
          <w:gallery w:val="placeholder"/>
        </w:category>
        <w:types>
          <w:type w:val="bbPlcHdr"/>
        </w:types>
        <w:behaviors>
          <w:behavior w:val="content"/>
        </w:behaviors>
        <w:guid w:val="{3DDD3108-1BBC-43FC-99FE-82AC82522CFF}"/>
      </w:docPartPr>
      <w:docPartBody>
        <w:p w:rsidR="009262F7" w:rsidRDefault="00205897">
          <w:pPr>
            <w:pStyle w:val="CFA191E35A8C4EA1A095FDEE0BC2416E"/>
          </w:pPr>
          <w:r w:rsidRPr="00D84875">
            <w:rPr>
              <w:rStyle w:val="PlaceholderText"/>
            </w:rPr>
            <w:t>[Author]</w:t>
          </w:r>
        </w:p>
      </w:docPartBody>
    </w:docPart>
    <w:docPart>
      <w:docPartPr>
        <w:name w:val="5A6E0549ACBB41F791E64351CAD6C52F"/>
        <w:category>
          <w:name w:val="Allgemein"/>
          <w:gallery w:val="placeholder"/>
        </w:category>
        <w:types>
          <w:type w:val="bbPlcHdr"/>
        </w:types>
        <w:behaviors>
          <w:behavior w:val="content"/>
        </w:behaviors>
        <w:guid w:val="{F6D2692C-09F4-464B-A837-4C995EF61629}"/>
      </w:docPartPr>
      <w:docPartBody>
        <w:p w:rsidR="009262F7" w:rsidRDefault="00205897">
          <w:pPr>
            <w:pStyle w:val="5A6E0549ACBB41F791E64351CAD6C52F"/>
          </w:pPr>
          <w:r w:rsidRPr="00D84875">
            <w:rPr>
              <w:rStyle w:val="PlaceholderText"/>
            </w:rPr>
            <w:t>[Title]</w:t>
          </w:r>
        </w:p>
      </w:docPartBody>
    </w:docPart>
    <w:docPart>
      <w:docPartPr>
        <w:name w:val="1DADF4150F7C41D79F3798021748536D"/>
        <w:category>
          <w:name w:val="Allgemein"/>
          <w:gallery w:val="placeholder"/>
        </w:category>
        <w:types>
          <w:type w:val="bbPlcHdr"/>
        </w:types>
        <w:behaviors>
          <w:behavior w:val="content"/>
        </w:behaviors>
        <w:guid w:val="{29B3331E-EFFD-4545-99D9-4A5C32E9BC32}"/>
      </w:docPartPr>
      <w:docPartBody>
        <w:p w:rsidR="009262F7" w:rsidRDefault="00205897">
          <w:pPr>
            <w:pStyle w:val="1DADF4150F7C41D79F3798021748536D"/>
          </w:pPr>
          <w:r w:rsidRPr="00D84875">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97"/>
    <w:rsid w:val="00205897"/>
    <w:rsid w:val="009262F7"/>
    <w:rsid w:val="009F1E2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5D54A0D1844E43A16CF3542DEA7B45">
    <w:name w:val="075D54A0D1844E43A16CF3542DEA7B45"/>
  </w:style>
  <w:style w:type="paragraph" w:customStyle="1" w:styleId="4B21C1CB9BAF4BD69FA2B7514DD83306">
    <w:name w:val="4B21C1CB9BAF4BD69FA2B7514DD83306"/>
  </w:style>
  <w:style w:type="paragraph" w:customStyle="1" w:styleId="CFA191E35A8C4EA1A095FDEE0BC2416E">
    <w:name w:val="CFA191E35A8C4EA1A095FDEE0BC2416E"/>
  </w:style>
  <w:style w:type="paragraph" w:customStyle="1" w:styleId="5A6E0549ACBB41F791E64351CAD6C52F">
    <w:name w:val="5A6E0549ACBB41F791E64351CAD6C52F"/>
  </w:style>
  <w:style w:type="paragraph" w:customStyle="1" w:styleId="1DADF4150F7C41D79F3798021748536D">
    <w:name w:val="1DADF4150F7C41D79F379802174853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AA49F-5934-4CB5-A3F3-D695D7E4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2018-03-14 Anforderungsdefinition Vorlage v1.0.dotx</Template>
  <TotalTime>69</TotalTime>
  <Pages>5</Pages>
  <Words>569</Words>
  <Characters>4764</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Anforderungsdefinition</vt:lpstr>
      <vt:lpstr>Anforderungsdefinition</vt:lpstr>
    </vt:vector>
  </TitlesOfParts>
  <Company>Breanos Software</Company>
  <LinksUpToDate>false</LinksUpToDate>
  <CharactersWithSpaces>5323</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Anforderungsdefinition</dc:title>
  <dc:subject>Fertigstellung Prototypversion von CWF, Assistant und XClient zur Demonstration mit den Türmen von Hanoi</dc:subject>
  <dc:creator>Franz Kellner, Breanos Software</dc:creator>
  <cp:lastModifiedBy>Dominik Hutterer</cp:lastModifiedBy>
  <cp:revision>4</cp:revision>
  <cp:lastPrinted>2017-12-19T13:24:00Z</cp:lastPrinted>
  <dcterms:created xsi:type="dcterms:W3CDTF">2018-09-18T08:16:00Z</dcterms:created>
  <dcterms:modified xsi:type="dcterms:W3CDTF">2018-09-20T12:21:00Z</dcterms:modified>
</cp:coreProperties>
</file>