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03" w:rsidRDefault="007D4467" w:rsidP="007D4467">
      <w:pPr>
        <w:jc w:val="center"/>
        <w:rPr>
          <w:ins w:id="0" w:author="Franz Kellner" w:date="2018-10-29T09:27:00Z"/>
          <w:lang w:val="de-AT"/>
        </w:rPr>
      </w:pPr>
      <w:proofErr w:type="spellStart"/>
      <w:r w:rsidRPr="00F42A2E">
        <w:rPr>
          <w:lang w:val="de-AT"/>
          <w:rPrChange w:id="1" w:author="Franz Kellner" w:date="2018-10-29T09:27:00Z">
            <w:rPr/>
          </w:rPrChange>
        </w:rPr>
        <w:t>PresenterService</w:t>
      </w:r>
      <w:proofErr w:type="spellEnd"/>
    </w:p>
    <w:p w:rsidR="00F42A2E" w:rsidRPr="00F42A2E" w:rsidRDefault="00F42A2E" w:rsidP="00F42A2E">
      <w:pPr>
        <w:rPr>
          <w:lang w:val="de-AT"/>
          <w:rPrChange w:id="2" w:author="Franz Kellner" w:date="2018-10-29T09:27:00Z">
            <w:rPr/>
          </w:rPrChange>
        </w:rPr>
        <w:pPrChange w:id="3" w:author="Franz Kellner" w:date="2018-10-29T09:27:00Z">
          <w:pPr>
            <w:jc w:val="center"/>
          </w:pPr>
        </w:pPrChange>
      </w:pPr>
      <w:ins w:id="4" w:author="Franz Kellner" w:date="2018-10-29T09:27:00Z">
        <w:r>
          <w:rPr>
            <w:lang w:val="de-AT"/>
          </w:rPr>
          <w:t>DE</w:t>
        </w:r>
      </w:ins>
    </w:p>
    <w:p w:rsidR="007D4467" w:rsidRDefault="00902DA0" w:rsidP="007D4467">
      <w:pPr>
        <w:rPr>
          <w:ins w:id="5" w:author="Franz Kellner" w:date="2018-10-29T09:56:00Z"/>
          <w:lang w:val="de-AT"/>
        </w:rPr>
      </w:pPr>
      <w:r w:rsidRPr="00902DA0">
        <w:rPr>
          <w:lang w:val="de-AT"/>
        </w:rPr>
        <w:t xml:space="preserve">Der </w:t>
      </w:r>
      <w:proofErr w:type="spellStart"/>
      <w:r w:rsidRPr="00902DA0">
        <w:rPr>
          <w:lang w:val="de-AT"/>
        </w:rPr>
        <w:t>Presenter</w:t>
      </w:r>
      <w:proofErr w:type="spellEnd"/>
      <w:r w:rsidRPr="00902DA0">
        <w:rPr>
          <w:lang w:val="de-AT"/>
        </w:rPr>
        <w:t xml:space="preserve"> Service dient als V</w:t>
      </w:r>
      <w:r>
        <w:rPr>
          <w:lang w:val="de-AT"/>
        </w:rPr>
        <w:t xml:space="preserve">erknüpfung zwischen den verbundenen Clients und den Datenmodellen der KPUs. Schicken die KPUs zu ihren Datenmodellen Updates aus, werden diese vom </w:t>
      </w:r>
      <w:proofErr w:type="spellStart"/>
      <w:r>
        <w:rPr>
          <w:lang w:val="de-AT"/>
        </w:rPr>
        <w:t>Presenter</w:t>
      </w:r>
      <w:proofErr w:type="spellEnd"/>
      <w:r>
        <w:rPr>
          <w:lang w:val="de-AT"/>
        </w:rPr>
        <w:t xml:space="preserve"> Service mit den Verbindungen der darauf registrierten Clients verknüpft damit in Folge der SignalR Server im External Communication die Weiterleitung an die konkreten Clients übernehmen kann.</w:t>
      </w:r>
    </w:p>
    <w:p w:rsidR="005B13A6" w:rsidRDefault="00E96B90" w:rsidP="007D4467">
      <w:pPr>
        <w:rPr>
          <w:lang w:val="de-AT"/>
        </w:rPr>
      </w:pPr>
      <w:ins w:id="6" w:author="Franz Kellner" w:date="2018-10-29T09:58:00Z">
        <w:r>
          <w:rPr>
            <w:lang w:val="de-AT"/>
          </w:rPr>
          <w:t>Model Updates</w:t>
        </w:r>
      </w:ins>
      <w:ins w:id="7" w:author="Franz Kellner" w:date="2018-10-29T09:57:00Z">
        <w:r>
          <w:rPr>
            <w:lang w:val="de-AT"/>
          </w:rPr>
          <w:t xml:space="preserve"> können vom </w:t>
        </w:r>
        <w:proofErr w:type="spellStart"/>
        <w:r>
          <w:rPr>
            <w:lang w:val="de-AT"/>
          </w:rPr>
          <w:t>Presenter</w:t>
        </w:r>
        <w:proofErr w:type="spellEnd"/>
        <w:r>
          <w:rPr>
            <w:lang w:val="de-AT"/>
          </w:rPr>
          <w:t xml:space="preserve"> für eine einstellbar Zeitspanne vorgehalten und gesammelt werden um dann als Paket verschickt zu werden, anstatt für jedes einzelne Update ein</w:t>
        </w:r>
      </w:ins>
      <w:ins w:id="8" w:author="Franz Kellner" w:date="2018-10-29T09:58:00Z">
        <w:r>
          <w:rPr>
            <w:lang w:val="de-AT"/>
          </w:rPr>
          <w:t>e eigene Message zum External Communication zu schicken.</w:t>
        </w:r>
      </w:ins>
    </w:p>
    <w:p w:rsidR="00902DA0" w:rsidRDefault="00F42A2E" w:rsidP="007D4467">
      <w:pPr>
        <w:rPr>
          <w:lang w:val="de-AT"/>
        </w:rPr>
      </w:pPr>
      <w:ins w:id="9" w:author="Franz Kellner" w:date="2018-10-29T09:27:00Z">
        <w:r>
          <w:rPr>
            <w:lang w:val="de-AT"/>
          </w:rPr>
          <w:t>EN</w:t>
        </w:r>
      </w:ins>
    </w:p>
    <w:p w:rsidR="00902DA0" w:rsidRDefault="00902DA0" w:rsidP="007D4467">
      <w:pPr>
        <w:rPr>
          <w:ins w:id="10" w:author="Franz Kellner" w:date="2018-10-29T09:27:00Z"/>
        </w:rPr>
      </w:pPr>
      <w:r w:rsidRPr="00902DA0">
        <w:t xml:space="preserve">The Presenter Service is </w:t>
      </w:r>
      <w:r>
        <w:t>t</w:t>
      </w:r>
      <w:r w:rsidRPr="00902DA0">
        <w:t>he L</w:t>
      </w:r>
      <w:r>
        <w:t>ink between connected clients and the data models of the KPUs. Upon KPUs sending updates for their models, those updates will be linked to the connection information of the listening clients so that External Communication can forward the model updates to the listening clients.</w:t>
      </w:r>
    </w:p>
    <w:p w:rsidR="00F42A2E" w:rsidRPr="00902DA0" w:rsidRDefault="00E96B90" w:rsidP="007D4467">
      <w:ins w:id="11" w:author="Franz Kellner" w:date="2018-10-29T09:58:00Z">
        <w:r>
          <w:t xml:space="preserve">Model Updates can be batched over a definable </w:t>
        </w:r>
      </w:ins>
      <w:ins w:id="12" w:author="Franz Kellner" w:date="2018-10-29T09:59:00Z">
        <w:r>
          <w:t>time span by the Presenter so a whole packet of Model Updates can be sent to the listening clients as a single message rather than sending one single message per one single Model Up</w:t>
        </w:r>
        <w:bookmarkStart w:id="13" w:name="_GoBack"/>
        <w:bookmarkEnd w:id="13"/>
        <w:r>
          <w:t>date.</w:t>
        </w:r>
      </w:ins>
    </w:p>
    <w:sectPr w:rsidR="00F42A2E" w:rsidRPr="00902DA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z Kellner">
    <w15:presenceInfo w15:providerId="AD" w15:userId="S::Kellner@breanos.com::ee1e57d3-465f-4d37-a9fc-fc23fab6e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67"/>
    <w:rsid w:val="000233CB"/>
    <w:rsid w:val="001A6785"/>
    <w:rsid w:val="005A7626"/>
    <w:rsid w:val="005B13A6"/>
    <w:rsid w:val="007D4467"/>
    <w:rsid w:val="00902DA0"/>
    <w:rsid w:val="009C6F96"/>
    <w:rsid w:val="00C85CDE"/>
    <w:rsid w:val="00C94803"/>
    <w:rsid w:val="00E96B90"/>
    <w:rsid w:val="00F42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FED1"/>
  <w15:chartTrackingRefBased/>
  <w15:docId w15:val="{C761081F-35A6-477E-A52B-86A92E8E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Bezdedeanu</dc:creator>
  <cp:keywords/>
  <dc:description/>
  <cp:lastModifiedBy>Franz Kellner</cp:lastModifiedBy>
  <cp:revision>4</cp:revision>
  <dcterms:created xsi:type="dcterms:W3CDTF">2018-10-25T13:04:00Z</dcterms:created>
  <dcterms:modified xsi:type="dcterms:W3CDTF">2018-10-29T09:23:00Z</dcterms:modified>
</cp:coreProperties>
</file>