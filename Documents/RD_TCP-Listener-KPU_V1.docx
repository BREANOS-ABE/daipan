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67279141"/>
    <w:p w:rsidR="001E6EDA" w:rsidRPr="008849CA" w:rsidRDefault="00836836" w:rsidP="00736C0B">
      <w:pPr>
        <w:pStyle w:val="Titel"/>
        <w:rPr>
          <w:lang w:val="en-US"/>
        </w:rPr>
      </w:pPr>
      <w:r w:rsidRPr="008849CA">
        <w:rPr>
          <w:noProof/>
          <w:lang w:val="en-US"/>
        </w:rPr>
        <mc:AlternateContent>
          <mc:Choice Requires="wpc">
            <w:drawing>
              <wp:anchor distT="0" distB="0" distL="114300" distR="114300" simplePos="0" relativeHeight="251658240" behindDoc="1" locked="0" layoutInCell="1" allowOverlap="1">
                <wp:simplePos x="0" y="0"/>
                <wp:positionH relativeFrom="column">
                  <wp:posOffset>-635</wp:posOffset>
                </wp:positionH>
                <wp:positionV relativeFrom="paragraph">
                  <wp:posOffset>1270</wp:posOffset>
                </wp:positionV>
                <wp:extent cx="5921375" cy="3917950"/>
                <wp:effectExtent l="0" t="0" r="3175" b="6350"/>
                <wp:wrapNone/>
                <wp:docPr id="4" name="Zeichenbereich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8">
                            <a:alphaModFix amt="50000"/>
                          </a:blip>
                          <a:srcRect/>
                          <a:stretch>
                            <a:fillRect/>
                          </a:stretch>
                        </a:blipFill>
                      </wpc:bg>
                      <wpc:whole/>
                    </wpc:wpc>
                  </a:graphicData>
                </a:graphic>
              </wp:anchor>
            </w:drawing>
          </mc:Choice>
          <mc:Fallback>
            <w:pict>
              <v:group w14:anchorId="5CD7C947" id="Zeichenbereich 4" o:spid="_x0000_s1026" editas="canvas" style="position:absolute;margin-left:-.05pt;margin-top:.1pt;width:466.25pt;height:308.5pt;z-index:-251658240" coordsize="59213,39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13;height:39179;visibility:visible;mso-wrap-style:square" filled="t">
                  <v:fill r:id="rId9" o:title="" opacity=".5" recolor="t" rotate="t" o:detectmouseclick="t" type="frame"/>
                  <v:path o:connecttype="none"/>
                </v:shape>
              </v:group>
            </w:pict>
          </mc:Fallback>
        </mc:AlternateContent>
      </w:r>
    </w:p>
    <w:p w:rsidR="001E6EDA" w:rsidRPr="008849CA" w:rsidRDefault="001E6EDA" w:rsidP="00736C0B">
      <w:pPr>
        <w:pStyle w:val="Titel"/>
        <w:rPr>
          <w:lang w:val="en-US"/>
        </w:rPr>
      </w:pPr>
      <w:bookmarkStart w:id="1" w:name="_Hlk508737859"/>
    </w:p>
    <w:sdt>
      <w:sdtPr>
        <w:rPr>
          <w:lang w:val="en-US"/>
        </w:rPr>
        <w:alias w:val="Title"/>
        <w:tag w:val=""/>
        <w:id w:val="-406148064"/>
        <w:placeholder>
          <w:docPart w:val="742960A096C8489BBA811C450BDB1C3B"/>
        </w:placeholder>
        <w:dataBinding w:prefixMappings="xmlns:ns0='http://purl.org/dc/elements/1.1/' xmlns:ns1='http://schemas.openxmlformats.org/package/2006/metadata/core-properties' " w:xpath="/ns1:coreProperties[1]/ns0:title[1]" w:storeItemID="{6C3C8BC8-F283-45AE-878A-BAB7291924A1}"/>
        <w:text/>
      </w:sdtPr>
      <w:sdtEndPr/>
      <w:sdtContent>
        <w:p w:rsidR="000B6706" w:rsidRPr="008849CA" w:rsidRDefault="00D260F3" w:rsidP="00736C0B">
          <w:pPr>
            <w:pStyle w:val="Titel"/>
            <w:rPr>
              <w:lang w:val="en-US"/>
            </w:rPr>
          </w:pPr>
          <w:r w:rsidRPr="008849CA">
            <w:rPr>
              <w:lang w:val="en-US"/>
            </w:rPr>
            <w:t>Requirement definition</w:t>
          </w:r>
        </w:p>
      </w:sdtContent>
    </w:sdt>
    <w:p w:rsidR="000B6706" w:rsidRPr="008849CA" w:rsidRDefault="000B6706" w:rsidP="00736C0B">
      <w:pPr>
        <w:pStyle w:val="Titel"/>
        <w:rPr>
          <w:lang w:val="en-US"/>
        </w:rPr>
      </w:pPr>
    </w:p>
    <w:bookmarkStart w:id="2" w:name="_Hlk508737905" w:displacedByCustomXml="next"/>
    <w:sdt>
      <w:sdtPr>
        <w:rPr>
          <w:lang w:val="en-US"/>
        </w:rPr>
        <w:alias w:val="Subject"/>
        <w:tag w:val=""/>
        <w:id w:val="-1253960124"/>
        <w:placeholder>
          <w:docPart w:val="CE0FF43BC0034B06AD5BC9CF670099FE"/>
        </w:placeholder>
        <w:dataBinding w:prefixMappings="xmlns:ns0='http://purl.org/dc/elements/1.1/' xmlns:ns1='http://schemas.openxmlformats.org/package/2006/metadata/core-properties' " w:xpath="/ns1:coreProperties[1]/ns0:subject[1]" w:storeItemID="{6C3C8BC8-F283-45AE-878A-BAB7291924A1}"/>
        <w:text/>
      </w:sdtPr>
      <w:sdtEndPr/>
      <w:sdtContent>
        <w:p w:rsidR="000B6706" w:rsidRPr="008849CA" w:rsidRDefault="008849CA" w:rsidP="007144DE">
          <w:pPr>
            <w:pStyle w:val="Titel-1"/>
            <w:rPr>
              <w:lang w:val="en-US"/>
            </w:rPr>
          </w:pPr>
          <w:r w:rsidRPr="008849CA">
            <w:rPr>
              <w:lang w:val="en-US"/>
            </w:rPr>
            <w:t>TCP-Listener KPU for PLC</w:t>
          </w:r>
        </w:p>
      </w:sdtContent>
    </w:sdt>
    <w:p w:rsidR="000B6706" w:rsidRPr="008849CA" w:rsidRDefault="000B6706" w:rsidP="007144DE">
      <w:pPr>
        <w:pStyle w:val="Titel-2"/>
        <w:rPr>
          <w:lang w:val="en-US"/>
        </w:rPr>
      </w:pPr>
    </w:p>
    <w:p w:rsidR="00736C0B" w:rsidRPr="008849CA" w:rsidRDefault="00736C0B" w:rsidP="007144DE">
      <w:pPr>
        <w:pStyle w:val="Titel-3"/>
        <w:rPr>
          <w:lang w:val="en-US"/>
        </w:rPr>
      </w:pPr>
    </w:p>
    <w:p w:rsidR="00736C0B" w:rsidRPr="00712509" w:rsidRDefault="00736C0B" w:rsidP="00736C0B">
      <w:pPr>
        <w:pStyle w:val="Titel"/>
        <w:rPr>
          <w:lang w:val="en-US"/>
        </w:rPr>
      </w:pPr>
    </w:p>
    <w:p w:rsidR="007144DE" w:rsidRPr="00712509" w:rsidRDefault="007144DE" w:rsidP="00736C0B">
      <w:pPr>
        <w:pStyle w:val="Titel"/>
        <w:rPr>
          <w:lang w:val="en-US"/>
        </w:rPr>
      </w:pPr>
    </w:p>
    <w:p w:rsidR="007144DE" w:rsidRPr="00712509" w:rsidRDefault="007144DE" w:rsidP="00736C0B">
      <w:pPr>
        <w:pStyle w:val="Titel"/>
        <w:rPr>
          <w:lang w:val="en-US"/>
        </w:rPr>
      </w:pPr>
    </w:p>
    <w:bookmarkEnd w:id="1"/>
    <w:bookmarkEnd w:id="2"/>
    <w:p w:rsidR="00736C0B" w:rsidRPr="008849CA" w:rsidRDefault="00736C0B" w:rsidP="00736C0B">
      <w:pPr>
        <w:pStyle w:val="Titel"/>
        <w:rPr>
          <w:lang w:val="en-US"/>
        </w:rPr>
      </w:pPr>
      <w:r w:rsidRPr="008849CA">
        <w:rPr>
          <w:noProof/>
          <w:lang w:val="en-US"/>
        </w:rPr>
        <w:drawing>
          <wp:anchor distT="0" distB="0" distL="114300" distR="114300" simplePos="0" relativeHeight="251659264" behindDoc="0" locked="0" layoutInCell="1" allowOverlap="1">
            <wp:simplePos x="0" y="0"/>
            <wp:positionH relativeFrom="column">
              <wp:posOffset>1617345</wp:posOffset>
            </wp:positionH>
            <wp:positionV relativeFrom="paragraph">
              <wp:posOffset>162230</wp:posOffset>
            </wp:positionV>
            <wp:extent cx="2733675" cy="485775"/>
            <wp:effectExtent l="0" t="0" r="9525" b="9525"/>
            <wp:wrapSquare wrapText="bothSides"/>
            <wp:docPr id="66" name="Picture 66" descr="BREANOS LOGO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BREANOS LOGO V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485775"/>
                    </a:xfrm>
                    <a:prstGeom prst="rect">
                      <a:avLst/>
                    </a:prstGeom>
                    <a:noFill/>
                    <a:ln>
                      <a:noFill/>
                    </a:ln>
                  </pic:spPr>
                </pic:pic>
              </a:graphicData>
            </a:graphic>
          </wp:anchor>
        </w:drawing>
      </w:r>
    </w:p>
    <w:p w:rsidR="000B6706" w:rsidRPr="008849CA" w:rsidRDefault="000B6706" w:rsidP="009E6E4F">
      <w:pPr>
        <w:pStyle w:val="Titel"/>
        <w:rPr>
          <w:lang w:val="en-US"/>
        </w:rPr>
      </w:pPr>
    </w:p>
    <w:p w:rsidR="000B6706" w:rsidRPr="00712509" w:rsidRDefault="000B6706" w:rsidP="001E6EDA">
      <w:pPr>
        <w:pStyle w:val="Titeladresse"/>
        <w:rPr>
          <w:lang w:val="en-US"/>
        </w:rPr>
      </w:pPr>
      <w:proofErr w:type="spellStart"/>
      <w:r w:rsidRPr="008849CA">
        <w:rPr>
          <w:lang w:val="en-US"/>
        </w:rPr>
        <w:t>Neutorstraße</w:t>
      </w:r>
      <w:proofErr w:type="spellEnd"/>
      <w:r w:rsidRPr="008849CA">
        <w:rPr>
          <w:lang w:val="en-US"/>
        </w:rPr>
        <w:t xml:space="preserve"> 13</w:t>
      </w:r>
      <w:r w:rsidRPr="008849CA">
        <w:rPr>
          <w:lang w:val="en-US"/>
        </w:rPr>
        <w:br/>
        <w:t>5020 Salzburg</w:t>
      </w:r>
    </w:p>
    <w:p w:rsidR="000B6706" w:rsidRPr="00712509" w:rsidRDefault="004D30EC" w:rsidP="001E6EDA">
      <w:pPr>
        <w:pStyle w:val="Titeladresse"/>
        <w:rPr>
          <w:lang w:val="en-US"/>
        </w:rPr>
      </w:pPr>
      <w:r w:rsidRPr="00712509">
        <w:rPr>
          <w:lang w:val="en-US"/>
        </w:rPr>
        <w:t>AUSTRIA</w:t>
      </w:r>
    </w:p>
    <w:p w:rsidR="000B6706" w:rsidRPr="00712509" w:rsidRDefault="000B6706" w:rsidP="001E6EDA">
      <w:pPr>
        <w:pStyle w:val="Titeladresse"/>
        <w:rPr>
          <w:lang w:val="en-US"/>
        </w:rPr>
      </w:pPr>
    </w:p>
    <w:p w:rsidR="000B6706" w:rsidRPr="00712509" w:rsidRDefault="000B6706" w:rsidP="001E6EDA">
      <w:pPr>
        <w:pStyle w:val="Titeladresse"/>
        <w:rPr>
          <w:lang w:val="en-US"/>
        </w:rPr>
      </w:pPr>
      <w:r w:rsidRPr="00712509">
        <w:rPr>
          <w:lang w:val="en-US"/>
        </w:rPr>
        <w:t>Tel: +43 (662) 276198-11</w:t>
      </w:r>
    </w:p>
    <w:p w:rsidR="000B6706" w:rsidRPr="00712509" w:rsidRDefault="000B6706" w:rsidP="001E6EDA">
      <w:pPr>
        <w:pStyle w:val="Titeladresse"/>
        <w:rPr>
          <w:lang w:val="en-US"/>
        </w:rPr>
      </w:pPr>
      <w:r w:rsidRPr="00712509">
        <w:rPr>
          <w:lang w:val="en-US"/>
        </w:rPr>
        <w:t>Fax: +43 (662) 276198-98</w:t>
      </w:r>
    </w:p>
    <w:p w:rsidR="000B6706" w:rsidRPr="008849CA" w:rsidRDefault="000B6706" w:rsidP="001E6EDA">
      <w:pPr>
        <w:pStyle w:val="Titeladresse"/>
        <w:rPr>
          <w:lang w:val="en-US"/>
        </w:rPr>
      </w:pPr>
      <w:r w:rsidRPr="00712509">
        <w:rPr>
          <w:lang w:val="en-US"/>
        </w:rPr>
        <w:t xml:space="preserve">Mail: </w:t>
      </w:r>
      <w:hyperlink r:id="rId11" w:history="1">
        <w:r w:rsidR="000C3CB5" w:rsidRPr="008849CA">
          <w:rPr>
            <w:rStyle w:val="Hyperlink"/>
            <w:lang w:val="en-US"/>
          </w:rPr>
          <w:t>office@breanos.com</w:t>
        </w:r>
      </w:hyperlink>
    </w:p>
    <w:p w:rsidR="000C3CB5" w:rsidRPr="008849CA" w:rsidRDefault="000C3CB5" w:rsidP="001E6EDA">
      <w:pPr>
        <w:pStyle w:val="Titeladresse"/>
        <w:rPr>
          <w:lang w:val="en-US"/>
        </w:rPr>
      </w:pPr>
    </w:p>
    <w:p w:rsidR="000C3CB5" w:rsidRPr="008849CA" w:rsidRDefault="000C3CB5" w:rsidP="001E6EDA">
      <w:pPr>
        <w:pStyle w:val="Titeladresse"/>
        <w:rPr>
          <w:lang w:val="en-US"/>
        </w:rPr>
      </w:pPr>
    </w:p>
    <w:p w:rsidR="000C3CB5" w:rsidRPr="00712509" w:rsidRDefault="000C3CB5" w:rsidP="001E6EDA">
      <w:pPr>
        <w:pStyle w:val="Titeladresse"/>
        <w:rPr>
          <w:lang w:val="en-US"/>
        </w:rPr>
      </w:pPr>
    </w:p>
    <w:p w:rsidR="000C3CB5" w:rsidRPr="00712509" w:rsidRDefault="000C3CB5" w:rsidP="001E6EDA">
      <w:pPr>
        <w:pStyle w:val="Titeladresse"/>
        <w:rPr>
          <w:lang w:val="en-US"/>
        </w:rPr>
      </w:pPr>
    </w:p>
    <w:p w:rsidR="000C3CB5" w:rsidRPr="00712509" w:rsidRDefault="000C3CB5" w:rsidP="001E6EDA">
      <w:pPr>
        <w:pStyle w:val="Titeladresse"/>
        <w:rPr>
          <w:lang w:val="en-US"/>
        </w:rPr>
      </w:pPr>
    </w:p>
    <w:p w:rsidR="000C3CB5" w:rsidRPr="00712509" w:rsidRDefault="000C3CB5" w:rsidP="001E6EDA">
      <w:pPr>
        <w:pStyle w:val="Titeladresse"/>
        <w:rPr>
          <w:lang w:val="en-US"/>
        </w:rPr>
      </w:pPr>
    </w:p>
    <w:p w:rsidR="000C3CB5" w:rsidRPr="00712509" w:rsidRDefault="000C3CB5" w:rsidP="001E6EDA">
      <w:pPr>
        <w:pStyle w:val="Titeladresse"/>
        <w:rPr>
          <w:lang w:val="en-US"/>
        </w:rPr>
      </w:pPr>
    </w:p>
    <w:p w:rsidR="000C3CB5" w:rsidRPr="00712509" w:rsidRDefault="000C3CB5" w:rsidP="001E6EDA">
      <w:pPr>
        <w:pStyle w:val="Titeladresse"/>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65D31" w:rsidRPr="00712509" w:rsidTr="00665D31">
        <w:tc>
          <w:tcPr>
            <w:tcW w:w="4531" w:type="dxa"/>
          </w:tcPr>
          <w:p w:rsidR="00665D31" w:rsidRPr="00712509" w:rsidRDefault="00D260F3" w:rsidP="00665D31">
            <w:pPr>
              <w:pStyle w:val="Titeladresse"/>
              <w:spacing w:before="60" w:after="60"/>
              <w:jc w:val="right"/>
              <w:rPr>
                <w:lang w:val="en-US"/>
              </w:rPr>
            </w:pPr>
            <w:r w:rsidRPr="00712509">
              <w:rPr>
                <w:lang w:val="en-US"/>
              </w:rPr>
              <w:t>File</w:t>
            </w:r>
          </w:p>
        </w:tc>
        <w:tc>
          <w:tcPr>
            <w:tcW w:w="4531" w:type="dxa"/>
          </w:tcPr>
          <w:p w:rsidR="00665D31" w:rsidRPr="00712509" w:rsidRDefault="00D260F3" w:rsidP="00665D31">
            <w:pPr>
              <w:pStyle w:val="Titeladresse"/>
              <w:spacing w:before="60" w:after="60"/>
              <w:jc w:val="left"/>
              <w:rPr>
                <w:lang w:val="en-US"/>
              </w:rPr>
            </w:pPr>
            <w:proofErr w:type="spellStart"/>
            <w:r w:rsidRPr="00712509">
              <w:rPr>
                <w:lang w:val="en-US"/>
              </w:rPr>
              <w:t>Anforderungsdefinition</w:t>
            </w:r>
            <w:proofErr w:type="spellEnd"/>
            <w:r w:rsidRPr="00712509">
              <w:rPr>
                <w:lang w:val="en-US"/>
              </w:rPr>
              <w:t xml:space="preserve"> KPU.docx</w:t>
            </w:r>
          </w:p>
        </w:tc>
      </w:tr>
      <w:tr w:rsidR="00665D31" w:rsidRPr="00712509" w:rsidTr="00665D31">
        <w:tc>
          <w:tcPr>
            <w:tcW w:w="4531" w:type="dxa"/>
          </w:tcPr>
          <w:p w:rsidR="00665D31" w:rsidRPr="008849CA" w:rsidRDefault="00665D31" w:rsidP="00665D31">
            <w:pPr>
              <w:pStyle w:val="Titeladresse"/>
              <w:spacing w:before="60" w:after="60"/>
              <w:jc w:val="right"/>
              <w:rPr>
                <w:lang w:val="en-US"/>
              </w:rPr>
            </w:pPr>
            <w:r w:rsidRPr="008849CA">
              <w:rPr>
                <w:lang w:val="en-US"/>
              </w:rPr>
              <w:t>Dat</w:t>
            </w:r>
            <w:r w:rsidR="00D260F3" w:rsidRPr="008849CA">
              <w:rPr>
                <w:lang w:val="en-US"/>
              </w:rPr>
              <w:t>e</w:t>
            </w:r>
          </w:p>
        </w:tc>
        <w:tc>
          <w:tcPr>
            <w:tcW w:w="4531" w:type="dxa"/>
          </w:tcPr>
          <w:p w:rsidR="00665D31" w:rsidRPr="008849CA" w:rsidRDefault="00F514A1" w:rsidP="00665D31">
            <w:pPr>
              <w:pStyle w:val="Titeladresse"/>
              <w:spacing w:before="60" w:after="60"/>
              <w:jc w:val="left"/>
              <w:rPr>
                <w:lang w:val="en-US"/>
              </w:rPr>
            </w:pPr>
            <w:r w:rsidRPr="008849CA">
              <w:rPr>
                <w:lang w:val="en-US"/>
              </w:rPr>
              <w:fldChar w:fldCharType="begin"/>
            </w:r>
            <w:r w:rsidRPr="008849CA">
              <w:rPr>
                <w:lang w:val="en-US"/>
              </w:rPr>
              <w:instrText xml:space="preserve"> TIME \@ "dd.MM.yyyy" </w:instrText>
            </w:r>
            <w:r w:rsidRPr="008849CA">
              <w:rPr>
                <w:lang w:val="en-US"/>
              </w:rPr>
              <w:fldChar w:fldCharType="separate"/>
            </w:r>
            <w:r w:rsidR="002D6536">
              <w:rPr>
                <w:noProof/>
                <w:lang w:val="en-US"/>
              </w:rPr>
              <w:t>12.04.2018</w:t>
            </w:r>
            <w:r w:rsidRPr="008849CA">
              <w:rPr>
                <w:lang w:val="en-US"/>
              </w:rPr>
              <w:fldChar w:fldCharType="end"/>
            </w:r>
          </w:p>
        </w:tc>
      </w:tr>
    </w:tbl>
    <w:p w:rsidR="009055E7" w:rsidRPr="008849CA" w:rsidRDefault="009055E7">
      <w:pPr>
        <w:spacing w:before="0" w:after="0"/>
        <w:jc w:val="left"/>
        <w:rPr>
          <w:lang w:val="en-US"/>
        </w:rPr>
      </w:pPr>
      <w:r w:rsidRPr="008849CA">
        <w:rPr>
          <w:lang w:val="en-US"/>
        </w:rPr>
        <w:br w:type="page"/>
      </w:r>
    </w:p>
    <w:p w:rsidR="000C3CB5" w:rsidRPr="008849CA" w:rsidRDefault="000C3CB5" w:rsidP="001E6EDA">
      <w:pPr>
        <w:rPr>
          <w:lang w:val="en-US"/>
        </w:rPr>
      </w:pPr>
    </w:p>
    <w:p w:rsidR="009055E7" w:rsidRPr="00712509" w:rsidRDefault="009055E7" w:rsidP="001E6EDA">
      <w:pPr>
        <w:rPr>
          <w:lang w:val="en-US"/>
        </w:rPr>
        <w:sectPr w:rsidR="009055E7" w:rsidRPr="00712509">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369" w:footer="284" w:gutter="0"/>
          <w:cols w:space="720"/>
        </w:sectPr>
      </w:pPr>
    </w:p>
    <w:bookmarkEnd w:id="0"/>
    <w:p w:rsidR="00561415" w:rsidRPr="00712509" w:rsidRDefault="00D260F3" w:rsidP="0010114E">
      <w:pPr>
        <w:pStyle w:val="Formatvorlageberschift1-0125PtLinks"/>
        <w:rPr>
          <w:lang w:val="en-US"/>
        </w:rPr>
      </w:pPr>
      <w:r w:rsidRPr="00712509">
        <w:rPr>
          <w:lang w:val="en-US"/>
        </w:rPr>
        <w:lastRenderedPageBreak/>
        <w:t>Table of contents</w:t>
      </w:r>
    </w:p>
    <w:bookmarkStart w:id="3" w:name="_Toc508728046"/>
    <w:bookmarkStart w:id="4" w:name="_Toc508728218"/>
    <w:p w:rsidR="008849CA" w:rsidRDefault="0001132C">
      <w:pPr>
        <w:pStyle w:val="Verzeichnis1"/>
        <w:tabs>
          <w:tab w:val="left" w:pos="400"/>
        </w:tabs>
        <w:rPr>
          <w:rFonts w:asciiTheme="minorHAnsi" w:eastAsiaTheme="minorEastAsia" w:hAnsiTheme="minorHAnsi" w:cstheme="minorBidi"/>
          <w:noProof/>
          <w:szCs w:val="22"/>
          <w:lang w:val="de-DE"/>
        </w:rPr>
      </w:pPr>
      <w:r w:rsidRPr="008849CA">
        <w:rPr>
          <w:rFonts w:cs="Arial"/>
          <w:sz w:val="25"/>
          <w:szCs w:val="25"/>
          <w:lang w:val="en-US"/>
        </w:rPr>
        <w:fldChar w:fldCharType="begin"/>
      </w:r>
      <w:r w:rsidRPr="008849CA">
        <w:rPr>
          <w:rFonts w:cs="Arial"/>
          <w:sz w:val="25"/>
          <w:szCs w:val="25"/>
          <w:lang w:val="en-US"/>
        </w:rPr>
        <w:instrText xml:space="preserve"> TOC \o "1-4" \h \z \u </w:instrText>
      </w:r>
      <w:r w:rsidRPr="008849CA">
        <w:rPr>
          <w:rFonts w:cs="Arial"/>
          <w:sz w:val="25"/>
          <w:szCs w:val="25"/>
          <w:lang w:val="en-US"/>
        </w:rPr>
        <w:fldChar w:fldCharType="separate"/>
      </w:r>
      <w:hyperlink w:anchor="_Toc511312825" w:history="1">
        <w:r w:rsidR="008849CA" w:rsidRPr="00DB6A9D">
          <w:rPr>
            <w:rStyle w:val="Hyperlink"/>
            <w:noProof/>
            <w:lang w:val="en-US"/>
          </w:rPr>
          <w:t>1</w:t>
        </w:r>
        <w:r w:rsidR="008849CA">
          <w:rPr>
            <w:rFonts w:asciiTheme="minorHAnsi" w:eastAsiaTheme="minorEastAsia" w:hAnsiTheme="minorHAnsi" w:cstheme="minorBidi"/>
            <w:noProof/>
            <w:szCs w:val="22"/>
            <w:lang w:val="de-DE"/>
          </w:rPr>
          <w:tab/>
        </w:r>
        <w:r w:rsidR="008849CA" w:rsidRPr="00DB6A9D">
          <w:rPr>
            <w:rStyle w:val="Hyperlink"/>
            <w:noProof/>
            <w:lang w:val="en-US"/>
          </w:rPr>
          <w:t>Change history</w:t>
        </w:r>
        <w:r w:rsidR="008849CA">
          <w:rPr>
            <w:noProof/>
            <w:webHidden/>
          </w:rPr>
          <w:tab/>
        </w:r>
        <w:r w:rsidR="008849CA">
          <w:rPr>
            <w:noProof/>
            <w:webHidden/>
          </w:rPr>
          <w:fldChar w:fldCharType="begin"/>
        </w:r>
        <w:r w:rsidR="008849CA">
          <w:rPr>
            <w:noProof/>
            <w:webHidden/>
          </w:rPr>
          <w:instrText xml:space="preserve"> PAGEREF _Toc511312825 \h </w:instrText>
        </w:r>
        <w:r w:rsidR="008849CA">
          <w:rPr>
            <w:noProof/>
            <w:webHidden/>
          </w:rPr>
        </w:r>
        <w:r w:rsidR="008849CA">
          <w:rPr>
            <w:noProof/>
            <w:webHidden/>
          </w:rPr>
          <w:fldChar w:fldCharType="separate"/>
        </w:r>
        <w:r w:rsidR="008849CA">
          <w:rPr>
            <w:noProof/>
            <w:webHidden/>
          </w:rPr>
          <w:t>5</w:t>
        </w:r>
        <w:r w:rsidR="008849CA">
          <w:rPr>
            <w:noProof/>
            <w:webHidden/>
          </w:rPr>
          <w:fldChar w:fldCharType="end"/>
        </w:r>
      </w:hyperlink>
    </w:p>
    <w:p w:rsidR="008849CA" w:rsidRDefault="00452052">
      <w:pPr>
        <w:pStyle w:val="Verzeichnis1"/>
        <w:tabs>
          <w:tab w:val="left" w:pos="400"/>
        </w:tabs>
        <w:rPr>
          <w:rFonts w:asciiTheme="minorHAnsi" w:eastAsiaTheme="minorEastAsia" w:hAnsiTheme="minorHAnsi" w:cstheme="minorBidi"/>
          <w:noProof/>
          <w:szCs w:val="22"/>
          <w:lang w:val="de-DE"/>
        </w:rPr>
      </w:pPr>
      <w:hyperlink w:anchor="_Toc511312826" w:history="1">
        <w:r w:rsidR="008849CA" w:rsidRPr="00DB6A9D">
          <w:rPr>
            <w:rStyle w:val="Hyperlink"/>
            <w:noProof/>
            <w:lang w:val="en-US"/>
          </w:rPr>
          <w:t>2</w:t>
        </w:r>
        <w:r w:rsidR="008849CA">
          <w:rPr>
            <w:rFonts w:asciiTheme="minorHAnsi" w:eastAsiaTheme="minorEastAsia" w:hAnsiTheme="minorHAnsi" w:cstheme="minorBidi"/>
            <w:noProof/>
            <w:szCs w:val="22"/>
            <w:lang w:val="de-DE"/>
          </w:rPr>
          <w:tab/>
        </w:r>
        <w:r w:rsidR="008849CA" w:rsidRPr="00DB6A9D">
          <w:rPr>
            <w:rStyle w:val="Hyperlink"/>
            <w:noProof/>
            <w:lang w:val="en-US"/>
          </w:rPr>
          <w:t>Requirement definition</w:t>
        </w:r>
        <w:r w:rsidR="008849CA">
          <w:rPr>
            <w:noProof/>
            <w:webHidden/>
          </w:rPr>
          <w:tab/>
        </w:r>
        <w:r w:rsidR="008849CA">
          <w:rPr>
            <w:noProof/>
            <w:webHidden/>
          </w:rPr>
          <w:fldChar w:fldCharType="begin"/>
        </w:r>
        <w:r w:rsidR="008849CA">
          <w:rPr>
            <w:noProof/>
            <w:webHidden/>
          </w:rPr>
          <w:instrText xml:space="preserve"> PAGEREF _Toc511312826 \h </w:instrText>
        </w:r>
        <w:r w:rsidR="008849CA">
          <w:rPr>
            <w:noProof/>
            <w:webHidden/>
          </w:rPr>
        </w:r>
        <w:r w:rsidR="008849CA">
          <w:rPr>
            <w:noProof/>
            <w:webHidden/>
          </w:rPr>
          <w:fldChar w:fldCharType="separate"/>
        </w:r>
        <w:r w:rsidR="008849CA">
          <w:rPr>
            <w:noProof/>
            <w:webHidden/>
          </w:rPr>
          <w:t>6</w:t>
        </w:r>
        <w:r w:rsidR="008849CA">
          <w:rPr>
            <w:noProof/>
            <w:webHidden/>
          </w:rPr>
          <w:fldChar w:fldCharType="end"/>
        </w:r>
      </w:hyperlink>
    </w:p>
    <w:p w:rsidR="008849CA" w:rsidRDefault="00452052">
      <w:pPr>
        <w:pStyle w:val="Verzeichnis2"/>
        <w:tabs>
          <w:tab w:val="left" w:pos="880"/>
          <w:tab w:val="right" w:leader="dot" w:pos="9062"/>
        </w:tabs>
        <w:rPr>
          <w:rFonts w:asciiTheme="minorHAnsi" w:eastAsiaTheme="minorEastAsia" w:hAnsiTheme="minorHAnsi" w:cstheme="minorBidi"/>
          <w:noProof/>
          <w:szCs w:val="22"/>
          <w:lang w:val="de-DE"/>
        </w:rPr>
      </w:pPr>
      <w:hyperlink w:anchor="_Toc511312827" w:history="1">
        <w:r w:rsidR="008849CA" w:rsidRPr="00DB6A9D">
          <w:rPr>
            <w:rStyle w:val="Hyperlink"/>
            <w:noProof/>
            <w:lang w:val="en-US"/>
          </w:rPr>
          <w:t>2.1</w:t>
        </w:r>
        <w:r w:rsidR="008849CA">
          <w:rPr>
            <w:rFonts w:asciiTheme="minorHAnsi" w:eastAsiaTheme="minorEastAsia" w:hAnsiTheme="minorHAnsi" w:cstheme="minorBidi"/>
            <w:noProof/>
            <w:szCs w:val="22"/>
            <w:lang w:val="de-DE"/>
          </w:rPr>
          <w:tab/>
        </w:r>
        <w:r w:rsidR="008849CA" w:rsidRPr="00DB6A9D">
          <w:rPr>
            <w:rStyle w:val="Hyperlink"/>
            <w:noProof/>
            <w:lang w:val="en-US"/>
          </w:rPr>
          <w:t>Introduction</w:t>
        </w:r>
        <w:r w:rsidR="008849CA">
          <w:rPr>
            <w:noProof/>
            <w:webHidden/>
          </w:rPr>
          <w:tab/>
        </w:r>
        <w:r w:rsidR="008849CA">
          <w:rPr>
            <w:noProof/>
            <w:webHidden/>
          </w:rPr>
          <w:fldChar w:fldCharType="begin"/>
        </w:r>
        <w:r w:rsidR="008849CA">
          <w:rPr>
            <w:noProof/>
            <w:webHidden/>
          </w:rPr>
          <w:instrText xml:space="preserve"> PAGEREF _Toc511312827 \h </w:instrText>
        </w:r>
        <w:r w:rsidR="008849CA">
          <w:rPr>
            <w:noProof/>
            <w:webHidden/>
          </w:rPr>
        </w:r>
        <w:r w:rsidR="008849CA">
          <w:rPr>
            <w:noProof/>
            <w:webHidden/>
          </w:rPr>
          <w:fldChar w:fldCharType="separate"/>
        </w:r>
        <w:r w:rsidR="008849CA">
          <w:rPr>
            <w:noProof/>
            <w:webHidden/>
          </w:rPr>
          <w:t>6</w:t>
        </w:r>
        <w:r w:rsidR="008849CA">
          <w:rPr>
            <w:noProof/>
            <w:webHidden/>
          </w:rPr>
          <w:fldChar w:fldCharType="end"/>
        </w:r>
      </w:hyperlink>
    </w:p>
    <w:p w:rsidR="008849CA" w:rsidRDefault="00452052">
      <w:pPr>
        <w:pStyle w:val="Verzeichnis2"/>
        <w:tabs>
          <w:tab w:val="left" w:pos="880"/>
          <w:tab w:val="right" w:leader="dot" w:pos="9062"/>
        </w:tabs>
        <w:rPr>
          <w:rFonts w:asciiTheme="minorHAnsi" w:eastAsiaTheme="minorEastAsia" w:hAnsiTheme="minorHAnsi" w:cstheme="minorBidi"/>
          <w:noProof/>
          <w:szCs w:val="22"/>
          <w:lang w:val="de-DE"/>
        </w:rPr>
      </w:pPr>
      <w:hyperlink w:anchor="_Toc511312828" w:history="1">
        <w:r w:rsidR="008849CA" w:rsidRPr="00DB6A9D">
          <w:rPr>
            <w:rStyle w:val="Hyperlink"/>
            <w:noProof/>
            <w:lang w:val="en-US"/>
          </w:rPr>
          <w:t>2.2</w:t>
        </w:r>
        <w:r w:rsidR="008849CA">
          <w:rPr>
            <w:rFonts w:asciiTheme="minorHAnsi" w:eastAsiaTheme="minorEastAsia" w:hAnsiTheme="minorHAnsi" w:cstheme="minorBidi"/>
            <w:noProof/>
            <w:szCs w:val="22"/>
            <w:lang w:val="de-DE"/>
          </w:rPr>
          <w:tab/>
        </w:r>
        <w:r w:rsidR="008849CA" w:rsidRPr="00DB6A9D">
          <w:rPr>
            <w:rStyle w:val="Hyperlink"/>
            <w:noProof/>
            <w:lang w:val="en-US"/>
          </w:rPr>
          <w:t>Scope</w:t>
        </w:r>
        <w:r w:rsidR="008849CA">
          <w:rPr>
            <w:noProof/>
            <w:webHidden/>
          </w:rPr>
          <w:tab/>
        </w:r>
        <w:r w:rsidR="008849CA">
          <w:rPr>
            <w:noProof/>
            <w:webHidden/>
          </w:rPr>
          <w:fldChar w:fldCharType="begin"/>
        </w:r>
        <w:r w:rsidR="008849CA">
          <w:rPr>
            <w:noProof/>
            <w:webHidden/>
          </w:rPr>
          <w:instrText xml:space="preserve"> PAGEREF _Toc511312828 \h </w:instrText>
        </w:r>
        <w:r w:rsidR="008849CA">
          <w:rPr>
            <w:noProof/>
            <w:webHidden/>
          </w:rPr>
        </w:r>
        <w:r w:rsidR="008849CA">
          <w:rPr>
            <w:noProof/>
            <w:webHidden/>
          </w:rPr>
          <w:fldChar w:fldCharType="separate"/>
        </w:r>
        <w:r w:rsidR="008849CA">
          <w:rPr>
            <w:noProof/>
            <w:webHidden/>
          </w:rPr>
          <w:t>6</w:t>
        </w:r>
        <w:r w:rsidR="008849CA">
          <w:rPr>
            <w:noProof/>
            <w:webHidden/>
          </w:rPr>
          <w:fldChar w:fldCharType="end"/>
        </w:r>
      </w:hyperlink>
    </w:p>
    <w:p w:rsidR="008849CA" w:rsidRDefault="00452052">
      <w:pPr>
        <w:pStyle w:val="Verzeichnis3"/>
        <w:tabs>
          <w:tab w:val="left" w:pos="1320"/>
          <w:tab w:val="right" w:leader="dot" w:pos="9062"/>
        </w:tabs>
        <w:rPr>
          <w:rFonts w:asciiTheme="minorHAnsi" w:eastAsiaTheme="minorEastAsia" w:hAnsiTheme="minorHAnsi" w:cstheme="minorBidi"/>
          <w:noProof/>
          <w:szCs w:val="22"/>
          <w:lang w:val="de-DE"/>
        </w:rPr>
      </w:pPr>
      <w:hyperlink w:anchor="_Toc511312829" w:history="1">
        <w:r w:rsidR="008849CA" w:rsidRPr="00DB6A9D">
          <w:rPr>
            <w:rStyle w:val="Hyperlink"/>
            <w:noProof/>
            <w:lang w:val="en-US"/>
          </w:rPr>
          <w:t>2.2.1</w:t>
        </w:r>
        <w:r w:rsidR="008849CA">
          <w:rPr>
            <w:rFonts w:asciiTheme="minorHAnsi" w:eastAsiaTheme="minorEastAsia" w:hAnsiTheme="minorHAnsi" w:cstheme="minorBidi"/>
            <w:noProof/>
            <w:szCs w:val="22"/>
            <w:lang w:val="de-DE"/>
          </w:rPr>
          <w:tab/>
        </w:r>
        <w:r w:rsidR="008849CA" w:rsidRPr="00DB6A9D">
          <w:rPr>
            <w:rStyle w:val="Hyperlink"/>
            <w:noProof/>
            <w:lang w:val="en-US"/>
          </w:rPr>
          <w:t>Exclusion from scope</w:t>
        </w:r>
        <w:r w:rsidR="008849CA">
          <w:rPr>
            <w:noProof/>
            <w:webHidden/>
          </w:rPr>
          <w:tab/>
        </w:r>
        <w:r w:rsidR="008849CA">
          <w:rPr>
            <w:noProof/>
            <w:webHidden/>
          </w:rPr>
          <w:fldChar w:fldCharType="begin"/>
        </w:r>
        <w:r w:rsidR="008849CA">
          <w:rPr>
            <w:noProof/>
            <w:webHidden/>
          </w:rPr>
          <w:instrText xml:space="preserve"> PAGEREF _Toc511312829 \h </w:instrText>
        </w:r>
        <w:r w:rsidR="008849CA">
          <w:rPr>
            <w:noProof/>
            <w:webHidden/>
          </w:rPr>
        </w:r>
        <w:r w:rsidR="008849CA">
          <w:rPr>
            <w:noProof/>
            <w:webHidden/>
          </w:rPr>
          <w:fldChar w:fldCharType="separate"/>
        </w:r>
        <w:r w:rsidR="008849CA">
          <w:rPr>
            <w:noProof/>
            <w:webHidden/>
          </w:rPr>
          <w:t>6</w:t>
        </w:r>
        <w:r w:rsidR="008849CA">
          <w:rPr>
            <w:noProof/>
            <w:webHidden/>
          </w:rPr>
          <w:fldChar w:fldCharType="end"/>
        </w:r>
      </w:hyperlink>
    </w:p>
    <w:p w:rsidR="008849CA" w:rsidRDefault="00452052">
      <w:pPr>
        <w:pStyle w:val="Verzeichnis2"/>
        <w:tabs>
          <w:tab w:val="left" w:pos="880"/>
          <w:tab w:val="right" w:leader="dot" w:pos="9062"/>
        </w:tabs>
        <w:rPr>
          <w:rFonts w:asciiTheme="minorHAnsi" w:eastAsiaTheme="minorEastAsia" w:hAnsiTheme="minorHAnsi" w:cstheme="minorBidi"/>
          <w:noProof/>
          <w:szCs w:val="22"/>
          <w:lang w:val="de-DE"/>
        </w:rPr>
      </w:pPr>
      <w:hyperlink w:anchor="_Toc511312830" w:history="1">
        <w:r w:rsidR="008849CA" w:rsidRPr="00DB6A9D">
          <w:rPr>
            <w:rStyle w:val="Hyperlink"/>
            <w:noProof/>
            <w:lang w:val="en-US"/>
          </w:rPr>
          <w:t>2.3</w:t>
        </w:r>
        <w:r w:rsidR="008849CA">
          <w:rPr>
            <w:rFonts w:asciiTheme="minorHAnsi" w:eastAsiaTheme="minorEastAsia" w:hAnsiTheme="minorHAnsi" w:cstheme="minorBidi"/>
            <w:noProof/>
            <w:szCs w:val="22"/>
            <w:lang w:val="de-DE"/>
          </w:rPr>
          <w:tab/>
        </w:r>
        <w:r w:rsidR="008849CA" w:rsidRPr="00DB6A9D">
          <w:rPr>
            <w:rStyle w:val="Hyperlink"/>
            <w:noProof/>
            <w:lang w:val="en-US"/>
          </w:rPr>
          <w:t>Action plan</w:t>
        </w:r>
        <w:r w:rsidR="008849CA">
          <w:rPr>
            <w:noProof/>
            <w:webHidden/>
          </w:rPr>
          <w:tab/>
        </w:r>
        <w:r w:rsidR="008849CA">
          <w:rPr>
            <w:noProof/>
            <w:webHidden/>
          </w:rPr>
          <w:fldChar w:fldCharType="begin"/>
        </w:r>
        <w:r w:rsidR="008849CA">
          <w:rPr>
            <w:noProof/>
            <w:webHidden/>
          </w:rPr>
          <w:instrText xml:space="preserve"> PAGEREF _Toc511312830 \h </w:instrText>
        </w:r>
        <w:r w:rsidR="008849CA">
          <w:rPr>
            <w:noProof/>
            <w:webHidden/>
          </w:rPr>
        </w:r>
        <w:r w:rsidR="008849CA">
          <w:rPr>
            <w:noProof/>
            <w:webHidden/>
          </w:rPr>
          <w:fldChar w:fldCharType="separate"/>
        </w:r>
        <w:r w:rsidR="008849CA">
          <w:rPr>
            <w:noProof/>
            <w:webHidden/>
          </w:rPr>
          <w:t>6</w:t>
        </w:r>
        <w:r w:rsidR="008849CA">
          <w:rPr>
            <w:noProof/>
            <w:webHidden/>
          </w:rPr>
          <w:fldChar w:fldCharType="end"/>
        </w:r>
      </w:hyperlink>
    </w:p>
    <w:p w:rsidR="008849CA" w:rsidRDefault="00452052">
      <w:pPr>
        <w:pStyle w:val="Verzeichnis2"/>
        <w:tabs>
          <w:tab w:val="left" w:pos="880"/>
          <w:tab w:val="right" w:leader="dot" w:pos="9062"/>
        </w:tabs>
        <w:rPr>
          <w:rFonts w:asciiTheme="minorHAnsi" w:eastAsiaTheme="minorEastAsia" w:hAnsiTheme="minorHAnsi" w:cstheme="minorBidi"/>
          <w:noProof/>
          <w:szCs w:val="22"/>
          <w:lang w:val="de-DE"/>
        </w:rPr>
      </w:pPr>
      <w:hyperlink w:anchor="_Toc511312831" w:history="1">
        <w:r w:rsidR="008849CA" w:rsidRPr="00DB6A9D">
          <w:rPr>
            <w:rStyle w:val="Hyperlink"/>
            <w:noProof/>
            <w:lang w:val="en-US"/>
          </w:rPr>
          <w:t>2.4</w:t>
        </w:r>
        <w:r w:rsidR="008849CA">
          <w:rPr>
            <w:rFonts w:asciiTheme="minorHAnsi" w:eastAsiaTheme="minorEastAsia" w:hAnsiTheme="minorHAnsi" w:cstheme="minorBidi"/>
            <w:noProof/>
            <w:szCs w:val="22"/>
            <w:lang w:val="de-DE"/>
          </w:rPr>
          <w:tab/>
        </w:r>
        <w:r w:rsidR="008849CA" w:rsidRPr="00DB6A9D">
          <w:rPr>
            <w:rStyle w:val="Hyperlink"/>
            <w:noProof/>
            <w:lang w:val="en-US"/>
          </w:rPr>
          <w:t>Effort estimation</w:t>
        </w:r>
        <w:r w:rsidR="008849CA">
          <w:rPr>
            <w:noProof/>
            <w:webHidden/>
          </w:rPr>
          <w:tab/>
        </w:r>
        <w:r w:rsidR="008849CA">
          <w:rPr>
            <w:noProof/>
            <w:webHidden/>
          </w:rPr>
          <w:fldChar w:fldCharType="begin"/>
        </w:r>
        <w:r w:rsidR="008849CA">
          <w:rPr>
            <w:noProof/>
            <w:webHidden/>
          </w:rPr>
          <w:instrText xml:space="preserve"> PAGEREF _Toc511312831 \h </w:instrText>
        </w:r>
        <w:r w:rsidR="008849CA">
          <w:rPr>
            <w:noProof/>
            <w:webHidden/>
          </w:rPr>
        </w:r>
        <w:r w:rsidR="008849CA">
          <w:rPr>
            <w:noProof/>
            <w:webHidden/>
          </w:rPr>
          <w:fldChar w:fldCharType="separate"/>
        </w:r>
        <w:r w:rsidR="008849CA">
          <w:rPr>
            <w:noProof/>
            <w:webHidden/>
          </w:rPr>
          <w:t>7</w:t>
        </w:r>
        <w:r w:rsidR="008849CA">
          <w:rPr>
            <w:noProof/>
            <w:webHidden/>
          </w:rPr>
          <w:fldChar w:fldCharType="end"/>
        </w:r>
      </w:hyperlink>
    </w:p>
    <w:p w:rsidR="008849CA" w:rsidRDefault="00452052">
      <w:pPr>
        <w:pStyle w:val="Verzeichnis3"/>
        <w:tabs>
          <w:tab w:val="left" w:pos="1320"/>
          <w:tab w:val="right" w:leader="dot" w:pos="9062"/>
        </w:tabs>
        <w:rPr>
          <w:rFonts w:asciiTheme="minorHAnsi" w:eastAsiaTheme="minorEastAsia" w:hAnsiTheme="minorHAnsi" w:cstheme="minorBidi"/>
          <w:noProof/>
          <w:szCs w:val="22"/>
          <w:lang w:val="de-DE"/>
        </w:rPr>
      </w:pPr>
      <w:hyperlink w:anchor="_Toc511312832" w:history="1">
        <w:r w:rsidR="008849CA" w:rsidRPr="00DB6A9D">
          <w:rPr>
            <w:rStyle w:val="Hyperlink"/>
            <w:noProof/>
            <w:lang w:val="en-US"/>
          </w:rPr>
          <w:t>2.4.1</w:t>
        </w:r>
        <w:r w:rsidR="008849CA">
          <w:rPr>
            <w:rFonts w:asciiTheme="minorHAnsi" w:eastAsiaTheme="minorEastAsia" w:hAnsiTheme="minorHAnsi" w:cstheme="minorBidi"/>
            <w:noProof/>
            <w:szCs w:val="22"/>
            <w:lang w:val="de-DE"/>
          </w:rPr>
          <w:tab/>
        </w:r>
        <w:r w:rsidR="008849CA" w:rsidRPr="00DB6A9D">
          <w:rPr>
            <w:rStyle w:val="Hyperlink"/>
            <w:noProof/>
            <w:lang w:val="en-US"/>
          </w:rPr>
          <w:t>Annotations</w:t>
        </w:r>
        <w:r w:rsidR="008849CA">
          <w:rPr>
            <w:noProof/>
            <w:webHidden/>
          </w:rPr>
          <w:tab/>
        </w:r>
        <w:r w:rsidR="008849CA">
          <w:rPr>
            <w:noProof/>
            <w:webHidden/>
          </w:rPr>
          <w:fldChar w:fldCharType="begin"/>
        </w:r>
        <w:r w:rsidR="008849CA">
          <w:rPr>
            <w:noProof/>
            <w:webHidden/>
          </w:rPr>
          <w:instrText xml:space="preserve"> PAGEREF _Toc511312832 \h </w:instrText>
        </w:r>
        <w:r w:rsidR="008849CA">
          <w:rPr>
            <w:noProof/>
            <w:webHidden/>
          </w:rPr>
        </w:r>
        <w:r w:rsidR="008849CA">
          <w:rPr>
            <w:noProof/>
            <w:webHidden/>
          </w:rPr>
          <w:fldChar w:fldCharType="separate"/>
        </w:r>
        <w:r w:rsidR="008849CA">
          <w:rPr>
            <w:noProof/>
            <w:webHidden/>
          </w:rPr>
          <w:t>7</w:t>
        </w:r>
        <w:r w:rsidR="008849CA">
          <w:rPr>
            <w:noProof/>
            <w:webHidden/>
          </w:rPr>
          <w:fldChar w:fldCharType="end"/>
        </w:r>
      </w:hyperlink>
    </w:p>
    <w:p w:rsidR="008849CA" w:rsidRDefault="00452052">
      <w:pPr>
        <w:pStyle w:val="Verzeichnis2"/>
        <w:tabs>
          <w:tab w:val="left" w:pos="880"/>
          <w:tab w:val="right" w:leader="dot" w:pos="9062"/>
        </w:tabs>
        <w:rPr>
          <w:rFonts w:asciiTheme="minorHAnsi" w:eastAsiaTheme="minorEastAsia" w:hAnsiTheme="minorHAnsi" w:cstheme="minorBidi"/>
          <w:noProof/>
          <w:szCs w:val="22"/>
          <w:lang w:val="de-DE"/>
        </w:rPr>
      </w:pPr>
      <w:hyperlink w:anchor="_Toc511312833" w:history="1">
        <w:r w:rsidR="008849CA" w:rsidRPr="00DB6A9D">
          <w:rPr>
            <w:rStyle w:val="Hyperlink"/>
            <w:noProof/>
            <w:lang w:val="en-US"/>
          </w:rPr>
          <w:t>2.5</w:t>
        </w:r>
        <w:r w:rsidR="008849CA">
          <w:rPr>
            <w:rFonts w:asciiTheme="minorHAnsi" w:eastAsiaTheme="minorEastAsia" w:hAnsiTheme="minorHAnsi" w:cstheme="minorBidi"/>
            <w:noProof/>
            <w:szCs w:val="22"/>
            <w:lang w:val="de-DE"/>
          </w:rPr>
          <w:tab/>
        </w:r>
        <w:r w:rsidR="008849CA" w:rsidRPr="00DB6A9D">
          <w:rPr>
            <w:rStyle w:val="Hyperlink"/>
            <w:noProof/>
            <w:lang w:val="en-US"/>
          </w:rPr>
          <w:t>Risk assessment</w:t>
        </w:r>
        <w:r w:rsidR="008849CA">
          <w:rPr>
            <w:noProof/>
            <w:webHidden/>
          </w:rPr>
          <w:tab/>
        </w:r>
        <w:r w:rsidR="008849CA">
          <w:rPr>
            <w:noProof/>
            <w:webHidden/>
          </w:rPr>
          <w:fldChar w:fldCharType="begin"/>
        </w:r>
        <w:r w:rsidR="008849CA">
          <w:rPr>
            <w:noProof/>
            <w:webHidden/>
          </w:rPr>
          <w:instrText xml:space="preserve"> PAGEREF _Toc511312833 \h </w:instrText>
        </w:r>
        <w:r w:rsidR="008849CA">
          <w:rPr>
            <w:noProof/>
            <w:webHidden/>
          </w:rPr>
        </w:r>
        <w:r w:rsidR="008849CA">
          <w:rPr>
            <w:noProof/>
            <w:webHidden/>
          </w:rPr>
          <w:fldChar w:fldCharType="separate"/>
        </w:r>
        <w:r w:rsidR="008849CA">
          <w:rPr>
            <w:noProof/>
            <w:webHidden/>
          </w:rPr>
          <w:t>7</w:t>
        </w:r>
        <w:r w:rsidR="008849CA">
          <w:rPr>
            <w:noProof/>
            <w:webHidden/>
          </w:rPr>
          <w:fldChar w:fldCharType="end"/>
        </w:r>
      </w:hyperlink>
    </w:p>
    <w:p w:rsidR="008849CA" w:rsidRDefault="00452052">
      <w:pPr>
        <w:pStyle w:val="Verzeichnis3"/>
        <w:tabs>
          <w:tab w:val="left" w:pos="1320"/>
          <w:tab w:val="right" w:leader="dot" w:pos="9062"/>
        </w:tabs>
        <w:rPr>
          <w:rFonts w:asciiTheme="minorHAnsi" w:eastAsiaTheme="minorEastAsia" w:hAnsiTheme="minorHAnsi" w:cstheme="minorBidi"/>
          <w:noProof/>
          <w:szCs w:val="22"/>
          <w:lang w:val="de-DE"/>
        </w:rPr>
      </w:pPr>
      <w:hyperlink w:anchor="_Toc511312834" w:history="1">
        <w:r w:rsidR="008849CA" w:rsidRPr="00DB6A9D">
          <w:rPr>
            <w:rStyle w:val="Hyperlink"/>
            <w:noProof/>
            <w:lang w:val="en-US"/>
          </w:rPr>
          <w:t>2.5.1</w:t>
        </w:r>
        <w:r w:rsidR="008849CA">
          <w:rPr>
            <w:rFonts w:asciiTheme="minorHAnsi" w:eastAsiaTheme="minorEastAsia" w:hAnsiTheme="minorHAnsi" w:cstheme="minorBidi"/>
            <w:noProof/>
            <w:szCs w:val="22"/>
            <w:lang w:val="de-DE"/>
          </w:rPr>
          <w:tab/>
        </w:r>
        <w:r w:rsidR="008849CA" w:rsidRPr="00DB6A9D">
          <w:rPr>
            <w:rStyle w:val="Hyperlink"/>
            <w:noProof/>
            <w:lang w:val="en-US"/>
          </w:rPr>
          <w:t>Effort estimation incorrect</w:t>
        </w:r>
        <w:r w:rsidR="008849CA">
          <w:rPr>
            <w:noProof/>
            <w:webHidden/>
          </w:rPr>
          <w:tab/>
        </w:r>
        <w:r w:rsidR="008849CA">
          <w:rPr>
            <w:noProof/>
            <w:webHidden/>
          </w:rPr>
          <w:fldChar w:fldCharType="begin"/>
        </w:r>
        <w:r w:rsidR="008849CA">
          <w:rPr>
            <w:noProof/>
            <w:webHidden/>
          </w:rPr>
          <w:instrText xml:space="preserve"> PAGEREF _Toc511312834 \h </w:instrText>
        </w:r>
        <w:r w:rsidR="008849CA">
          <w:rPr>
            <w:noProof/>
            <w:webHidden/>
          </w:rPr>
        </w:r>
        <w:r w:rsidR="008849CA">
          <w:rPr>
            <w:noProof/>
            <w:webHidden/>
          </w:rPr>
          <w:fldChar w:fldCharType="separate"/>
        </w:r>
        <w:r w:rsidR="008849CA">
          <w:rPr>
            <w:noProof/>
            <w:webHidden/>
          </w:rPr>
          <w:t>7</w:t>
        </w:r>
        <w:r w:rsidR="008849CA">
          <w:rPr>
            <w:noProof/>
            <w:webHidden/>
          </w:rPr>
          <w:fldChar w:fldCharType="end"/>
        </w:r>
      </w:hyperlink>
    </w:p>
    <w:p w:rsidR="008849CA" w:rsidRDefault="00452052">
      <w:pPr>
        <w:pStyle w:val="Verzeichnis4"/>
        <w:tabs>
          <w:tab w:val="left" w:pos="1760"/>
          <w:tab w:val="right" w:leader="dot" w:pos="9062"/>
        </w:tabs>
        <w:rPr>
          <w:rFonts w:asciiTheme="minorHAnsi" w:eastAsiaTheme="minorEastAsia" w:hAnsiTheme="minorHAnsi" w:cstheme="minorBidi"/>
          <w:noProof/>
          <w:szCs w:val="22"/>
          <w:lang w:val="de-DE"/>
        </w:rPr>
      </w:pPr>
      <w:hyperlink w:anchor="_Toc511312835" w:history="1">
        <w:r w:rsidR="008849CA" w:rsidRPr="00DB6A9D">
          <w:rPr>
            <w:rStyle w:val="Hyperlink"/>
            <w:noProof/>
            <w:lang w:val="en-US"/>
          </w:rPr>
          <w:t>2.5.1.1</w:t>
        </w:r>
        <w:r w:rsidR="008849CA">
          <w:rPr>
            <w:rFonts w:asciiTheme="minorHAnsi" w:eastAsiaTheme="minorEastAsia" w:hAnsiTheme="minorHAnsi" w:cstheme="minorBidi"/>
            <w:noProof/>
            <w:szCs w:val="22"/>
            <w:lang w:val="de-DE"/>
          </w:rPr>
          <w:tab/>
        </w:r>
        <w:r w:rsidR="008849CA" w:rsidRPr="00DB6A9D">
          <w:rPr>
            <w:rStyle w:val="Hyperlink"/>
            <w:noProof/>
            <w:lang w:val="en-US"/>
          </w:rPr>
          <w:t>Description</w:t>
        </w:r>
        <w:r w:rsidR="008849CA">
          <w:rPr>
            <w:noProof/>
            <w:webHidden/>
          </w:rPr>
          <w:tab/>
        </w:r>
        <w:r w:rsidR="008849CA">
          <w:rPr>
            <w:noProof/>
            <w:webHidden/>
          </w:rPr>
          <w:fldChar w:fldCharType="begin"/>
        </w:r>
        <w:r w:rsidR="008849CA">
          <w:rPr>
            <w:noProof/>
            <w:webHidden/>
          </w:rPr>
          <w:instrText xml:space="preserve"> PAGEREF _Toc511312835 \h </w:instrText>
        </w:r>
        <w:r w:rsidR="008849CA">
          <w:rPr>
            <w:noProof/>
            <w:webHidden/>
          </w:rPr>
        </w:r>
        <w:r w:rsidR="008849CA">
          <w:rPr>
            <w:noProof/>
            <w:webHidden/>
          </w:rPr>
          <w:fldChar w:fldCharType="separate"/>
        </w:r>
        <w:r w:rsidR="008849CA">
          <w:rPr>
            <w:noProof/>
            <w:webHidden/>
          </w:rPr>
          <w:t>7</w:t>
        </w:r>
        <w:r w:rsidR="008849CA">
          <w:rPr>
            <w:noProof/>
            <w:webHidden/>
          </w:rPr>
          <w:fldChar w:fldCharType="end"/>
        </w:r>
      </w:hyperlink>
    </w:p>
    <w:p w:rsidR="008849CA" w:rsidRDefault="00452052">
      <w:pPr>
        <w:pStyle w:val="Verzeichnis4"/>
        <w:tabs>
          <w:tab w:val="left" w:pos="1760"/>
          <w:tab w:val="right" w:leader="dot" w:pos="9062"/>
        </w:tabs>
        <w:rPr>
          <w:rFonts w:asciiTheme="minorHAnsi" w:eastAsiaTheme="minorEastAsia" w:hAnsiTheme="minorHAnsi" w:cstheme="minorBidi"/>
          <w:noProof/>
          <w:szCs w:val="22"/>
          <w:lang w:val="de-DE"/>
        </w:rPr>
      </w:pPr>
      <w:hyperlink w:anchor="_Toc511312836" w:history="1">
        <w:r w:rsidR="008849CA" w:rsidRPr="00DB6A9D">
          <w:rPr>
            <w:rStyle w:val="Hyperlink"/>
            <w:noProof/>
            <w:lang w:val="en-US"/>
          </w:rPr>
          <w:t>2.5.1.2</w:t>
        </w:r>
        <w:r w:rsidR="008849CA">
          <w:rPr>
            <w:rFonts w:asciiTheme="minorHAnsi" w:eastAsiaTheme="minorEastAsia" w:hAnsiTheme="minorHAnsi" w:cstheme="minorBidi"/>
            <w:noProof/>
            <w:szCs w:val="22"/>
            <w:lang w:val="de-DE"/>
          </w:rPr>
          <w:tab/>
        </w:r>
        <w:r w:rsidR="008849CA" w:rsidRPr="00DB6A9D">
          <w:rPr>
            <w:rStyle w:val="Hyperlink"/>
            <w:noProof/>
            <w:lang w:val="en-US"/>
          </w:rPr>
          <w:t>Consequences</w:t>
        </w:r>
        <w:r w:rsidR="008849CA">
          <w:rPr>
            <w:noProof/>
            <w:webHidden/>
          </w:rPr>
          <w:tab/>
        </w:r>
        <w:r w:rsidR="008849CA">
          <w:rPr>
            <w:noProof/>
            <w:webHidden/>
          </w:rPr>
          <w:fldChar w:fldCharType="begin"/>
        </w:r>
        <w:r w:rsidR="008849CA">
          <w:rPr>
            <w:noProof/>
            <w:webHidden/>
          </w:rPr>
          <w:instrText xml:space="preserve"> PAGEREF _Toc511312836 \h </w:instrText>
        </w:r>
        <w:r w:rsidR="008849CA">
          <w:rPr>
            <w:noProof/>
            <w:webHidden/>
          </w:rPr>
        </w:r>
        <w:r w:rsidR="008849CA">
          <w:rPr>
            <w:noProof/>
            <w:webHidden/>
          </w:rPr>
          <w:fldChar w:fldCharType="separate"/>
        </w:r>
        <w:r w:rsidR="008849CA">
          <w:rPr>
            <w:noProof/>
            <w:webHidden/>
          </w:rPr>
          <w:t>7</w:t>
        </w:r>
        <w:r w:rsidR="008849CA">
          <w:rPr>
            <w:noProof/>
            <w:webHidden/>
          </w:rPr>
          <w:fldChar w:fldCharType="end"/>
        </w:r>
      </w:hyperlink>
    </w:p>
    <w:p w:rsidR="008849CA" w:rsidRDefault="00452052">
      <w:pPr>
        <w:pStyle w:val="Verzeichnis4"/>
        <w:tabs>
          <w:tab w:val="left" w:pos="1760"/>
          <w:tab w:val="right" w:leader="dot" w:pos="9062"/>
        </w:tabs>
        <w:rPr>
          <w:rFonts w:asciiTheme="minorHAnsi" w:eastAsiaTheme="minorEastAsia" w:hAnsiTheme="minorHAnsi" w:cstheme="minorBidi"/>
          <w:noProof/>
          <w:szCs w:val="22"/>
          <w:lang w:val="de-DE"/>
        </w:rPr>
      </w:pPr>
      <w:hyperlink w:anchor="_Toc511312837" w:history="1">
        <w:r w:rsidR="008849CA" w:rsidRPr="00DB6A9D">
          <w:rPr>
            <w:rStyle w:val="Hyperlink"/>
            <w:noProof/>
            <w:lang w:val="en-US"/>
          </w:rPr>
          <w:t>2.5.1.3</w:t>
        </w:r>
        <w:r w:rsidR="008849CA">
          <w:rPr>
            <w:rFonts w:asciiTheme="minorHAnsi" w:eastAsiaTheme="minorEastAsia" w:hAnsiTheme="minorHAnsi" w:cstheme="minorBidi"/>
            <w:noProof/>
            <w:szCs w:val="22"/>
            <w:lang w:val="de-DE"/>
          </w:rPr>
          <w:tab/>
        </w:r>
        <w:r w:rsidR="008849CA" w:rsidRPr="00DB6A9D">
          <w:rPr>
            <w:rStyle w:val="Hyperlink"/>
            <w:noProof/>
            <w:lang w:val="en-US"/>
          </w:rPr>
          <w:t>Avoidance</w:t>
        </w:r>
        <w:r w:rsidR="008849CA">
          <w:rPr>
            <w:noProof/>
            <w:webHidden/>
          </w:rPr>
          <w:tab/>
        </w:r>
        <w:r w:rsidR="008849CA">
          <w:rPr>
            <w:noProof/>
            <w:webHidden/>
          </w:rPr>
          <w:fldChar w:fldCharType="begin"/>
        </w:r>
        <w:r w:rsidR="008849CA">
          <w:rPr>
            <w:noProof/>
            <w:webHidden/>
          </w:rPr>
          <w:instrText xml:space="preserve"> PAGEREF _Toc511312837 \h </w:instrText>
        </w:r>
        <w:r w:rsidR="008849CA">
          <w:rPr>
            <w:noProof/>
            <w:webHidden/>
          </w:rPr>
        </w:r>
        <w:r w:rsidR="008849CA">
          <w:rPr>
            <w:noProof/>
            <w:webHidden/>
          </w:rPr>
          <w:fldChar w:fldCharType="separate"/>
        </w:r>
        <w:r w:rsidR="008849CA">
          <w:rPr>
            <w:noProof/>
            <w:webHidden/>
          </w:rPr>
          <w:t>7</w:t>
        </w:r>
        <w:r w:rsidR="008849CA">
          <w:rPr>
            <w:noProof/>
            <w:webHidden/>
          </w:rPr>
          <w:fldChar w:fldCharType="end"/>
        </w:r>
      </w:hyperlink>
    </w:p>
    <w:p w:rsidR="008849CA" w:rsidRDefault="00452052">
      <w:pPr>
        <w:pStyle w:val="Verzeichnis4"/>
        <w:tabs>
          <w:tab w:val="left" w:pos="1760"/>
          <w:tab w:val="right" w:leader="dot" w:pos="9062"/>
        </w:tabs>
        <w:rPr>
          <w:rFonts w:asciiTheme="minorHAnsi" w:eastAsiaTheme="minorEastAsia" w:hAnsiTheme="minorHAnsi" w:cstheme="minorBidi"/>
          <w:noProof/>
          <w:szCs w:val="22"/>
          <w:lang w:val="de-DE"/>
        </w:rPr>
      </w:pPr>
      <w:hyperlink w:anchor="_Toc511312838" w:history="1">
        <w:r w:rsidR="008849CA" w:rsidRPr="00DB6A9D">
          <w:rPr>
            <w:rStyle w:val="Hyperlink"/>
            <w:noProof/>
            <w:lang w:val="en-US"/>
          </w:rPr>
          <w:t>2.5.1.4</w:t>
        </w:r>
        <w:r w:rsidR="008849CA">
          <w:rPr>
            <w:rFonts w:asciiTheme="minorHAnsi" w:eastAsiaTheme="minorEastAsia" w:hAnsiTheme="minorHAnsi" w:cstheme="minorBidi"/>
            <w:noProof/>
            <w:szCs w:val="22"/>
            <w:lang w:val="de-DE"/>
          </w:rPr>
          <w:tab/>
        </w:r>
        <w:r w:rsidR="008849CA" w:rsidRPr="00DB6A9D">
          <w:rPr>
            <w:rStyle w:val="Hyperlink"/>
            <w:noProof/>
            <w:lang w:val="en-US"/>
          </w:rPr>
          <w:t>Probability</w:t>
        </w:r>
        <w:r w:rsidR="008849CA">
          <w:rPr>
            <w:noProof/>
            <w:webHidden/>
          </w:rPr>
          <w:tab/>
        </w:r>
        <w:r w:rsidR="008849CA">
          <w:rPr>
            <w:noProof/>
            <w:webHidden/>
          </w:rPr>
          <w:fldChar w:fldCharType="begin"/>
        </w:r>
        <w:r w:rsidR="008849CA">
          <w:rPr>
            <w:noProof/>
            <w:webHidden/>
          </w:rPr>
          <w:instrText xml:space="preserve"> PAGEREF _Toc511312838 \h </w:instrText>
        </w:r>
        <w:r w:rsidR="008849CA">
          <w:rPr>
            <w:noProof/>
            <w:webHidden/>
          </w:rPr>
        </w:r>
        <w:r w:rsidR="008849CA">
          <w:rPr>
            <w:noProof/>
            <w:webHidden/>
          </w:rPr>
          <w:fldChar w:fldCharType="separate"/>
        </w:r>
        <w:r w:rsidR="008849CA">
          <w:rPr>
            <w:noProof/>
            <w:webHidden/>
          </w:rPr>
          <w:t>7</w:t>
        </w:r>
        <w:r w:rsidR="008849CA">
          <w:rPr>
            <w:noProof/>
            <w:webHidden/>
          </w:rPr>
          <w:fldChar w:fldCharType="end"/>
        </w:r>
      </w:hyperlink>
    </w:p>
    <w:p w:rsidR="008849CA" w:rsidRDefault="00452052">
      <w:pPr>
        <w:pStyle w:val="Verzeichnis2"/>
        <w:tabs>
          <w:tab w:val="left" w:pos="880"/>
          <w:tab w:val="right" w:leader="dot" w:pos="9062"/>
        </w:tabs>
        <w:rPr>
          <w:rFonts w:asciiTheme="minorHAnsi" w:eastAsiaTheme="minorEastAsia" w:hAnsiTheme="minorHAnsi" w:cstheme="minorBidi"/>
          <w:noProof/>
          <w:szCs w:val="22"/>
          <w:lang w:val="de-DE"/>
        </w:rPr>
      </w:pPr>
      <w:hyperlink w:anchor="_Toc511312839" w:history="1">
        <w:r w:rsidR="008849CA" w:rsidRPr="00DB6A9D">
          <w:rPr>
            <w:rStyle w:val="Hyperlink"/>
            <w:noProof/>
            <w:lang w:val="en-US"/>
          </w:rPr>
          <w:t>2.6</w:t>
        </w:r>
        <w:r w:rsidR="008849CA">
          <w:rPr>
            <w:rFonts w:asciiTheme="minorHAnsi" w:eastAsiaTheme="minorEastAsia" w:hAnsiTheme="minorHAnsi" w:cstheme="minorBidi"/>
            <w:noProof/>
            <w:szCs w:val="22"/>
            <w:lang w:val="de-DE"/>
          </w:rPr>
          <w:tab/>
        </w:r>
        <w:r w:rsidR="008849CA" w:rsidRPr="00DB6A9D">
          <w:rPr>
            <w:rStyle w:val="Hyperlink"/>
            <w:noProof/>
            <w:lang w:val="en-US"/>
          </w:rPr>
          <w:t>Prerequisites</w:t>
        </w:r>
        <w:r w:rsidR="008849CA">
          <w:rPr>
            <w:noProof/>
            <w:webHidden/>
          </w:rPr>
          <w:tab/>
        </w:r>
        <w:r w:rsidR="008849CA">
          <w:rPr>
            <w:noProof/>
            <w:webHidden/>
          </w:rPr>
          <w:fldChar w:fldCharType="begin"/>
        </w:r>
        <w:r w:rsidR="008849CA">
          <w:rPr>
            <w:noProof/>
            <w:webHidden/>
          </w:rPr>
          <w:instrText xml:space="preserve"> PAGEREF _Toc511312839 \h </w:instrText>
        </w:r>
        <w:r w:rsidR="008849CA">
          <w:rPr>
            <w:noProof/>
            <w:webHidden/>
          </w:rPr>
        </w:r>
        <w:r w:rsidR="008849CA">
          <w:rPr>
            <w:noProof/>
            <w:webHidden/>
          </w:rPr>
          <w:fldChar w:fldCharType="separate"/>
        </w:r>
        <w:r w:rsidR="008849CA">
          <w:rPr>
            <w:noProof/>
            <w:webHidden/>
          </w:rPr>
          <w:t>8</w:t>
        </w:r>
        <w:r w:rsidR="008849CA">
          <w:rPr>
            <w:noProof/>
            <w:webHidden/>
          </w:rPr>
          <w:fldChar w:fldCharType="end"/>
        </w:r>
      </w:hyperlink>
    </w:p>
    <w:p w:rsidR="008849CA" w:rsidRDefault="00452052">
      <w:pPr>
        <w:pStyle w:val="Verzeichnis3"/>
        <w:tabs>
          <w:tab w:val="left" w:pos="1320"/>
          <w:tab w:val="right" w:leader="dot" w:pos="9062"/>
        </w:tabs>
        <w:rPr>
          <w:rFonts w:asciiTheme="minorHAnsi" w:eastAsiaTheme="minorEastAsia" w:hAnsiTheme="minorHAnsi" w:cstheme="minorBidi"/>
          <w:noProof/>
          <w:szCs w:val="22"/>
          <w:lang w:val="de-DE"/>
        </w:rPr>
      </w:pPr>
      <w:hyperlink w:anchor="_Toc511312840" w:history="1">
        <w:r w:rsidR="008849CA" w:rsidRPr="00DB6A9D">
          <w:rPr>
            <w:rStyle w:val="Hyperlink"/>
            <w:noProof/>
            <w:lang w:val="en-US"/>
          </w:rPr>
          <w:t>2.6.1</w:t>
        </w:r>
        <w:r w:rsidR="008849CA">
          <w:rPr>
            <w:rFonts w:asciiTheme="minorHAnsi" w:eastAsiaTheme="minorEastAsia" w:hAnsiTheme="minorHAnsi" w:cstheme="minorBidi"/>
            <w:noProof/>
            <w:szCs w:val="22"/>
            <w:lang w:val="de-DE"/>
          </w:rPr>
          <w:tab/>
        </w:r>
        <w:r w:rsidR="008849CA" w:rsidRPr="00DB6A9D">
          <w:rPr>
            <w:rStyle w:val="Hyperlink"/>
            <w:noProof/>
            <w:lang w:val="en-US"/>
          </w:rPr>
          <w:t>Blackboard interfaces</w:t>
        </w:r>
        <w:r w:rsidR="008849CA">
          <w:rPr>
            <w:noProof/>
            <w:webHidden/>
          </w:rPr>
          <w:tab/>
        </w:r>
        <w:r w:rsidR="008849CA">
          <w:rPr>
            <w:noProof/>
            <w:webHidden/>
          </w:rPr>
          <w:fldChar w:fldCharType="begin"/>
        </w:r>
        <w:r w:rsidR="008849CA">
          <w:rPr>
            <w:noProof/>
            <w:webHidden/>
          </w:rPr>
          <w:instrText xml:space="preserve"> PAGEREF _Toc511312840 \h </w:instrText>
        </w:r>
        <w:r w:rsidR="008849CA">
          <w:rPr>
            <w:noProof/>
            <w:webHidden/>
          </w:rPr>
        </w:r>
        <w:r w:rsidR="008849CA">
          <w:rPr>
            <w:noProof/>
            <w:webHidden/>
          </w:rPr>
          <w:fldChar w:fldCharType="separate"/>
        </w:r>
        <w:r w:rsidR="008849CA">
          <w:rPr>
            <w:noProof/>
            <w:webHidden/>
          </w:rPr>
          <w:t>8</w:t>
        </w:r>
        <w:r w:rsidR="008849CA">
          <w:rPr>
            <w:noProof/>
            <w:webHidden/>
          </w:rPr>
          <w:fldChar w:fldCharType="end"/>
        </w:r>
      </w:hyperlink>
    </w:p>
    <w:p w:rsidR="008849CA" w:rsidRDefault="00452052">
      <w:pPr>
        <w:pStyle w:val="Verzeichnis3"/>
        <w:tabs>
          <w:tab w:val="left" w:pos="1320"/>
          <w:tab w:val="right" w:leader="dot" w:pos="9062"/>
        </w:tabs>
        <w:rPr>
          <w:rFonts w:asciiTheme="minorHAnsi" w:eastAsiaTheme="minorEastAsia" w:hAnsiTheme="minorHAnsi" w:cstheme="minorBidi"/>
          <w:noProof/>
          <w:szCs w:val="22"/>
          <w:lang w:val="de-DE"/>
        </w:rPr>
      </w:pPr>
      <w:hyperlink w:anchor="_Toc511312841" w:history="1">
        <w:r w:rsidR="008849CA" w:rsidRPr="00DB6A9D">
          <w:rPr>
            <w:rStyle w:val="Hyperlink"/>
            <w:noProof/>
            <w:lang w:val="en-US"/>
          </w:rPr>
          <w:t>2.6.2</w:t>
        </w:r>
        <w:r w:rsidR="008849CA">
          <w:rPr>
            <w:rFonts w:asciiTheme="minorHAnsi" w:eastAsiaTheme="minorEastAsia" w:hAnsiTheme="minorHAnsi" w:cstheme="minorBidi"/>
            <w:noProof/>
            <w:szCs w:val="22"/>
            <w:lang w:val="de-DE"/>
          </w:rPr>
          <w:tab/>
        </w:r>
        <w:r w:rsidR="008849CA" w:rsidRPr="00DB6A9D">
          <w:rPr>
            <w:rStyle w:val="Hyperlink"/>
            <w:noProof/>
            <w:lang w:val="en-US"/>
          </w:rPr>
          <w:t>Hosting infrastructure</w:t>
        </w:r>
        <w:r w:rsidR="008849CA">
          <w:rPr>
            <w:noProof/>
            <w:webHidden/>
          </w:rPr>
          <w:tab/>
        </w:r>
        <w:r w:rsidR="008849CA">
          <w:rPr>
            <w:noProof/>
            <w:webHidden/>
          </w:rPr>
          <w:fldChar w:fldCharType="begin"/>
        </w:r>
        <w:r w:rsidR="008849CA">
          <w:rPr>
            <w:noProof/>
            <w:webHidden/>
          </w:rPr>
          <w:instrText xml:space="preserve"> PAGEREF _Toc511312841 \h </w:instrText>
        </w:r>
        <w:r w:rsidR="008849CA">
          <w:rPr>
            <w:noProof/>
            <w:webHidden/>
          </w:rPr>
        </w:r>
        <w:r w:rsidR="008849CA">
          <w:rPr>
            <w:noProof/>
            <w:webHidden/>
          </w:rPr>
          <w:fldChar w:fldCharType="separate"/>
        </w:r>
        <w:r w:rsidR="008849CA">
          <w:rPr>
            <w:noProof/>
            <w:webHidden/>
          </w:rPr>
          <w:t>8</w:t>
        </w:r>
        <w:r w:rsidR="008849CA">
          <w:rPr>
            <w:noProof/>
            <w:webHidden/>
          </w:rPr>
          <w:fldChar w:fldCharType="end"/>
        </w:r>
      </w:hyperlink>
    </w:p>
    <w:p w:rsidR="008849CA" w:rsidRDefault="00452052">
      <w:pPr>
        <w:pStyle w:val="Verzeichnis2"/>
        <w:tabs>
          <w:tab w:val="left" w:pos="880"/>
          <w:tab w:val="right" w:leader="dot" w:pos="9062"/>
        </w:tabs>
        <w:rPr>
          <w:rFonts w:asciiTheme="minorHAnsi" w:eastAsiaTheme="minorEastAsia" w:hAnsiTheme="minorHAnsi" w:cstheme="minorBidi"/>
          <w:noProof/>
          <w:szCs w:val="22"/>
          <w:lang w:val="de-DE"/>
        </w:rPr>
      </w:pPr>
      <w:hyperlink w:anchor="_Toc511312842" w:history="1">
        <w:r w:rsidR="008849CA" w:rsidRPr="00DB6A9D">
          <w:rPr>
            <w:rStyle w:val="Hyperlink"/>
            <w:noProof/>
            <w:lang w:val="en-US"/>
          </w:rPr>
          <w:t>2.7</w:t>
        </w:r>
        <w:r w:rsidR="008849CA">
          <w:rPr>
            <w:rFonts w:asciiTheme="minorHAnsi" w:eastAsiaTheme="minorEastAsia" w:hAnsiTheme="minorHAnsi" w:cstheme="minorBidi"/>
            <w:noProof/>
            <w:szCs w:val="22"/>
            <w:lang w:val="de-DE"/>
          </w:rPr>
          <w:tab/>
        </w:r>
        <w:r w:rsidR="008849CA" w:rsidRPr="00DB6A9D">
          <w:rPr>
            <w:rStyle w:val="Hyperlink"/>
            <w:noProof/>
            <w:lang w:val="en-US"/>
          </w:rPr>
          <w:t>Acceptance</w:t>
        </w:r>
        <w:r w:rsidR="008849CA">
          <w:rPr>
            <w:noProof/>
            <w:webHidden/>
          </w:rPr>
          <w:tab/>
        </w:r>
        <w:r w:rsidR="008849CA">
          <w:rPr>
            <w:noProof/>
            <w:webHidden/>
          </w:rPr>
          <w:fldChar w:fldCharType="begin"/>
        </w:r>
        <w:r w:rsidR="008849CA">
          <w:rPr>
            <w:noProof/>
            <w:webHidden/>
          </w:rPr>
          <w:instrText xml:space="preserve"> PAGEREF _Toc511312842 \h </w:instrText>
        </w:r>
        <w:r w:rsidR="008849CA">
          <w:rPr>
            <w:noProof/>
            <w:webHidden/>
          </w:rPr>
        </w:r>
        <w:r w:rsidR="008849CA">
          <w:rPr>
            <w:noProof/>
            <w:webHidden/>
          </w:rPr>
          <w:fldChar w:fldCharType="separate"/>
        </w:r>
        <w:r w:rsidR="008849CA">
          <w:rPr>
            <w:noProof/>
            <w:webHidden/>
          </w:rPr>
          <w:t>8</w:t>
        </w:r>
        <w:r w:rsidR="008849CA">
          <w:rPr>
            <w:noProof/>
            <w:webHidden/>
          </w:rPr>
          <w:fldChar w:fldCharType="end"/>
        </w:r>
      </w:hyperlink>
    </w:p>
    <w:p w:rsidR="0001132C" w:rsidRPr="008849CA" w:rsidRDefault="0001132C" w:rsidP="0001132C">
      <w:pPr>
        <w:rPr>
          <w:rFonts w:cs="Arial"/>
          <w:sz w:val="25"/>
          <w:szCs w:val="25"/>
          <w:lang w:val="en-US"/>
        </w:rPr>
      </w:pPr>
      <w:r w:rsidRPr="008849CA">
        <w:rPr>
          <w:rFonts w:cs="Arial"/>
          <w:sz w:val="25"/>
          <w:szCs w:val="25"/>
          <w:lang w:val="en-US"/>
        </w:rPr>
        <w:fldChar w:fldCharType="end"/>
      </w:r>
    </w:p>
    <w:p w:rsidR="0001132C" w:rsidRPr="008849CA" w:rsidRDefault="0001132C">
      <w:pPr>
        <w:spacing w:before="0" w:after="0"/>
        <w:jc w:val="left"/>
        <w:rPr>
          <w:lang w:val="en-US"/>
        </w:rPr>
      </w:pPr>
      <w:r w:rsidRPr="008849CA">
        <w:rPr>
          <w:lang w:val="en-US"/>
        </w:rPr>
        <w:br w:type="page"/>
      </w:r>
    </w:p>
    <w:p w:rsidR="00561415" w:rsidRPr="008849CA" w:rsidRDefault="00D260F3" w:rsidP="0001132C">
      <w:pPr>
        <w:pStyle w:val="berschrift1"/>
        <w:numPr>
          <w:ilvl w:val="0"/>
          <w:numId w:val="10"/>
        </w:numPr>
        <w:rPr>
          <w:lang w:val="en-US"/>
        </w:rPr>
      </w:pPr>
      <w:bookmarkStart w:id="5" w:name="_Toc511312825"/>
      <w:bookmarkEnd w:id="3"/>
      <w:bookmarkEnd w:id="4"/>
      <w:r w:rsidRPr="008849CA">
        <w:rPr>
          <w:lang w:val="en-US"/>
        </w:rPr>
        <w:lastRenderedPageBreak/>
        <w:t>Change history</w:t>
      </w:r>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064"/>
        <w:gridCol w:w="1886"/>
        <w:gridCol w:w="4389"/>
      </w:tblGrid>
      <w:tr w:rsidR="0070007B" w:rsidRPr="00712509" w:rsidTr="0070007B">
        <w:tc>
          <w:tcPr>
            <w:tcW w:w="1615" w:type="dxa"/>
            <w:shd w:val="clear" w:color="auto" w:fill="auto"/>
          </w:tcPr>
          <w:p w:rsidR="0070007B" w:rsidRPr="00712509" w:rsidRDefault="0070007B" w:rsidP="001E6EDA">
            <w:pPr>
              <w:rPr>
                <w:lang w:val="en-US"/>
              </w:rPr>
            </w:pPr>
            <w:r w:rsidRPr="00712509">
              <w:rPr>
                <w:lang w:val="en-US"/>
              </w:rPr>
              <w:t>Dat</w:t>
            </w:r>
            <w:r w:rsidR="00D260F3" w:rsidRPr="00712509">
              <w:rPr>
                <w:lang w:val="en-US"/>
              </w:rPr>
              <w:t>e</w:t>
            </w:r>
          </w:p>
        </w:tc>
        <w:tc>
          <w:tcPr>
            <w:tcW w:w="1064" w:type="dxa"/>
            <w:shd w:val="clear" w:color="auto" w:fill="auto"/>
          </w:tcPr>
          <w:p w:rsidR="0070007B" w:rsidRPr="00712509" w:rsidRDefault="0070007B" w:rsidP="001E6EDA">
            <w:pPr>
              <w:rPr>
                <w:lang w:val="en-US"/>
              </w:rPr>
            </w:pPr>
            <w:r w:rsidRPr="00712509">
              <w:rPr>
                <w:lang w:val="en-US"/>
              </w:rPr>
              <w:t>Version</w:t>
            </w:r>
          </w:p>
        </w:tc>
        <w:tc>
          <w:tcPr>
            <w:tcW w:w="1886" w:type="dxa"/>
          </w:tcPr>
          <w:p w:rsidR="0070007B" w:rsidRPr="00712509" w:rsidRDefault="00D260F3" w:rsidP="001E6EDA">
            <w:pPr>
              <w:rPr>
                <w:lang w:val="en-US"/>
              </w:rPr>
            </w:pPr>
            <w:r w:rsidRPr="00712509">
              <w:rPr>
                <w:lang w:val="en-US"/>
              </w:rPr>
              <w:t>Author</w:t>
            </w:r>
          </w:p>
        </w:tc>
        <w:tc>
          <w:tcPr>
            <w:tcW w:w="4389" w:type="dxa"/>
            <w:shd w:val="clear" w:color="auto" w:fill="auto"/>
          </w:tcPr>
          <w:p w:rsidR="0070007B" w:rsidRPr="00712509" w:rsidRDefault="00D260F3" w:rsidP="001E6EDA">
            <w:pPr>
              <w:rPr>
                <w:lang w:val="en-US"/>
              </w:rPr>
            </w:pPr>
            <w:r w:rsidRPr="00712509">
              <w:rPr>
                <w:lang w:val="en-US"/>
              </w:rPr>
              <w:t>Description</w:t>
            </w:r>
          </w:p>
        </w:tc>
      </w:tr>
      <w:tr w:rsidR="0070007B" w:rsidRPr="00712509" w:rsidTr="0070007B">
        <w:tc>
          <w:tcPr>
            <w:tcW w:w="1615" w:type="dxa"/>
            <w:shd w:val="clear" w:color="auto" w:fill="auto"/>
          </w:tcPr>
          <w:p w:rsidR="0070007B" w:rsidRPr="008849CA" w:rsidRDefault="00A05BB2" w:rsidP="001E6EDA">
            <w:pPr>
              <w:rPr>
                <w:lang w:val="en-US"/>
              </w:rPr>
            </w:pPr>
            <w:r w:rsidRPr="008849CA">
              <w:rPr>
                <w:lang w:val="en-US"/>
              </w:rPr>
              <w:t>14.03.2018</w:t>
            </w:r>
          </w:p>
        </w:tc>
        <w:tc>
          <w:tcPr>
            <w:tcW w:w="1064" w:type="dxa"/>
            <w:shd w:val="clear" w:color="auto" w:fill="auto"/>
          </w:tcPr>
          <w:p w:rsidR="0070007B" w:rsidRPr="008849CA" w:rsidRDefault="00413177" w:rsidP="001E6EDA">
            <w:pPr>
              <w:rPr>
                <w:lang w:val="en-US"/>
              </w:rPr>
            </w:pPr>
            <w:r w:rsidRPr="008849CA">
              <w:rPr>
                <w:lang w:val="en-US"/>
              </w:rPr>
              <w:t>1</w:t>
            </w:r>
          </w:p>
        </w:tc>
        <w:sdt>
          <w:sdtPr>
            <w:rPr>
              <w:lang w:val="en-US"/>
            </w:rPr>
            <w:alias w:val="Author"/>
            <w:tag w:val=""/>
            <w:id w:val="-1244413651"/>
            <w:placeholder>
              <w:docPart w:val="0393D84A2C4B4F2B9B0C8FB686D26B25"/>
            </w:placeholder>
            <w:dataBinding w:prefixMappings="xmlns:ns0='http://purl.org/dc/elements/1.1/' xmlns:ns1='http://schemas.openxmlformats.org/package/2006/metadata/core-properties' " w:xpath="/ns1:coreProperties[1]/ns0:creator[1]" w:storeItemID="{6C3C8BC8-F283-45AE-878A-BAB7291924A1}"/>
            <w:text/>
          </w:sdtPr>
          <w:sdtEndPr/>
          <w:sdtContent>
            <w:tc>
              <w:tcPr>
                <w:tcW w:w="1886" w:type="dxa"/>
              </w:tcPr>
              <w:p w:rsidR="0070007B" w:rsidRPr="008849CA" w:rsidRDefault="00712509" w:rsidP="001E6EDA">
                <w:pPr>
                  <w:rPr>
                    <w:lang w:val="en-US"/>
                  </w:rPr>
                </w:pPr>
                <w:r w:rsidRPr="008849CA">
                  <w:rPr>
                    <w:lang w:val="en-US"/>
                  </w:rPr>
                  <w:t>Krisch</w:t>
                </w:r>
              </w:p>
            </w:tc>
          </w:sdtContent>
        </w:sdt>
        <w:tc>
          <w:tcPr>
            <w:tcW w:w="4389" w:type="dxa"/>
            <w:shd w:val="clear" w:color="auto" w:fill="auto"/>
          </w:tcPr>
          <w:p w:rsidR="0070007B" w:rsidRPr="008849CA" w:rsidRDefault="00D260F3" w:rsidP="001E6EDA">
            <w:pPr>
              <w:rPr>
                <w:lang w:val="en-US"/>
              </w:rPr>
            </w:pPr>
            <w:r w:rsidRPr="008849CA">
              <w:rPr>
                <w:lang w:val="en-US"/>
              </w:rPr>
              <w:t>Initial version</w:t>
            </w:r>
          </w:p>
        </w:tc>
      </w:tr>
    </w:tbl>
    <w:p w:rsidR="00A07D3C" w:rsidRPr="00712509" w:rsidRDefault="001C7E88" w:rsidP="00F817CC">
      <w:pPr>
        <w:pStyle w:val="berschrift1"/>
        <w:rPr>
          <w:lang w:val="en-US"/>
        </w:rPr>
      </w:pPr>
      <w:r w:rsidRPr="00712509">
        <w:rPr>
          <w:lang w:val="en-US"/>
        </w:rPr>
        <w:br w:type="page"/>
      </w:r>
      <w:bookmarkStart w:id="6" w:name="_Toc511312826"/>
      <w:r w:rsidR="00D260F3" w:rsidRPr="00712509">
        <w:rPr>
          <w:lang w:val="en-US"/>
        </w:rPr>
        <w:lastRenderedPageBreak/>
        <w:t>Requirement definition</w:t>
      </w:r>
      <w:bookmarkEnd w:id="6"/>
    </w:p>
    <w:p w:rsidR="00E95620" w:rsidRPr="00712509" w:rsidRDefault="00D260F3" w:rsidP="00900B2F">
      <w:pPr>
        <w:pStyle w:val="berschrift2"/>
        <w:rPr>
          <w:lang w:val="en-US"/>
        </w:rPr>
      </w:pPr>
      <w:bookmarkStart w:id="7" w:name="_Toc511312827"/>
      <w:r w:rsidRPr="00712509">
        <w:rPr>
          <w:lang w:val="en-US"/>
        </w:rPr>
        <w:t>Introduction</w:t>
      </w:r>
      <w:bookmarkEnd w:id="7"/>
    </w:p>
    <w:p w:rsidR="00E95620" w:rsidRPr="00712509" w:rsidRDefault="00D260F3" w:rsidP="001E6EDA">
      <w:pPr>
        <w:rPr>
          <w:lang w:val="en-US"/>
        </w:rPr>
      </w:pPr>
      <w:r w:rsidRPr="00712509">
        <w:rPr>
          <w:lang w:val="en-US"/>
        </w:rPr>
        <w:t xml:space="preserve">The basic functional entity of any </w:t>
      </w:r>
      <w:proofErr w:type="spellStart"/>
      <w:r w:rsidRPr="00712509">
        <w:rPr>
          <w:i/>
          <w:lang w:val="en-US"/>
        </w:rPr>
        <w:t>Daipan</w:t>
      </w:r>
      <w:proofErr w:type="spellEnd"/>
      <w:r w:rsidRPr="00712509">
        <w:rPr>
          <w:lang w:val="en-US"/>
        </w:rPr>
        <w:t xml:space="preserve"> installation is the Knowledge Processing Unit, or KPU for short. The scope of this requirement definition is the first basic KPU as a functional proof of concept, implementing basic communication and processing functionality on the basis of existing requirements from previous projects.</w:t>
      </w:r>
    </w:p>
    <w:p w:rsidR="00D260F3" w:rsidRPr="00712509" w:rsidRDefault="00D260F3" w:rsidP="001E6EDA">
      <w:pPr>
        <w:rPr>
          <w:lang w:val="en-US"/>
        </w:rPr>
      </w:pPr>
      <w:r w:rsidRPr="00712509">
        <w:rPr>
          <w:lang w:val="en-US"/>
        </w:rPr>
        <w:t>The expected result will then be further improved to reflect extended and more complex functionality.</w:t>
      </w:r>
    </w:p>
    <w:p w:rsidR="00E95620" w:rsidRPr="00712509" w:rsidRDefault="00D260F3" w:rsidP="007B6192">
      <w:pPr>
        <w:pStyle w:val="berschrift2"/>
        <w:rPr>
          <w:lang w:val="en-US"/>
        </w:rPr>
      </w:pPr>
      <w:bookmarkStart w:id="8" w:name="_Toc511312828"/>
      <w:r w:rsidRPr="00712509">
        <w:rPr>
          <w:lang w:val="en-US"/>
        </w:rPr>
        <w:t>Scope</w:t>
      </w:r>
      <w:bookmarkEnd w:id="8"/>
    </w:p>
    <w:p w:rsidR="00D87EA8" w:rsidRPr="008849CA" w:rsidRDefault="00C5350B" w:rsidP="00D87EA8">
      <w:pPr>
        <w:rPr>
          <w:lang w:val="en-US"/>
        </w:rPr>
      </w:pPr>
      <w:r w:rsidRPr="008849CA">
        <w:rPr>
          <w:lang w:val="en-US"/>
        </w:rPr>
        <w:t>The scope of this requirement is one fully functional KPU which is able to</w:t>
      </w:r>
      <w:r w:rsidR="00D1525A" w:rsidRPr="008849CA">
        <w:rPr>
          <w:lang w:val="en-US"/>
        </w:rPr>
        <w:t xml:space="preserve"> listen for incoming TCP connections, maintain a list of active connections, receive and send data over these sockets</w:t>
      </w:r>
      <w:r w:rsidR="00100DE1" w:rsidRPr="008849CA">
        <w:rPr>
          <w:lang w:val="en-US"/>
        </w:rPr>
        <w:t>, handle the TCP socket life cycle,</w:t>
      </w:r>
      <w:r w:rsidR="00D1525A" w:rsidRPr="008849CA">
        <w:rPr>
          <w:lang w:val="en-US"/>
        </w:rPr>
        <w:t xml:space="preserve"> and</w:t>
      </w:r>
      <w:r w:rsidRPr="008849CA">
        <w:rPr>
          <w:lang w:val="en-US"/>
        </w:rPr>
        <w:t xml:space="preserve"> process the known data input of a “</w:t>
      </w:r>
      <w:proofErr w:type="spellStart"/>
      <w:r w:rsidRPr="008849CA">
        <w:rPr>
          <w:lang w:val="en-US"/>
        </w:rPr>
        <w:t>Geely</w:t>
      </w:r>
      <w:proofErr w:type="spellEnd"/>
      <w:r w:rsidRPr="008849CA">
        <w:rPr>
          <w:lang w:val="en-US"/>
        </w:rPr>
        <w:t xml:space="preserve"> Status Update”</w:t>
      </w:r>
      <w:r w:rsidR="00687A62" w:rsidRPr="00712509">
        <w:rPr>
          <w:lang w:val="en-US"/>
        </w:rPr>
        <w:t xml:space="preserve"> (request and reply), provided by the existing PLC Simulator. The given data should be decoded, checked for plausibility, stored away to a Data </w:t>
      </w:r>
      <w:r w:rsidR="008849CA">
        <w:rPr>
          <w:lang w:val="en-US"/>
        </w:rPr>
        <w:t>Transfer Object</w:t>
      </w:r>
      <w:r w:rsidR="00687A62" w:rsidRPr="008849CA">
        <w:rPr>
          <w:lang w:val="en-US"/>
        </w:rPr>
        <w:t>, and forwarded to the blackboard system. An answer from the blackboard should be simulated and forwarded to the PLC Simulator accordingly.</w:t>
      </w:r>
    </w:p>
    <w:p w:rsidR="00687A62" w:rsidRPr="00712509" w:rsidRDefault="00687A62" w:rsidP="00D87EA8">
      <w:pPr>
        <w:rPr>
          <w:lang w:val="en-US"/>
        </w:rPr>
      </w:pPr>
      <w:r w:rsidRPr="00712509">
        <w:rPr>
          <w:lang w:val="en-US"/>
        </w:rPr>
        <w:t>The structure of the datagram received by the PLC simulator should be stored in XML, with an XSLT file describing possible (required and optional) properties and values / ranges, as well as request-reply-relationships. This XML should also include a separate node for header information. Reasonable properties have to be identified beforehand.</w:t>
      </w:r>
    </w:p>
    <w:p w:rsidR="003A7DC2" w:rsidRPr="00712509" w:rsidRDefault="003A7DC2" w:rsidP="00D87EA8">
      <w:pPr>
        <w:rPr>
          <w:lang w:val="en-US"/>
        </w:rPr>
      </w:pPr>
      <w:r w:rsidRPr="00712509">
        <w:rPr>
          <w:lang w:val="en-US"/>
        </w:rPr>
        <w:t>A strategy for resend detection and handling of resends / delayed or unavailable answers should be outlined, but an implementation thereof is not part of the scope.</w:t>
      </w:r>
    </w:p>
    <w:p w:rsidR="003323BD" w:rsidRPr="00712509" w:rsidRDefault="003323BD" w:rsidP="00D87EA8">
      <w:pPr>
        <w:rPr>
          <w:lang w:val="en-US"/>
        </w:rPr>
      </w:pPr>
      <w:r w:rsidRPr="00712509">
        <w:rPr>
          <w:lang w:val="en-US"/>
        </w:rPr>
        <w:t xml:space="preserve">Documentation before and after implementation in accordance with the </w:t>
      </w:r>
      <w:proofErr w:type="spellStart"/>
      <w:r w:rsidRPr="00712509">
        <w:rPr>
          <w:i/>
          <w:lang w:val="en-US"/>
        </w:rPr>
        <w:t>Vorgehensmodell</w:t>
      </w:r>
      <w:proofErr w:type="spellEnd"/>
      <w:r w:rsidRPr="00712509">
        <w:rPr>
          <w:lang w:val="en-US"/>
        </w:rPr>
        <w:t xml:space="preserve"> is part of the scope.</w:t>
      </w:r>
    </w:p>
    <w:p w:rsidR="004B3B43" w:rsidRPr="002D6536" w:rsidRDefault="004B3B43" w:rsidP="00D87EA8">
      <w:pPr>
        <w:rPr>
          <w:lang w:val="en-US"/>
        </w:rPr>
      </w:pPr>
      <w:r w:rsidRPr="00712509">
        <w:rPr>
          <w:lang w:val="en-US"/>
        </w:rPr>
        <w:t xml:space="preserve">Reuse </w:t>
      </w:r>
      <w:r w:rsidR="008961D1" w:rsidRPr="00712509">
        <w:rPr>
          <w:lang w:val="en-US"/>
        </w:rPr>
        <w:t>of existing code is encouraged where applicable.</w:t>
      </w:r>
      <w:r w:rsidR="002D6536">
        <w:rPr>
          <w:lang w:val="en-US"/>
        </w:rPr>
        <w:t xml:space="preserve"> </w:t>
      </w:r>
      <w:ins w:id="9" w:author="Dominik Hutterer" w:date="2018-04-12T16:24:00Z">
        <w:r w:rsidR="002D6536">
          <w:rPr>
            <w:lang w:val="en-US"/>
          </w:rPr>
          <w:t xml:space="preserve">See therefor </w:t>
        </w:r>
        <w:proofErr w:type="spellStart"/>
        <w:r w:rsidR="002D6536">
          <w:rPr>
            <w:i/>
            <w:lang w:val="en-US"/>
          </w:rPr>
          <w:t>PTS</w:t>
        </w:r>
        <w:bookmarkStart w:id="10" w:name="_GoBack"/>
        <w:bookmarkEnd w:id="10"/>
        <w:r w:rsidR="002D6536">
          <w:rPr>
            <w:i/>
            <w:lang w:val="en-US"/>
          </w:rPr>
          <w:t>.Server</w:t>
        </w:r>
        <w:proofErr w:type="spellEnd"/>
        <w:r w:rsidR="002D6536">
          <w:rPr>
            <w:i/>
            <w:lang w:val="en-US"/>
          </w:rPr>
          <w:t xml:space="preserve">, </w:t>
        </w:r>
        <w:r w:rsidR="002D6536">
          <w:rPr>
            <w:lang w:val="en-US"/>
          </w:rPr>
          <w:t xml:space="preserve">as well as the Projects </w:t>
        </w:r>
        <w:r w:rsidR="002D6536">
          <w:rPr>
            <w:i/>
            <w:lang w:val="en-US"/>
          </w:rPr>
          <w:t xml:space="preserve">Wuhan, </w:t>
        </w:r>
        <w:proofErr w:type="spellStart"/>
        <w:r w:rsidR="002D6536">
          <w:rPr>
            <w:i/>
            <w:lang w:val="en-US"/>
          </w:rPr>
          <w:t>Geely</w:t>
        </w:r>
        <w:proofErr w:type="spellEnd"/>
        <w:r w:rsidR="002D6536">
          <w:rPr>
            <w:i/>
            <w:lang w:val="en-US"/>
          </w:rPr>
          <w:t xml:space="preserve"> and </w:t>
        </w:r>
        <w:proofErr w:type="spellStart"/>
        <w:r w:rsidR="002D6536">
          <w:rPr>
            <w:i/>
            <w:lang w:val="en-US"/>
          </w:rPr>
          <w:t>Alfing</w:t>
        </w:r>
      </w:ins>
      <w:proofErr w:type="spellEnd"/>
      <w:ins w:id="11" w:author="Dominik Hutterer" w:date="2018-04-12T16:26:00Z">
        <w:r w:rsidR="002D6536">
          <w:rPr>
            <w:i/>
            <w:lang w:val="en-US"/>
          </w:rPr>
          <w:t xml:space="preserve"> </w:t>
        </w:r>
        <w:r w:rsidR="002D6536">
          <w:rPr>
            <w:lang w:val="en-US"/>
          </w:rPr>
          <w:t xml:space="preserve">and the respective </w:t>
        </w:r>
      </w:ins>
      <w:ins w:id="12" w:author="Dominik Hutterer" w:date="2018-04-12T16:27:00Z">
        <w:r w:rsidR="002D6536">
          <w:rPr>
            <w:lang w:val="en-US"/>
          </w:rPr>
          <w:t>dependencies</w:t>
        </w:r>
      </w:ins>
      <w:ins w:id="13" w:author="Dominik Hutterer" w:date="2018-04-12T16:24:00Z">
        <w:r w:rsidR="002D6536">
          <w:rPr>
            <w:i/>
            <w:lang w:val="en-US"/>
          </w:rPr>
          <w:t>.</w:t>
        </w:r>
      </w:ins>
    </w:p>
    <w:p w:rsidR="00A0204A" w:rsidRPr="00712509" w:rsidRDefault="00D260F3" w:rsidP="00A0204A">
      <w:pPr>
        <w:pStyle w:val="berschrift3"/>
        <w:rPr>
          <w:lang w:val="en-US"/>
        </w:rPr>
      </w:pPr>
      <w:bookmarkStart w:id="14" w:name="_Toc511312829"/>
      <w:r w:rsidRPr="00712509">
        <w:rPr>
          <w:lang w:val="en-US"/>
        </w:rPr>
        <w:t>Exclusion from scope</w:t>
      </w:r>
      <w:bookmarkEnd w:id="14"/>
    </w:p>
    <w:p w:rsidR="00F13230" w:rsidRPr="00712509" w:rsidRDefault="00687A62" w:rsidP="00A0204A">
      <w:pPr>
        <w:rPr>
          <w:lang w:val="en-US"/>
        </w:rPr>
      </w:pPr>
      <w:r w:rsidRPr="00712509">
        <w:rPr>
          <w:lang w:val="en-US"/>
        </w:rPr>
        <w:t xml:space="preserve">Excluded from the scope of this requirement is any further data processing inside the KPU or by different KPUs, forwarding of data to the client, additional data types available to the PLC Simulator, </w:t>
      </w:r>
      <w:r w:rsidR="003323BD" w:rsidRPr="00712509">
        <w:rPr>
          <w:lang w:val="en-US"/>
        </w:rPr>
        <w:t xml:space="preserve">and </w:t>
      </w:r>
      <w:r w:rsidRPr="00712509">
        <w:rPr>
          <w:lang w:val="en-US"/>
        </w:rPr>
        <w:t>displaying of informati</w:t>
      </w:r>
      <w:r w:rsidR="003323BD" w:rsidRPr="00712509">
        <w:rPr>
          <w:lang w:val="en-US"/>
        </w:rPr>
        <w:t>on available to the blackboard.</w:t>
      </w:r>
    </w:p>
    <w:p w:rsidR="003323BD" w:rsidRPr="00712509" w:rsidRDefault="003323BD" w:rsidP="00A0204A">
      <w:pPr>
        <w:rPr>
          <w:lang w:val="en-US"/>
        </w:rPr>
      </w:pPr>
      <w:r w:rsidRPr="00712509">
        <w:rPr>
          <w:lang w:val="en-US"/>
        </w:rPr>
        <w:t>The internal structure of the KPU is ad libitum, and no specific technology choice is part of this scope.</w:t>
      </w:r>
    </w:p>
    <w:p w:rsidR="00F9310B" w:rsidRPr="00712509" w:rsidRDefault="00F9310B" w:rsidP="00A0204A">
      <w:pPr>
        <w:rPr>
          <w:lang w:val="en-US"/>
        </w:rPr>
      </w:pPr>
      <w:r w:rsidRPr="00712509">
        <w:rPr>
          <w:lang w:val="en-US"/>
        </w:rPr>
        <w:t>The necessary Data Mart can be simulated, or circumvented by writing directly to a file / DB.</w:t>
      </w:r>
    </w:p>
    <w:p w:rsidR="00CB1C49" w:rsidRPr="00712509" w:rsidRDefault="00D260F3" w:rsidP="00CB1C49">
      <w:pPr>
        <w:pStyle w:val="berschrift2"/>
        <w:rPr>
          <w:lang w:val="en-US"/>
        </w:rPr>
      </w:pPr>
      <w:bookmarkStart w:id="15" w:name="_Toc511312830"/>
      <w:r w:rsidRPr="00712509">
        <w:rPr>
          <w:lang w:val="en-US"/>
        </w:rPr>
        <w:t>Action plan</w:t>
      </w:r>
      <w:bookmarkEnd w:id="15"/>
    </w:p>
    <w:p w:rsidR="005B1B4E" w:rsidRPr="00712509" w:rsidRDefault="005B1B4E" w:rsidP="005B1B4E">
      <w:pPr>
        <w:pStyle w:val="Listenabsatz"/>
        <w:numPr>
          <w:ilvl w:val="0"/>
          <w:numId w:val="13"/>
        </w:numPr>
        <w:rPr>
          <w:lang w:val="en-US"/>
        </w:rPr>
      </w:pPr>
      <w:r w:rsidRPr="00712509">
        <w:rPr>
          <w:lang w:val="en-US"/>
        </w:rPr>
        <w:t>The KPU’s internal logic will be designed and documented</w:t>
      </w:r>
      <w:r w:rsidR="00FE2802" w:rsidRPr="00712509">
        <w:rPr>
          <w:lang w:val="en-US"/>
        </w:rPr>
        <w:t xml:space="preserve"> in UML</w:t>
      </w:r>
      <w:r w:rsidRPr="00712509">
        <w:rPr>
          <w:lang w:val="en-US"/>
        </w:rPr>
        <w:t>.</w:t>
      </w:r>
    </w:p>
    <w:p w:rsidR="005B1B4E" w:rsidRPr="00712509" w:rsidRDefault="005B1B4E" w:rsidP="005B1B4E">
      <w:pPr>
        <w:pStyle w:val="Listenabsatz"/>
        <w:numPr>
          <w:ilvl w:val="0"/>
          <w:numId w:val="13"/>
        </w:numPr>
        <w:rPr>
          <w:lang w:val="en-US"/>
        </w:rPr>
      </w:pPr>
      <w:r w:rsidRPr="00712509">
        <w:rPr>
          <w:lang w:val="en-US"/>
        </w:rPr>
        <w:t>The KPU’s external communication will be designed and documented</w:t>
      </w:r>
      <w:r w:rsidR="00FE2802" w:rsidRPr="00712509">
        <w:rPr>
          <w:lang w:val="en-US"/>
        </w:rPr>
        <w:t xml:space="preserve"> in UML</w:t>
      </w:r>
      <w:r w:rsidRPr="00712509">
        <w:rPr>
          <w:lang w:val="en-US"/>
        </w:rPr>
        <w:t>.</w:t>
      </w:r>
    </w:p>
    <w:p w:rsidR="005B1B4E" w:rsidRPr="00712509" w:rsidRDefault="005B1B4E" w:rsidP="005B1B4E">
      <w:pPr>
        <w:pStyle w:val="Listenabsatz"/>
        <w:numPr>
          <w:ilvl w:val="0"/>
          <w:numId w:val="13"/>
        </w:numPr>
        <w:rPr>
          <w:lang w:val="en-US"/>
        </w:rPr>
      </w:pPr>
      <w:r w:rsidRPr="00712509">
        <w:rPr>
          <w:lang w:val="en-US"/>
        </w:rPr>
        <w:t>The XML description will be designed in prose.</w:t>
      </w:r>
    </w:p>
    <w:p w:rsidR="005B1B4E" w:rsidRPr="00712509" w:rsidRDefault="005B1B4E" w:rsidP="005B1B4E">
      <w:pPr>
        <w:pStyle w:val="Listenabsatz"/>
        <w:numPr>
          <w:ilvl w:val="0"/>
          <w:numId w:val="13"/>
        </w:numPr>
        <w:rPr>
          <w:lang w:val="en-US"/>
        </w:rPr>
      </w:pPr>
      <w:r w:rsidRPr="00712509">
        <w:rPr>
          <w:lang w:val="en-US"/>
        </w:rPr>
        <w:t>Once these three design decisions have been made, they will be reviewed by the product owner.</w:t>
      </w:r>
    </w:p>
    <w:p w:rsidR="005B1B4E" w:rsidRPr="00712509" w:rsidRDefault="005B1B4E" w:rsidP="005B1B4E">
      <w:pPr>
        <w:pStyle w:val="Listenabsatz"/>
        <w:numPr>
          <w:ilvl w:val="0"/>
          <w:numId w:val="13"/>
        </w:numPr>
        <w:rPr>
          <w:lang w:val="en-US"/>
        </w:rPr>
      </w:pPr>
      <w:r w:rsidRPr="00712509">
        <w:rPr>
          <w:lang w:val="en-US"/>
        </w:rPr>
        <w:t>After being confirmed by the produ</w:t>
      </w:r>
      <w:r w:rsidR="00977A74" w:rsidRPr="00712509">
        <w:rPr>
          <w:lang w:val="en-US"/>
        </w:rPr>
        <w:t>ct owner, all requirements will be implemented</w:t>
      </w:r>
      <w:r w:rsidRPr="00712509">
        <w:rPr>
          <w:lang w:val="en-US"/>
        </w:rPr>
        <w:t>.</w:t>
      </w:r>
    </w:p>
    <w:p w:rsidR="005B1B4E" w:rsidRPr="00712509" w:rsidRDefault="005B1B4E" w:rsidP="005B1B4E">
      <w:pPr>
        <w:pStyle w:val="Listenabsatz"/>
        <w:numPr>
          <w:ilvl w:val="0"/>
          <w:numId w:val="13"/>
        </w:numPr>
        <w:rPr>
          <w:lang w:val="en-US"/>
        </w:rPr>
      </w:pPr>
      <w:r w:rsidRPr="00712509">
        <w:rPr>
          <w:lang w:val="en-US"/>
        </w:rPr>
        <w:t>Every part will be tested during development.</w:t>
      </w:r>
    </w:p>
    <w:p w:rsidR="005B1B4E" w:rsidRPr="00712509" w:rsidRDefault="005B1B4E" w:rsidP="005B1B4E">
      <w:pPr>
        <w:pStyle w:val="Listenabsatz"/>
        <w:numPr>
          <w:ilvl w:val="0"/>
          <w:numId w:val="13"/>
        </w:numPr>
        <w:rPr>
          <w:lang w:val="en-US"/>
        </w:rPr>
      </w:pPr>
      <w:r w:rsidRPr="00712509">
        <w:rPr>
          <w:lang w:val="en-US"/>
        </w:rPr>
        <w:t>An integration test with the other framework parts will be done on April 27</w:t>
      </w:r>
      <w:r w:rsidRPr="00712509">
        <w:rPr>
          <w:vertAlign w:val="superscript"/>
          <w:lang w:val="en-US"/>
        </w:rPr>
        <w:t>th</w:t>
      </w:r>
      <w:r w:rsidRPr="00712509">
        <w:rPr>
          <w:lang w:val="en-US"/>
        </w:rPr>
        <w:t>.</w:t>
      </w:r>
    </w:p>
    <w:p w:rsidR="004B3B43" w:rsidRPr="00712509" w:rsidRDefault="004B3B43">
      <w:pPr>
        <w:spacing w:before="0" w:after="0"/>
        <w:jc w:val="left"/>
        <w:rPr>
          <w:lang w:val="en-US"/>
        </w:rPr>
      </w:pPr>
      <w:r w:rsidRPr="00712509">
        <w:rPr>
          <w:lang w:val="en-US"/>
        </w:rPr>
        <w:br w:type="page"/>
      </w:r>
    </w:p>
    <w:p w:rsidR="005A1CC1" w:rsidRPr="00712509" w:rsidRDefault="00D260F3" w:rsidP="00A0204A">
      <w:pPr>
        <w:pStyle w:val="berschrift2"/>
        <w:rPr>
          <w:lang w:val="en-US"/>
        </w:rPr>
      </w:pPr>
      <w:bookmarkStart w:id="16" w:name="_Toc511312831"/>
      <w:r w:rsidRPr="00712509">
        <w:rPr>
          <w:lang w:val="en-US"/>
        </w:rPr>
        <w:lastRenderedPageBreak/>
        <w:t>Effort estimation</w:t>
      </w:r>
      <w:bookmarkEnd w:id="16"/>
    </w:p>
    <w:p w:rsidR="007248E8" w:rsidRPr="00712509" w:rsidRDefault="004B3B43" w:rsidP="00A0204A">
      <w:pPr>
        <w:rPr>
          <w:lang w:val="en-US"/>
        </w:rPr>
      </w:pPr>
      <w:r w:rsidRPr="00712509">
        <w:rPr>
          <w:lang w:val="en-US"/>
        </w:rPr>
        <w:t>The implementation effort is estimated as follows</w:t>
      </w:r>
      <w:r w:rsidR="00A0204A" w:rsidRPr="00712509">
        <w:rPr>
          <w:lang w:val="en-US"/>
        </w:rPr>
        <w:t>.</w:t>
      </w:r>
    </w:p>
    <w:tbl>
      <w:tblPr>
        <w:tblStyle w:val="Listentabelle4Akzent1"/>
        <w:tblW w:w="9697" w:type="dxa"/>
        <w:tblLook w:val="04A0" w:firstRow="1" w:lastRow="0" w:firstColumn="1" w:lastColumn="0" w:noHBand="0" w:noVBand="1"/>
      </w:tblPr>
      <w:tblGrid>
        <w:gridCol w:w="4848"/>
        <w:gridCol w:w="4849"/>
      </w:tblGrid>
      <w:tr w:rsidR="007248E8" w:rsidRPr="00712509" w:rsidTr="004B3B43">
        <w:trPr>
          <w:cnfStyle w:val="100000000000" w:firstRow="1" w:lastRow="0" w:firstColumn="0" w:lastColumn="0" w:oddVBand="0" w:evenVBand="0" w:oddHBand="0" w:evenHBand="0" w:firstRowFirstColumn="0" w:firstRowLastColumn="0" w:lastRowFirstColumn="0" w:lastRowLastColumn="0"/>
          <w:trHeight w:val="108"/>
        </w:trPr>
        <w:tc>
          <w:tcPr>
            <w:cnfStyle w:val="001000000000" w:firstRow="0" w:lastRow="0" w:firstColumn="1" w:lastColumn="0" w:oddVBand="0" w:evenVBand="0" w:oddHBand="0" w:evenHBand="0" w:firstRowFirstColumn="0" w:firstRowLastColumn="0" w:lastRowFirstColumn="0" w:lastRowLastColumn="0"/>
            <w:tcW w:w="4848" w:type="dxa"/>
          </w:tcPr>
          <w:p w:rsidR="007248E8" w:rsidRPr="00712509" w:rsidRDefault="004B3B43" w:rsidP="00532256">
            <w:pPr>
              <w:rPr>
                <w:lang w:val="en-US"/>
              </w:rPr>
            </w:pPr>
            <w:r w:rsidRPr="00712509">
              <w:rPr>
                <w:lang w:val="en-US"/>
              </w:rPr>
              <w:t>Task</w:t>
            </w:r>
          </w:p>
        </w:tc>
        <w:tc>
          <w:tcPr>
            <w:tcW w:w="4849" w:type="dxa"/>
          </w:tcPr>
          <w:p w:rsidR="007248E8" w:rsidRPr="00712509" w:rsidRDefault="004B3B43" w:rsidP="00532256">
            <w:pPr>
              <w:cnfStyle w:val="100000000000" w:firstRow="1" w:lastRow="0" w:firstColumn="0" w:lastColumn="0" w:oddVBand="0" w:evenVBand="0" w:oddHBand="0" w:evenHBand="0" w:firstRowFirstColumn="0" w:firstRowLastColumn="0" w:lastRowFirstColumn="0" w:lastRowLastColumn="0"/>
              <w:rPr>
                <w:lang w:val="en-US"/>
              </w:rPr>
            </w:pPr>
            <w:r w:rsidRPr="00712509">
              <w:rPr>
                <w:lang w:val="en-US"/>
              </w:rPr>
              <w:t>Hours</w:t>
            </w:r>
          </w:p>
        </w:tc>
      </w:tr>
      <w:tr w:rsidR="007248E8" w:rsidRPr="00712509" w:rsidTr="004B3B43">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4848" w:type="dxa"/>
          </w:tcPr>
          <w:p w:rsidR="007248E8" w:rsidRPr="008849CA" w:rsidRDefault="004B3B43" w:rsidP="00532256">
            <w:pPr>
              <w:rPr>
                <w:b w:val="0"/>
                <w:lang w:val="en-US"/>
              </w:rPr>
            </w:pPr>
            <w:r w:rsidRPr="008849CA">
              <w:rPr>
                <w:b w:val="0"/>
                <w:lang w:val="en-US"/>
              </w:rPr>
              <w:t>Design KPU</w:t>
            </w:r>
          </w:p>
        </w:tc>
        <w:tc>
          <w:tcPr>
            <w:tcW w:w="4849" w:type="dxa"/>
          </w:tcPr>
          <w:p w:rsidR="007248E8" w:rsidRPr="008849CA" w:rsidRDefault="004B3B43" w:rsidP="00532256">
            <w:pPr>
              <w:cnfStyle w:val="000000100000" w:firstRow="0" w:lastRow="0" w:firstColumn="0" w:lastColumn="0" w:oddVBand="0" w:evenVBand="0" w:oddHBand="1" w:evenHBand="0" w:firstRowFirstColumn="0" w:firstRowLastColumn="0" w:lastRowFirstColumn="0" w:lastRowLastColumn="0"/>
              <w:rPr>
                <w:lang w:val="en-US"/>
              </w:rPr>
            </w:pPr>
            <w:r w:rsidRPr="008849CA">
              <w:rPr>
                <w:lang w:val="en-US"/>
              </w:rPr>
              <w:t>12</w:t>
            </w:r>
          </w:p>
        </w:tc>
      </w:tr>
      <w:tr w:rsidR="007248E8" w:rsidRPr="00712509" w:rsidTr="004B3B43">
        <w:trPr>
          <w:trHeight w:val="344"/>
        </w:trPr>
        <w:tc>
          <w:tcPr>
            <w:cnfStyle w:val="001000000000" w:firstRow="0" w:lastRow="0" w:firstColumn="1" w:lastColumn="0" w:oddVBand="0" w:evenVBand="0" w:oddHBand="0" w:evenHBand="0" w:firstRowFirstColumn="0" w:firstRowLastColumn="0" w:lastRowFirstColumn="0" w:lastRowLastColumn="0"/>
            <w:tcW w:w="4848" w:type="dxa"/>
          </w:tcPr>
          <w:p w:rsidR="007248E8" w:rsidRPr="008849CA" w:rsidRDefault="004B3B43" w:rsidP="00532256">
            <w:pPr>
              <w:rPr>
                <w:b w:val="0"/>
                <w:lang w:val="en-US"/>
              </w:rPr>
            </w:pPr>
            <w:r w:rsidRPr="008849CA">
              <w:rPr>
                <w:b w:val="0"/>
                <w:lang w:val="en-US"/>
              </w:rPr>
              <w:t>UML description</w:t>
            </w:r>
          </w:p>
        </w:tc>
        <w:tc>
          <w:tcPr>
            <w:tcW w:w="4849" w:type="dxa"/>
          </w:tcPr>
          <w:p w:rsidR="007248E8" w:rsidRPr="008849CA" w:rsidRDefault="004B3B43" w:rsidP="00532256">
            <w:pPr>
              <w:cnfStyle w:val="000000000000" w:firstRow="0" w:lastRow="0" w:firstColumn="0" w:lastColumn="0" w:oddVBand="0" w:evenVBand="0" w:oddHBand="0" w:evenHBand="0" w:firstRowFirstColumn="0" w:firstRowLastColumn="0" w:lastRowFirstColumn="0" w:lastRowLastColumn="0"/>
              <w:rPr>
                <w:lang w:val="en-US"/>
              </w:rPr>
            </w:pPr>
            <w:r w:rsidRPr="008849CA">
              <w:rPr>
                <w:lang w:val="en-US"/>
              </w:rPr>
              <w:t>8</w:t>
            </w:r>
          </w:p>
        </w:tc>
      </w:tr>
      <w:tr w:rsidR="007248E8" w:rsidRPr="00712509" w:rsidTr="004B3B43">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4848" w:type="dxa"/>
          </w:tcPr>
          <w:p w:rsidR="007248E8" w:rsidRPr="008849CA" w:rsidRDefault="004B3B43" w:rsidP="00532256">
            <w:pPr>
              <w:rPr>
                <w:b w:val="0"/>
                <w:lang w:val="en-US"/>
              </w:rPr>
            </w:pPr>
            <w:r w:rsidRPr="008849CA">
              <w:rPr>
                <w:b w:val="0"/>
                <w:lang w:val="en-US"/>
              </w:rPr>
              <w:t>XML and XSLT</w:t>
            </w:r>
          </w:p>
        </w:tc>
        <w:tc>
          <w:tcPr>
            <w:tcW w:w="4849" w:type="dxa"/>
          </w:tcPr>
          <w:p w:rsidR="007248E8" w:rsidRPr="008849CA" w:rsidRDefault="004B3B43" w:rsidP="00532256">
            <w:pPr>
              <w:cnfStyle w:val="000000100000" w:firstRow="0" w:lastRow="0" w:firstColumn="0" w:lastColumn="0" w:oddVBand="0" w:evenVBand="0" w:oddHBand="1" w:evenHBand="0" w:firstRowFirstColumn="0" w:firstRowLastColumn="0" w:lastRowFirstColumn="0" w:lastRowLastColumn="0"/>
              <w:rPr>
                <w:lang w:val="en-US"/>
              </w:rPr>
            </w:pPr>
            <w:r w:rsidRPr="008849CA">
              <w:rPr>
                <w:lang w:val="en-US"/>
              </w:rPr>
              <w:t>6</w:t>
            </w:r>
          </w:p>
        </w:tc>
      </w:tr>
      <w:tr w:rsidR="004B3B43" w:rsidRPr="00712509" w:rsidTr="004B3B43">
        <w:trPr>
          <w:trHeight w:val="106"/>
        </w:trPr>
        <w:tc>
          <w:tcPr>
            <w:cnfStyle w:val="001000000000" w:firstRow="0" w:lastRow="0" w:firstColumn="1" w:lastColumn="0" w:oddVBand="0" w:evenVBand="0" w:oddHBand="0" w:evenHBand="0" w:firstRowFirstColumn="0" w:firstRowLastColumn="0" w:lastRowFirstColumn="0" w:lastRowLastColumn="0"/>
            <w:tcW w:w="4848" w:type="dxa"/>
          </w:tcPr>
          <w:p w:rsidR="004B3B43" w:rsidRPr="008849CA" w:rsidRDefault="004B3B43" w:rsidP="00532256">
            <w:pPr>
              <w:rPr>
                <w:b w:val="0"/>
                <w:lang w:val="en-US"/>
              </w:rPr>
            </w:pPr>
            <w:r w:rsidRPr="008849CA">
              <w:rPr>
                <w:b w:val="0"/>
                <w:lang w:val="en-US"/>
              </w:rPr>
              <w:t>Interface definition</w:t>
            </w:r>
          </w:p>
        </w:tc>
        <w:tc>
          <w:tcPr>
            <w:tcW w:w="4849" w:type="dxa"/>
          </w:tcPr>
          <w:p w:rsidR="004B3B43" w:rsidRPr="008849CA" w:rsidRDefault="004B3B43" w:rsidP="00532256">
            <w:pPr>
              <w:cnfStyle w:val="000000000000" w:firstRow="0" w:lastRow="0" w:firstColumn="0" w:lastColumn="0" w:oddVBand="0" w:evenVBand="0" w:oddHBand="0" w:evenHBand="0" w:firstRowFirstColumn="0" w:firstRowLastColumn="0" w:lastRowFirstColumn="0" w:lastRowLastColumn="0"/>
              <w:rPr>
                <w:lang w:val="en-US"/>
              </w:rPr>
            </w:pPr>
            <w:r w:rsidRPr="008849CA">
              <w:rPr>
                <w:lang w:val="en-US"/>
              </w:rPr>
              <w:t>6</w:t>
            </w:r>
          </w:p>
        </w:tc>
      </w:tr>
      <w:tr w:rsidR="004B3B43" w:rsidRPr="00712509" w:rsidTr="004B3B43">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4848" w:type="dxa"/>
          </w:tcPr>
          <w:p w:rsidR="004B3B43" w:rsidRPr="008849CA" w:rsidRDefault="004B3B43" w:rsidP="00532256">
            <w:pPr>
              <w:rPr>
                <w:b w:val="0"/>
                <w:lang w:val="en-US"/>
              </w:rPr>
            </w:pPr>
            <w:r w:rsidRPr="008849CA">
              <w:rPr>
                <w:b w:val="0"/>
                <w:lang w:val="en-US"/>
              </w:rPr>
              <w:t>KPU Implementation</w:t>
            </w:r>
            <w:r w:rsidR="00F9310B" w:rsidRPr="008849CA">
              <w:rPr>
                <w:b w:val="0"/>
                <w:lang w:val="en-US"/>
              </w:rPr>
              <w:t xml:space="preserve"> (data logic)</w:t>
            </w:r>
          </w:p>
        </w:tc>
        <w:tc>
          <w:tcPr>
            <w:tcW w:w="4849" w:type="dxa"/>
          </w:tcPr>
          <w:p w:rsidR="004B3B43" w:rsidRPr="008849CA" w:rsidRDefault="00F4790E" w:rsidP="00532256">
            <w:pPr>
              <w:cnfStyle w:val="000000100000" w:firstRow="0" w:lastRow="0" w:firstColumn="0" w:lastColumn="0" w:oddVBand="0" w:evenVBand="0" w:oddHBand="1" w:evenHBand="0" w:firstRowFirstColumn="0" w:firstRowLastColumn="0" w:lastRowFirstColumn="0" w:lastRowLastColumn="0"/>
              <w:rPr>
                <w:lang w:val="en-US"/>
              </w:rPr>
            </w:pPr>
            <w:r w:rsidRPr="008849CA">
              <w:rPr>
                <w:lang w:val="en-US"/>
              </w:rPr>
              <w:t>30</w:t>
            </w:r>
          </w:p>
        </w:tc>
      </w:tr>
      <w:tr w:rsidR="004B3B43" w:rsidRPr="00712509" w:rsidTr="004B3B43">
        <w:trPr>
          <w:trHeight w:val="106"/>
        </w:trPr>
        <w:tc>
          <w:tcPr>
            <w:cnfStyle w:val="001000000000" w:firstRow="0" w:lastRow="0" w:firstColumn="1" w:lastColumn="0" w:oddVBand="0" w:evenVBand="0" w:oddHBand="0" w:evenHBand="0" w:firstRowFirstColumn="0" w:firstRowLastColumn="0" w:lastRowFirstColumn="0" w:lastRowLastColumn="0"/>
            <w:tcW w:w="4848" w:type="dxa"/>
          </w:tcPr>
          <w:p w:rsidR="004B3B43" w:rsidRPr="008849CA" w:rsidRDefault="004B3B43" w:rsidP="00532256">
            <w:pPr>
              <w:rPr>
                <w:b w:val="0"/>
                <w:lang w:val="en-US"/>
              </w:rPr>
            </w:pPr>
            <w:r w:rsidRPr="008849CA">
              <w:rPr>
                <w:b w:val="0"/>
                <w:lang w:val="en-US"/>
              </w:rPr>
              <w:t>Interface Implementation</w:t>
            </w:r>
            <w:r w:rsidR="00F9310B" w:rsidRPr="008849CA">
              <w:rPr>
                <w:b w:val="0"/>
                <w:lang w:val="en-US"/>
              </w:rPr>
              <w:t xml:space="preserve"> (TCP, Blackboard)</w:t>
            </w:r>
          </w:p>
        </w:tc>
        <w:tc>
          <w:tcPr>
            <w:tcW w:w="4849" w:type="dxa"/>
          </w:tcPr>
          <w:p w:rsidR="004B3B43" w:rsidRPr="008849CA" w:rsidRDefault="00F4790E" w:rsidP="00532256">
            <w:pPr>
              <w:cnfStyle w:val="000000000000" w:firstRow="0" w:lastRow="0" w:firstColumn="0" w:lastColumn="0" w:oddVBand="0" w:evenVBand="0" w:oddHBand="0" w:evenHBand="0" w:firstRowFirstColumn="0" w:firstRowLastColumn="0" w:lastRowFirstColumn="0" w:lastRowLastColumn="0"/>
              <w:rPr>
                <w:lang w:val="en-US"/>
              </w:rPr>
            </w:pPr>
            <w:r w:rsidRPr="008849CA">
              <w:rPr>
                <w:lang w:val="en-US"/>
              </w:rPr>
              <w:t>18</w:t>
            </w:r>
          </w:p>
        </w:tc>
      </w:tr>
      <w:tr w:rsidR="004B3B43" w:rsidRPr="00712509" w:rsidTr="004B3B43">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4848" w:type="dxa"/>
          </w:tcPr>
          <w:p w:rsidR="004B3B43" w:rsidRPr="008849CA" w:rsidRDefault="004B3B43" w:rsidP="00532256">
            <w:pPr>
              <w:rPr>
                <w:b w:val="0"/>
                <w:lang w:val="en-US"/>
              </w:rPr>
            </w:pPr>
            <w:r w:rsidRPr="008849CA">
              <w:rPr>
                <w:b w:val="0"/>
                <w:lang w:val="en-US"/>
              </w:rPr>
              <w:t>Internal testing</w:t>
            </w:r>
          </w:p>
        </w:tc>
        <w:tc>
          <w:tcPr>
            <w:tcW w:w="4849" w:type="dxa"/>
          </w:tcPr>
          <w:p w:rsidR="004B3B43" w:rsidRPr="008849CA" w:rsidRDefault="004B3B43" w:rsidP="00532256">
            <w:pPr>
              <w:cnfStyle w:val="000000100000" w:firstRow="0" w:lastRow="0" w:firstColumn="0" w:lastColumn="0" w:oddVBand="0" w:evenVBand="0" w:oddHBand="1" w:evenHBand="0" w:firstRowFirstColumn="0" w:firstRowLastColumn="0" w:lastRowFirstColumn="0" w:lastRowLastColumn="0"/>
              <w:rPr>
                <w:lang w:val="en-US"/>
              </w:rPr>
            </w:pPr>
            <w:r w:rsidRPr="008849CA">
              <w:rPr>
                <w:lang w:val="en-US"/>
              </w:rPr>
              <w:t>12</w:t>
            </w:r>
          </w:p>
        </w:tc>
      </w:tr>
      <w:tr w:rsidR="004B3B43" w:rsidRPr="00712509" w:rsidTr="004B3B43">
        <w:trPr>
          <w:trHeight w:val="106"/>
        </w:trPr>
        <w:tc>
          <w:tcPr>
            <w:cnfStyle w:val="001000000000" w:firstRow="0" w:lastRow="0" w:firstColumn="1" w:lastColumn="0" w:oddVBand="0" w:evenVBand="0" w:oddHBand="0" w:evenHBand="0" w:firstRowFirstColumn="0" w:firstRowLastColumn="0" w:lastRowFirstColumn="0" w:lastRowLastColumn="0"/>
            <w:tcW w:w="4848" w:type="dxa"/>
          </w:tcPr>
          <w:p w:rsidR="004B3B43" w:rsidRPr="008849CA" w:rsidRDefault="004B3B43" w:rsidP="00532256">
            <w:pPr>
              <w:rPr>
                <w:b w:val="0"/>
                <w:lang w:val="en-US"/>
              </w:rPr>
            </w:pPr>
            <w:r w:rsidRPr="008849CA">
              <w:rPr>
                <w:b w:val="0"/>
                <w:lang w:val="en-US"/>
              </w:rPr>
              <w:t>Documentation</w:t>
            </w:r>
          </w:p>
        </w:tc>
        <w:tc>
          <w:tcPr>
            <w:tcW w:w="4849" w:type="dxa"/>
          </w:tcPr>
          <w:p w:rsidR="004B3B43" w:rsidRPr="008849CA" w:rsidRDefault="004B3B43" w:rsidP="00532256">
            <w:pPr>
              <w:cnfStyle w:val="000000000000" w:firstRow="0" w:lastRow="0" w:firstColumn="0" w:lastColumn="0" w:oddVBand="0" w:evenVBand="0" w:oddHBand="0" w:evenHBand="0" w:firstRowFirstColumn="0" w:firstRowLastColumn="0" w:lastRowFirstColumn="0" w:lastRowLastColumn="0"/>
              <w:rPr>
                <w:lang w:val="en-US"/>
              </w:rPr>
            </w:pPr>
            <w:r w:rsidRPr="008849CA">
              <w:rPr>
                <w:lang w:val="en-US"/>
              </w:rPr>
              <w:t>4</w:t>
            </w:r>
          </w:p>
        </w:tc>
      </w:tr>
      <w:tr w:rsidR="007248E8" w:rsidRPr="00712509" w:rsidTr="004B3B43">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848" w:type="dxa"/>
          </w:tcPr>
          <w:p w:rsidR="007248E8" w:rsidRPr="008849CA" w:rsidRDefault="004B3B43" w:rsidP="00532256">
            <w:pPr>
              <w:rPr>
                <w:lang w:val="en-US"/>
              </w:rPr>
            </w:pPr>
            <w:r w:rsidRPr="008849CA">
              <w:rPr>
                <w:lang w:val="en-US"/>
              </w:rPr>
              <w:t>Total</w:t>
            </w:r>
          </w:p>
        </w:tc>
        <w:tc>
          <w:tcPr>
            <w:tcW w:w="4849" w:type="dxa"/>
          </w:tcPr>
          <w:p w:rsidR="007248E8" w:rsidRPr="008849CA" w:rsidRDefault="004B3B43" w:rsidP="00532256">
            <w:pPr>
              <w:cnfStyle w:val="000000100000" w:firstRow="0" w:lastRow="0" w:firstColumn="0" w:lastColumn="0" w:oddVBand="0" w:evenVBand="0" w:oddHBand="1" w:evenHBand="0" w:firstRowFirstColumn="0" w:firstRowLastColumn="0" w:lastRowFirstColumn="0" w:lastRowLastColumn="0"/>
              <w:rPr>
                <w:b/>
                <w:lang w:val="en-US"/>
              </w:rPr>
            </w:pPr>
            <w:r w:rsidRPr="008849CA">
              <w:rPr>
                <w:b/>
                <w:lang w:val="en-US"/>
              </w:rPr>
              <w:t>96</w:t>
            </w:r>
          </w:p>
        </w:tc>
      </w:tr>
    </w:tbl>
    <w:p w:rsidR="005217B1" w:rsidRPr="008849CA" w:rsidRDefault="00566B13" w:rsidP="007248E8">
      <w:pPr>
        <w:pStyle w:val="berschrift3"/>
        <w:rPr>
          <w:lang w:val="en-US"/>
        </w:rPr>
      </w:pPr>
      <w:bookmarkStart w:id="17" w:name="_Toc511312832"/>
      <w:r w:rsidRPr="008849CA">
        <w:rPr>
          <w:lang w:val="en-US"/>
        </w:rPr>
        <w:t>Annotations</w:t>
      </w:r>
      <w:bookmarkEnd w:id="17"/>
    </w:p>
    <w:p w:rsidR="00DF2FA3" w:rsidRPr="008849CA" w:rsidRDefault="004B3B43" w:rsidP="00A0204A">
      <w:pPr>
        <w:rPr>
          <w:lang w:val="en-US"/>
        </w:rPr>
      </w:pPr>
      <w:r w:rsidRPr="008849CA">
        <w:rPr>
          <w:lang w:val="en-US"/>
        </w:rPr>
        <w:t>This assumes pair programming, accounting for individual hours (so 12 hours estimate equals 2 men, 1 day).</w:t>
      </w:r>
    </w:p>
    <w:p w:rsidR="007248E8" w:rsidRPr="00712509" w:rsidRDefault="007248E8" w:rsidP="007248E8">
      <w:pPr>
        <w:pStyle w:val="berschrift2"/>
        <w:rPr>
          <w:lang w:val="en-US"/>
        </w:rPr>
      </w:pPr>
      <w:bookmarkStart w:id="18" w:name="_Toc511312833"/>
      <w:r w:rsidRPr="00712509">
        <w:rPr>
          <w:lang w:val="en-US"/>
        </w:rPr>
        <w:t>Ris</w:t>
      </w:r>
      <w:r w:rsidR="00D260F3" w:rsidRPr="00712509">
        <w:rPr>
          <w:lang w:val="en-US"/>
        </w:rPr>
        <w:t>k assessment</w:t>
      </w:r>
      <w:bookmarkEnd w:id="18"/>
    </w:p>
    <w:p w:rsidR="007248E8" w:rsidRPr="00712509" w:rsidRDefault="004B3B43" w:rsidP="007248E8">
      <w:pPr>
        <w:pStyle w:val="berschrift3"/>
        <w:rPr>
          <w:lang w:val="en-US"/>
        </w:rPr>
      </w:pPr>
      <w:bookmarkStart w:id="19" w:name="_Toc511312834"/>
      <w:r w:rsidRPr="00712509">
        <w:rPr>
          <w:lang w:val="en-US"/>
        </w:rPr>
        <w:t>Effort estimation incorrect</w:t>
      </w:r>
      <w:bookmarkEnd w:id="19"/>
    </w:p>
    <w:p w:rsidR="007248E8" w:rsidRPr="00712509" w:rsidRDefault="00D260F3" w:rsidP="006711E0">
      <w:pPr>
        <w:pStyle w:val="berschrift4"/>
        <w:rPr>
          <w:lang w:val="en-US"/>
        </w:rPr>
      </w:pPr>
      <w:bookmarkStart w:id="20" w:name="_Toc511312835"/>
      <w:r w:rsidRPr="00712509">
        <w:rPr>
          <w:lang w:val="en-US"/>
        </w:rPr>
        <w:t>Description</w:t>
      </w:r>
      <w:bookmarkEnd w:id="20"/>
    </w:p>
    <w:p w:rsidR="006711E0" w:rsidRPr="00712509" w:rsidRDefault="004B3B43" w:rsidP="006711E0">
      <w:pPr>
        <w:rPr>
          <w:lang w:val="en-US"/>
        </w:rPr>
      </w:pPr>
      <w:r w:rsidRPr="00712509">
        <w:rPr>
          <w:lang w:val="en-US"/>
        </w:rPr>
        <w:t>Seeing that this is the first KPU to be implemented, the effort estimation may be off by an impactful factor.</w:t>
      </w:r>
    </w:p>
    <w:p w:rsidR="007248E8" w:rsidRPr="00712509" w:rsidRDefault="00D260F3" w:rsidP="006711E0">
      <w:pPr>
        <w:pStyle w:val="berschrift4"/>
        <w:rPr>
          <w:lang w:val="en-US"/>
        </w:rPr>
      </w:pPr>
      <w:bookmarkStart w:id="21" w:name="_Toc511312836"/>
      <w:r w:rsidRPr="00712509">
        <w:rPr>
          <w:lang w:val="en-US"/>
        </w:rPr>
        <w:t>Consequences</w:t>
      </w:r>
      <w:bookmarkEnd w:id="21"/>
    </w:p>
    <w:p w:rsidR="006711E0" w:rsidRPr="00712509" w:rsidRDefault="004B3B43" w:rsidP="006711E0">
      <w:pPr>
        <w:rPr>
          <w:lang w:val="en-US"/>
        </w:rPr>
      </w:pPr>
      <w:r w:rsidRPr="00712509">
        <w:rPr>
          <w:lang w:val="en-US"/>
        </w:rPr>
        <w:t>Delays.</w:t>
      </w:r>
    </w:p>
    <w:p w:rsidR="007248E8" w:rsidRPr="00712509" w:rsidRDefault="00D260F3" w:rsidP="006711E0">
      <w:pPr>
        <w:pStyle w:val="berschrift4"/>
        <w:rPr>
          <w:lang w:val="en-US"/>
        </w:rPr>
      </w:pPr>
      <w:bookmarkStart w:id="22" w:name="_Toc511312837"/>
      <w:r w:rsidRPr="00712509">
        <w:rPr>
          <w:lang w:val="en-US"/>
        </w:rPr>
        <w:t>Avoidance</w:t>
      </w:r>
      <w:bookmarkEnd w:id="22"/>
    </w:p>
    <w:p w:rsidR="006711E0" w:rsidRPr="00712509" w:rsidRDefault="004B3B43" w:rsidP="00F13230">
      <w:pPr>
        <w:rPr>
          <w:lang w:val="en-US"/>
        </w:rPr>
      </w:pPr>
      <w:r w:rsidRPr="00712509">
        <w:rPr>
          <w:lang w:val="en-US"/>
        </w:rPr>
        <w:t>The Scrum model should support identifying this risk early on, and allowing for solution oriented support of the team. Additional manpower or support in specific tasks may be necessary.</w:t>
      </w:r>
    </w:p>
    <w:p w:rsidR="007248E8" w:rsidRPr="00712509" w:rsidRDefault="00D260F3" w:rsidP="006711E0">
      <w:pPr>
        <w:pStyle w:val="berschrift4"/>
        <w:rPr>
          <w:lang w:val="en-US"/>
        </w:rPr>
      </w:pPr>
      <w:bookmarkStart w:id="23" w:name="_Toc511312838"/>
      <w:r w:rsidRPr="00712509">
        <w:rPr>
          <w:lang w:val="en-US"/>
        </w:rPr>
        <w:t>Probability</w:t>
      </w:r>
      <w:bookmarkEnd w:id="23"/>
    </w:p>
    <w:p w:rsidR="004B3B43" w:rsidRPr="00712509" w:rsidRDefault="004B3B43" w:rsidP="006711E0">
      <w:pPr>
        <w:rPr>
          <w:lang w:val="en-US"/>
        </w:rPr>
      </w:pPr>
      <w:r w:rsidRPr="00712509">
        <w:rPr>
          <w:lang w:val="en-US"/>
        </w:rPr>
        <w:t>High</w:t>
      </w:r>
    </w:p>
    <w:p w:rsidR="004B3B43" w:rsidRPr="00712509" w:rsidRDefault="004B3B43">
      <w:pPr>
        <w:spacing w:before="0" w:after="0"/>
        <w:jc w:val="left"/>
        <w:rPr>
          <w:lang w:val="en-US"/>
        </w:rPr>
      </w:pPr>
      <w:r w:rsidRPr="00712509">
        <w:rPr>
          <w:lang w:val="en-US"/>
        </w:rPr>
        <w:br w:type="page"/>
      </w:r>
    </w:p>
    <w:p w:rsidR="00745D7A" w:rsidRPr="00712509" w:rsidRDefault="00D260F3" w:rsidP="00604262">
      <w:pPr>
        <w:pStyle w:val="berschrift2"/>
        <w:rPr>
          <w:lang w:val="en-US"/>
        </w:rPr>
      </w:pPr>
      <w:bookmarkStart w:id="24" w:name="_Toc511312839"/>
      <w:r w:rsidRPr="00712509">
        <w:rPr>
          <w:lang w:val="en-US"/>
        </w:rPr>
        <w:lastRenderedPageBreak/>
        <w:t>Prerequisites</w:t>
      </w:r>
      <w:bookmarkEnd w:id="24"/>
    </w:p>
    <w:p w:rsidR="00707F85" w:rsidRPr="00712509" w:rsidRDefault="000B1C91" w:rsidP="00707F85">
      <w:pPr>
        <w:rPr>
          <w:lang w:val="en-US"/>
        </w:rPr>
      </w:pPr>
      <w:r w:rsidRPr="00712509">
        <w:rPr>
          <w:lang w:val="en-US"/>
        </w:rPr>
        <w:t xml:space="preserve">The </w:t>
      </w:r>
      <w:proofErr w:type="spellStart"/>
      <w:r w:rsidRPr="00712509">
        <w:rPr>
          <w:i/>
          <w:lang w:val="en-US"/>
        </w:rPr>
        <w:t>Daipan</w:t>
      </w:r>
      <w:proofErr w:type="spellEnd"/>
      <w:r w:rsidRPr="00712509">
        <w:rPr>
          <w:lang w:val="en-US"/>
        </w:rPr>
        <w:t xml:space="preserve"> teams need to provide all necessary prerequisites to enable hosting, execution and external communication for the KPU.</w:t>
      </w:r>
    </w:p>
    <w:p w:rsidR="00707F85" w:rsidRPr="00712509" w:rsidRDefault="000B1C91" w:rsidP="00707F85">
      <w:pPr>
        <w:pStyle w:val="berschrift3"/>
        <w:rPr>
          <w:lang w:val="en-US"/>
        </w:rPr>
      </w:pPr>
      <w:bookmarkStart w:id="25" w:name="_Toc511312840"/>
      <w:r w:rsidRPr="00712509">
        <w:rPr>
          <w:lang w:val="en-US"/>
        </w:rPr>
        <w:t>Blackboard interfaces</w:t>
      </w:r>
      <w:bookmarkEnd w:id="25"/>
    </w:p>
    <w:p w:rsidR="00900B2F" w:rsidRPr="00712509" w:rsidRDefault="000B1C91" w:rsidP="001E0131">
      <w:pPr>
        <w:rPr>
          <w:lang w:val="en-US"/>
        </w:rPr>
      </w:pPr>
      <w:r w:rsidRPr="00712509">
        <w:rPr>
          <w:lang w:val="en-US"/>
        </w:rPr>
        <w:t>An interface to the blackboard (simulated or real) needs to be provided.</w:t>
      </w:r>
    </w:p>
    <w:p w:rsidR="000B1C91" w:rsidRPr="00712509" w:rsidRDefault="000B1C91" w:rsidP="000B1C91">
      <w:pPr>
        <w:pStyle w:val="berschrift3"/>
        <w:rPr>
          <w:lang w:val="en-US"/>
        </w:rPr>
      </w:pPr>
      <w:bookmarkStart w:id="26" w:name="_Toc511312841"/>
      <w:r w:rsidRPr="00712509">
        <w:rPr>
          <w:lang w:val="en-US"/>
        </w:rPr>
        <w:t>Hosting infrastructure</w:t>
      </w:r>
      <w:bookmarkEnd w:id="26"/>
    </w:p>
    <w:p w:rsidR="000B1C91" w:rsidRPr="00712509" w:rsidRDefault="000B1C91" w:rsidP="000B1C91">
      <w:pPr>
        <w:rPr>
          <w:lang w:val="en-US"/>
        </w:rPr>
      </w:pPr>
      <w:r w:rsidRPr="00712509">
        <w:rPr>
          <w:lang w:val="en-US"/>
        </w:rPr>
        <w:t>Hosting infrastructure needs to be provided as required.</w:t>
      </w:r>
    </w:p>
    <w:p w:rsidR="00AB07EA" w:rsidRPr="00712509" w:rsidRDefault="00AB07EA" w:rsidP="00AB07EA">
      <w:pPr>
        <w:pStyle w:val="berschrift2"/>
        <w:rPr>
          <w:lang w:val="en-US"/>
        </w:rPr>
      </w:pPr>
      <w:bookmarkStart w:id="27" w:name="_Toc511312842"/>
      <w:r w:rsidRPr="00712509">
        <w:rPr>
          <w:lang w:val="en-US"/>
        </w:rPr>
        <w:t>Acceptance</w:t>
      </w:r>
      <w:bookmarkEnd w:id="27"/>
    </w:p>
    <w:p w:rsidR="00AB07EA" w:rsidRPr="00712509" w:rsidRDefault="00AB07EA" w:rsidP="00AB07EA">
      <w:pPr>
        <w:rPr>
          <w:lang w:val="en-US"/>
        </w:rPr>
      </w:pPr>
      <w:r w:rsidRPr="00712509">
        <w:rPr>
          <w:lang w:val="en-US"/>
        </w:rPr>
        <w:t xml:space="preserve">Customer acceptance will encompass a test of all features described here, within the framework of the other </w:t>
      </w:r>
      <w:proofErr w:type="spellStart"/>
      <w:r w:rsidRPr="00712509">
        <w:rPr>
          <w:i/>
          <w:lang w:val="en-US"/>
        </w:rPr>
        <w:t>Daipan</w:t>
      </w:r>
      <w:proofErr w:type="spellEnd"/>
      <w:r w:rsidRPr="00712509">
        <w:rPr>
          <w:lang w:val="en-US"/>
        </w:rPr>
        <w:t xml:space="preserve"> components. Foremost it will include:</w:t>
      </w:r>
    </w:p>
    <w:p w:rsidR="00AB07EA" w:rsidRPr="00712509" w:rsidRDefault="00AB07EA" w:rsidP="00AB07EA">
      <w:pPr>
        <w:pStyle w:val="Listenabsatz"/>
        <w:numPr>
          <w:ilvl w:val="0"/>
          <w:numId w:val="14"/>
        </w:numPr>
        <w:rPr>
          <w:lang w:val="en-US"/>
        </w:rPr>
      </w:pPr>
      <w:r w:rsidRPr="00712509">
        <w:rPr>
          <w:lang w:val="en-US"/>
        </w:rPr>
        <w:t>Execution of KPU in designated environment,</w:t>
      </w:r>
    </w:p>
    <w:p w:rsidR="00AB07EA" w:rsidRPr="00712509" w:rsidRDefault="00AB07EA" w:rsidP="00AB07EA">
      <w:pPr>
        <w:pStyle w:val="Listenabsatz"/>
        <w:numPr>
          <w:ilvl w:val="0"/>
          <w:numId w:val="14"/>
        </w:numPr>
        <w:rPr>
          <w:lang w:val="en-US"/>
        </w:rPr>
      </w:pPr>
      <w:r w:rsidRPr="00712509">
        <w:rPr>
          <w:lang w:val="en-US"/>
        </w:rPr>
        <w:t>Communication with multiple PLC simulators in parallel,</w:t>
      </w:r>
    </w:p>
    <w:p w:rsidR="00AB07EA" w:rsidRPr="00712509" w:rsidRDefault="00AB07EA" w:rsidP="00AB07EA">
      <w:pPr>
        <w:pStyle w:val="Listenabsatz"/>
        <w:numPr>
          <w:ilvl w:val="0"/>
          <w:numId w:val="14"/>
        </w:numPr>
        <w:rPr>
          <w:lang w:val="en-US"/>
        </w:rPr>
      </w:pPr>
      <w:r w:rsidRPr="00712509">
        <w:rPr>
          <w:lang w:val="en-US"/>
        </w:rPr>
        <w:t>Connection handling,</w:t>
      </w:r>
    </w:p>
    <w:p w:rsidR="00AB07EA" w:rsidRPr="00712509" w:rsidRDefault="00AB07EA" w:rsidP="00AB07EA">
      <w:pPr>
        <w:pStyle w:val="Listenabsatz"/>
        <w:numPr>
          <w:ilvl w:val="0"/>
          <w:numId w:val="14"/>
        </w:numPr>
        <w:rPr>
          <w:lang w:val="en-US"/>
        </w:rPr>
      </w:pPr>
      <w:r w:rsidRPr="00712509">
        <w:rPr>
          <w:lang w:val="en-US"/>
        </w:rPr>
        <w:t>Protocol implementation “</w:t>
      </w:r>
      <w:proofErr w:type="spellStart"/>
      <w:r w:rsidRPr="00712509">
        <w:rPr>
          <w:lang w:val="en-US"/>
        </w:rPr>
        <w:t>Geely</w:t>
      </w:r>
      <w:proofErr w:type="spellEnd"/>
      <w:r w:rsidRPr="00712509">
        <w:rPr>
          <w:lang w:val="en-US"/>
        </w:rPr>
        <w:t xml:space="preserve"> Status Update”</w:t>
      </w:r>
      <w:r w:rsidR="00223490" w:rsidRPr="00712509">
        <w:rPr>
          <w:lang w:val="en-US"/>
        </w:rPr>
        <w:t>,</w:t>
      </w:r>
    </w:p>
    <w:p w:rsidR="00AB07EA" w:rsidRPr="00712509" w:rsidRDefault="00AB07EA" w:rsidP="00AB07EA">
      <w:pPr>
        <w:pStyle w:val="Listenabsatz"/>
        <w:numPr>
          <w:ilvl w:val="0"/>
          <w:numId w:val="14"/>
        </w:numPr>
        <w:rPr>
          <w:lang w:val="en-US"/>
        </w:rPr>
      </w:pPr>
      <w:r w:rsidRPr="00712509">
        <w:rPr>
          <w:lang w:val="en-US"/>
        </w:rPr>
        <w:t>Communication with the blackboard system,</w:t>
      </w:r>
    </w:p>
    <w:p w:rsidR="00AB07EA" w:rsidRPr="00712509" w:rsidRDefault="00AB07EA" w:rsidP="00AB07EA">
      <w:pPr>
        <w:pStyle w:val="Listenabsatz"/>
        <w:numPr>
          <w:ilvl w:val="0"/>
          <w:numId w:val="14"/>
        </w:numPr>
        <w:rPr>
          <w:lang w:val="en-US"/>
        </w:rPr>
      </w:pPr>
      <w:r w:rsidRPr="00712509">
        <w:rPr>
          <w:lang w:val="en-US"/>
        </w:rPr>
        <w:t xml:space="preserve">Data acquisition and </w:t>
      </w:r>
      <w:r w:rsidR="00921D9E" w:rsidRPr="00712509">
        <w:rPr>
          <w:lang w:val="en-US"/>
        </w:rPr>
        <w:t>storing</w:t>
      </w:r>
      <w:r w:rsidRPr="00712509">
        <w:rPr>
          <w:lang w:val="en-US"/>
        </w:rPr>
        <w:t>,</w:t>
      </w:r>
    </w:p>
    <w:p w:rsidR="00AB07EA" w:rsidRPr="00712509" w:rsidRDefault="00AB07EA" w:rsidP="00AB07EA">
      <w:pPr>
        <w:pStyle w:val="Listenabsatz"/>
        <w:numPr>
          <w:ilvl w:val="0"/>
          <w:numId w:val="14"/>
        </w:numPr>
        <w:rPr>
          <w:lang w:val="en-US"/>
        </w:rPr>
      </w:pPr>
      <w:r w:rsidRPr="00712509">
        <w:rPr>
          <w:lang w:val="en-US"/>
        </w:rPr>
        <w:t>Test of adapted XML packet description.</w:t>
      </w:r>
    </w:p>
    <w:p w:rsidR="00AB07EA" w:rsidRPr="00712509" w:rsidRDefault="00AB07EA" w:rsidP="00AB07EA">
      <w:pPr>
        <w:rPr>
          <w:lang w:val="en-US"/>
        </w:rPr>
      </w:pPr>
      <w:r w:rsidRPr="00712509">
        <w:rPr>
          <w:lang w:val="en-US"/>
        </w:rPr>
        <w:t xml:space="preserve">Additional acceptance criteria will be </w:t>
      </w:r>
      <w:r w:rsidR="00EC1826" w:rsidRPr="00712509">
        <w:rPr>
          <w:lang w:val="en-US"/>
        </w:rPr>
        <w:t>agreed upon</w:t>
      </w:r>
      <w:r w:rsidRPr="00712509">
        <w:rPr>
          <w:lang w:val="en-US"/>
        </w:rPr>
        <w:t xml:space="preserve"> for each functional part.</w:t>
      </w:r>
    </w:p>
    <w:sectPr w:rsidR="00AB07EA" w:rsidRPr="00712509" w:rsidSect="00CC0AC7">
      <w:headerReference w:type="even" r:id="rId18"/>
      <w:headerReference w:type="default" r:id="rId19"/>
      <w:footerReference w:type="even" r:id="rId20"/>
      <w:footerReference w:type="default" r:id="rId21"/>
      <w:headerReference w:type="first" r:id="rId22"/>
      <w:footerReference w:type="first" r:id="rId23"/>
      <w:pgSz w:w="11906" w:h="16838" w:code="9"/>
      <w:pgMar w:top="1417" w:right="1417" w:bottom="1134" w:left="1417" w:header="34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2052" w:rsidRDefault="00452052" w:rsidP="00624295">
      <w:r>
        <w:separator/>
      </w:r>
    </w:p>
    <w:p w:rsidR="00452052" w:rsidRDefault="00452052" w:rsidP="00624295"/>
  </w:endnote>
  <w:endnote w:type="continuationSeparator" w:id="0">
    <w:p w:rsidR="00452052" w:rsidRDefault="00452052" w:rsidP="00624295">
      <w:r>
        <w:continuationSeparator/>
      </w:r>
    </w:p>
    <w:p w:rsidR="00452052" w:rsidRDefault="00452052" w:rsidP="00624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9CA" w:rsidRDefault="008849C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9CA" w:rsidRDefault="008849C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9CA" w:rsidRDefault="008849CA">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Default="00D363D3">
    <w:pPr>
      <w:pStyle w:val="Fuzeile"/>
    </w:pPr>
  </w:p>
  <w:p w:rsidR="00D363D3" w:rsidRDefault="00D363D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10837" w:type="dxa"/>
      <w:tblInd w:w="-854" w:type="dxa"/>
      <w:tblBorders>
        <w:top w:val="single" w:sz="18" w:space="0" w:color="115A7B"/>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247"/>
      <w:gridCol w:w="5216"/>
      <w:gridCol w:w="1093"/>
      <w:gridCol w:w="1094"/>
      <w:gridCol w:w="1093"/>
      <w:gridCol w:w="1094"/>
    </w:tblGrid>
    <w:tr w:rsidR="00100648" w:rsidRPr="005C6D6B" w:rsidTr="0001132C">
      <w:trPr>
        <w:trHeight w:val="304"/>
      </w:trPr>
      <w:tc>
        <w:tcPr>
          <w:tcW w:w="1247" w:type="dxa"/>
        </w:tcPr>
        <w:p w:rsidR="00100648" w:rsidRPr="005C6D6B" w:rsidRDefault="00100648" w:rsidP="00100648">
          <w:pPr>
            <w:pStyle w:val="Fuzeile"/>
          </w:pPr>
          <w:proofErr w:type="spellStart"/>
          <w:r>
            <w:t>Do</w:t>
          </w:r>
          <w:r w:rsidR="008849CA">
            <w:t>c</w:t>
          </w:r>
          <w:r>
            <w:t>ument</w:t>
          </w:r>
          <w:proofErr w:type="spellEnd"/>
        </w:p>
      </w:tc>
      <w:tc>
        <w:tcPr>
          <w:tcW w:w="5216" w:type="dxa"/>
        </w:tcPr>
        <w:p w:rsidR="00100648" w:rsidRPr="005C6D6B" w:rsidRDefault="00452052" w:rsidP="00100648">
          <w:pPr>
            <w:pStyle w:val="Fuzeile"/>
          </w:pPr>
          <w:r>
            <w:fldChar w:fldCharType="begin"/>
          </w:r>
          <w:r>
            <w:instrText xml:space="preserve"> FILENAME \* MERGEFORMAT </w:instrText>
          </w:r>
          <w:r>
            <w:fldChar w:fldCharType="separate"/>
          </w:r>
          <w:r w:rsidR="00D260F3">
            <w:rPr>
              <w:noProof/>
            </w:rPr>
            <w:t>Anforderungsdefinition KPU.docx</w:t>
          </w:r>
          <w:r>
            <w:rPr>
              <w:noProof/>
            </w:rPr>
            <w:fldChar w:fldCharType="end"/>
          </w:r>
        </w:p>
      </w:tc>
      <w:tc>
        <w:tcPr>
          <w:tcW w:w="1093" w:type="dxa"/>
        </w:tcPr>
        <w:p w:rsidR="00100648" w:rsidRPr="005C6D6B" w:rsidRDefault="008849CA" w:rsidP="00100648">
          <w:pPr>
            <w:pStyle w:val="Fuzeile"/>
            <w:jc w:val="right"/>
          </w:pPr>
          <w:r>
            <w:t>Date</w:t>
          </w:r>
        </w:p>
      </w:tc>
      <w:tc>
        <w:tcPr>
          <w:tcW w:w="1094" w:type="dxa"/>
        </w:tcPr>
        <w:p w:rsidR="00100648" w:rsidRPr="005C6D6B" w:rsidRDefault="00F514A1" w:rsidP="00CC0AC7">
          <w:pPr>
            <w:pStyle w:val="Fuzeile"/>
            <w:jc w:val="left"/>
          </w:pPr>
          <w:r>
            <w:fldChar w:fldCharType="begin"/>
          </w:r>
          <w:r>
            <w:instrText xml:space="preserve"> TIME \@ "dd.MM.yyyy" </w:instrText>
          </w:r>
          <w:r>
            <w:fldChar w:fldCharType="separate"/>
          </w:r>
          <w:r w:rsidR="002D6536">
            <w:rPr>
              <w:noProof/>
            </w:rPr>
            <w:t>12.04.2018</w:t>
          </w:r>
          <w:r>
            <w:fldChar w:fldCharType="end"/>
          </w:r>
        </w:p>
      </w:tc>
      <w:tc>
        <w:tcPr>
          <w:tcW w:w="1093" w:type="dxa"/>
        </w:tcPr>
        <w:p w:rsidR="00100648" w:rsidRPr="005C6D6B" w:rsidRDefault="008849CA" w:rsidP="00100648">
          <w:pPr>
            <w:pStyle w:val="Fuzeile"/>
            <w:jc w:val="right"/>
          </w:pPr>
          <w:r>
            <w:t>Page</w:t>
          </w:r>
        </w:p>
      </w:tc>
      <w:tc>
        <w:tcPr>
          <w:tcW w:w="1094" w:type="dxa"/>
        </w:tcPr>
        <w:p w:rsidR="00100648" w:rsidRPr="005C6D6B" w:rsidRDefault="00100648" w:rsidP="00100648">
          <w:pPr>
            <w:pStyle w:val="Fuzeile"/>
          </w:pPr>
          <w:r>
            <w:fldChar w:fldCharType="begin"/>
          </w:r>
          <w:r>
            <w:instrText xml:space="preserve"> PAGE / NUMPAGE \* MERGEFORMAT </w:instrText>
          </w:r>
          <w:r>
            <w:fldChar w:fldCharType="separate"/>
          </w:r>
          <w:r w:rsidR="002D6536">
            <w:rPr>
              <w:noProof/>
            </w:rPr>
            <w:t>5</w:t>
          </w:r>
          <w:r>
            <w:fldChar w:fldCharType="end"/>
          </w:r>
          <w:r>
            <w:t>/</w:t>
          </w:r>
          <w:fldSimple w:instr=" NUMPAGES   \* MERGEFORMAT ">
            <w:r w:rsidR="002D6536">
              <w:rPr>
                <w:noProof/>
              </w:rPr>
              <w:t>7</w:t>
            </w:r>
          </w:fldSimple>
        </w:p>
      </w:tc>
    </w:tr>
  </w:tbl>
  <w:p w:rsidR="00D363D3" w:rsidRPr="00736C0B" w:rsidRDefault="00D363D3" w:rsidP="005C6D6B">
    <w:pPr>
      <w:tabs>
        <w:tab w:val="center" w:pos="4678"/>
        <w:tab w:val="left" w:pos="7797"/>
      </w:tabs>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Default="00D363D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2052" w:rsidRDefault="00452052" w:rsidP="00624295">
      <w:r>
        <w:separator/>
      </w:r>
    </w:p>
    <w:p w:rsidR="00452052" w:rsidRDefault="00452052" w:rsidP="00624295"/>
  </w:footnote>
  <w:footnote w:type="continuationSeparator" w:id="0">
    <w:p w:rsidR="00452052" w:rsidRDefault="00452052" w:rsidP="00624295">
      <w:r>
        <w:continuationSeparator/>
      </w:r>
    </w:p>
    <w:p w:rsidR="00452052" w:rsidRDefault="00452052" w:rsidP="006242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9CA" w:rsidRDefault="008849C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9CA" w:rsidRDefault="008849C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9CA" w:rsidRDefault="008849C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Default="00D363D3">
    <w:pPr>
      <w:pStyle w:val="Kopfzeile"/>
    </w:pPr>
  </w:p>
  <w:p w:rsidR="00D363D3" w:rsidRDefault="00D363D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Pr="005C6D6B" w:rsidRDefault="00CC0AC7" w:rsidP="007B111B">
    <w:pPr>
      <w:pStyle w:val="Kopfzeile"/>
      <w:tabs>
        <w:tab w:val="left" w:pos="2895"/>
      </w:tabs>
      <w:ind w:left="-851"/>
    </w:pPr>
    <w:r>
      <w:rPr>
        <w:noProof/>
        <w:lang w:eastAsia="de-AT"/>
      </w:rPr>
      <w:drawing>
        <wp:anchor distT="0" distB="0" distL="114300" distR="114300" simplePos="0" relativeHeight="251663872" behindDoc="0" locked="0" layoutInCell="1" allowOverlap="1" wp14:anchorId="5496EB77" wp14:editId="3CD425E6">
          <wp:simplePos x="0" y="0"/>
          <wp:positionH relativeFrom="column">
            <wp:posOffset>4707179</wp:posOffset>
          </wp:positionH>
          <wp:positionV relativeFrom="paragraph">
            <wp:posOffset>-41732</wp:posOffset>
          </wp:positionV>
          <wp:extent cx="1620000" cy="324000"/>
          <wp:effectExtent l="0" t="0" r="0" b="0"/>
          <wp:wrapNone/>
          <wp:docPr id="23" name="Grafik 23" descr="O:\Vorlagen\Logo\BREANOS_600x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orlagen\Logo\BREANOS_600x12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0000" cy="324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62848" behindDoc="0" locked="0" layoutInCell="1" allowOverlap="1" wp14:anchorId="31BEB116" wp14:editId="7B9C6C3C">
              <wp:simplePos x="0" y="0"/>
              <wp:positionH relativeFrom="column">
                <wp:posOffset>-570230</wp:posOffset>
              </wp:positionH>
              <wp:positionV relativeFrom="paragraph">
                <wp:posOffset>428320</wp:posOffset>
              </wp:positionV>
              <wp:extent cx="6899961" cy="0"/>
              <wp:effectExtent l="0" t="19050" r="34290" b="19050"/>
              <wp:wrapNone/>
              <wp:docPr id="6" name="Gerade Verbindung 2"/>
              <wp:cNvGraphicFramePr/>
              <a:graphic xmlns:a="http://schemas.openxmlformats.org/drawingml/2006/main">
                <a:graphicData uri="http://schemas.microsoft.com/office/word/2010/wordprocessingShape">
                  <wps:wsp>
                    <wps:cNvCnPr/>
                    <wps:spPr>
                      <a:xfrm flipV="1">
                        <a:off x="0" y="0"/>
                        <a:ext cx="6899961" cy="0"/>
                      </a:xfrm>
                      <a:prstGeom prst="line">
                        <a:avLst/>
                      </a:prstGeom>
                      <a:ln w="28575">
                        <a:solidFill>
                          <a:srgbClr val="115A7B">
                            <a:alpha val="49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8DA02" id="Gerade Verbindung 2"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pt,33.75pt" to="498.4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" strokecolor="#115a7b" strokeweight="2.25pt">
              <v:stroke opacity="32125f"/>
            </v:line>
          </w:pict>
        </mc:Fallback>
      </mc:AlternateContent>
    </w:r>
    <w:r w:rsidR="00D363D3">
      <w:rPr>
        <w:noProof/>
        <w:sz w:val="16"/>
        <w:szCs w:val="16"/>
        <w:lang w:eastAsia="de-AT"/>
      </w:rPr>
      <mc:AlternateContent>
        <mc:Choice Requires="wps">
          <w:drawing>
            <wp:anchor distT="0" distB="0" distL="114300" distR="114300" simplePos="0" relativeHeight="251661824" behindDoc="1" locked="1" layoutInCell="1" allowOverlap="1" wp14:anchorId="3AF1326F" wp14:editId="522890E2">
              <wp:simplePos x="0" y="0"/>
              <wp:positionH relativeFrom="column">
                <wp:posOffset>-893445</wp:posOffset>
              </wp:positionH>
              <wp:positionV relativeFrom="page">
                <wp:posOffset>5318760</wp:posOffset>
              </wp:positionV>
              <wp:extent cx="468000" cy="72000"/>
              <wp:effectExtent l="0" t="0" r="8255" b="4445"/>
              <wp:wrapTight wrapText="bothSides">
                <wp:wrapPolygon edited="0">
                  <wp:start x="0" y="0"/>
                  <wp:lineTo x="0" y="17204"/>
                  <wp:lineTo x="21102" y="17204"/>
                  <wp:lineTo x="21102" y="0"/>
                  <wp:lineTo x="0" y="0"/>
                </wp:wrapPolygon>
              </wp:wrapTight>
              <wp:docPr id="3" name="Rechteck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000" cy="72000"/>
                      </a:xfrm>
                      <a:prstGeom prst="rect">
                        <a:avLst/>
                      </a:prstGeom>
                      <a:solidFill>
                        <a:srgbClr val="DCDC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6580F9" id="Rechteck 102" o:spid="_x0000_s1026" style="position:absolute;margin-left:-70.35pt;margin-top:418.8pt;width:36.85pt;height: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" fillcolor="#dcdcdc" stroked="f">
              <w10:wrap type="tight" anchory="page"/>
              <w10:anchorlock/>
            </v:rect>
          </w:pict>
        </mc:Fallback>
      </mc:AlternateContent>
    </w:r>
    <w:sdt>
      <w:sdtPr>
        <w:alias w:val="Title"/>
        <w:tag w:val=""/>
        <w:id w:val="251019355"/>
        <w:placeholder>
          <w:docPart w:val="D5442F5363474191993076314520181A"/>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D260F3">
          <w:t>Requirement</w:t>
        </w:r>
        <w:proofErr w:type="spellEnd"/>
        <w:r w:rsidR="00D260F3">
          <w:t xml:space="preserve"> </w:t>
        </w:r>
        <w:proofErr w:type="spellStart"/>
        <w:r w:rsidR="00D260F3">
          <w:t>definition</w:t>
        </w:r>
        <w:proofErr w:type="spellEnd"/>
      </w:sdtContent>
    </w:sdt>
    <w:r w:rsidR="007B111B">
      <w:t xml:space="preserve"> - </w:t>
    </w:r>
    <w:sdt>
      <w:sdtPr>
        <w:alias w:val="Subject"/>
        <w:tag w:val=""/>
        <w:id w:val="842515948"/>
        <w:placeholder>
          <w:docPart w:val="5D0B510C488A4D4C9BEEB7CDFFE76724"/>
        </w:placeholder>
        <w:dataBinding w:prefixMappings="xmlns:ns0='http://purl.org/dc/elements/1.1/' xmlns:ns1='http://schemas.openxmlformats.org/package/2006/metadata/core-properties' " w:xpath="/ns1:coreProperties[1]/ns0:subject[1]" w:storeItemID="{6C3C8BC8-F283-45AE-878A-BAB7291924A1}"/>
        <w:text/>
      </w:sdtPr>
      <w:sdtEndPr/>
      <w:sdtContent>
        <w:r w:rsidR="008849CA">
          <w:t>TCP-</w:t>
        </w:r>
        <w:proofErr w:type="spellStart"/>
        <w:r w:rsidR="008849CA">
          <w:t>Listener</w:t>
        </w:r>
        <w:proofErr w:type="spellEnd"/>
        <w:r w:rsidR="008849CA">
          <w:t xml:space="preserve"> KPU </w:t>
        </w:r>
        <w:proofErr w:type="spellStart"/>
        <w:r w:rsidR="008849CA">
          <w:t>for</w:t>
        </w:r>
        <w:proofErr w:type="spellEnd"/>
        <w:r w:rsidR="008849CA">
          <w:t xml:space="preserve"> PLC</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Default="00D363D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31EAD"/>
    <w:multiLevelType w:val="hybridMultilevel"/>
    <w:tmpl w:val="FAE276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D87008"/>
    <w:multiLevelType w:val="multilevel"/>
    <w:tmpl w:val="5B7E5CA2"/>
    <w:lvl w:ilvl="0">
      <w:start w:val="1"/>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023802"/>
    <w:multiLevelType w:val="hybridMultilevel"/>
    <w:tmpl w:val="BDD4238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CD1A1E"/>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36BD2E5C"/>
    <w:multiLevelType w:val="hybridMultilevel"/>
    <w:tmpl w:val="4CA6117C"/>
    <w:lvl w:ilvl="0" w:tplc="0C07000F">
      <w:start w:val="1"/>
      <w:numFmt w:val="decimal"/>
      <w:lvlText w:val="%1."/>
      <w:lvlJc w:val="left"/>
      <w:pPr>
        <w:ind w:left="360" w:hanging="360"/>
      </w:pPr>
      <w:rPr>
        <w:rFonts w:hint="default"/>
      </w:r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39AE18B6"/>
    <w:multiLevelType w:val="hybridMultilevel"/>
    <w:tmpl w:val="620E1C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68B7A00"/>
    <w:multiLevelType w:val="multilevel"/>
    <w:tmpl w:val="694C013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D62210"/>
    <w:multiLevelType w:val="multilevel"/>
    <w:tmpl w:val="CD1E945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3176C3B"/>
    <w:multiLevelType w:val="multilevel"/>
    <w:tmpl w:val="DA627EB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9845AFA"/>
    <w:multiLevelType w:val="hybridMultilevel"/>
    <w:tmpl w:val="CD12E5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A07134C"/>
    <w:multiLevelType w:val="hybridMultilevel"/>
    <w:tmpl w:val="1A768B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0DB7B8B"/>
    <w:multiLevelType w:val="hybridMultilevel"/>
    <w:tmpl w:val="B68A8282"/>
    <w:lvl w:ilvl="0" w:tplc="0C07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DE6A5C"/>
    <w:multiLevelType w:val="hybridMultilevel"/>
    <w:tmpl w:val="31E0E9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5"/>
  </w:num>
  <w:num w:numId="4">
    <w:abstractNumId w:val="1"/>
  </w:num>
  <w:num w:numId="5">
    <w:abstractNumId w:val="8"/>
  </w:num>
  <w:num w:numId="6">
    <w:abstractNumId w:val="7"/>
  </w:num>
  <w:num w:numId="7">
    <w:abstractNumId w:val="6"/>
  </w:num>
  <w:num w:numId="8">
    <w:abstractNumId w:val="3"/>
  </w:num>
  <w:num w:numId="9">
    <w:abstractNumId w:val="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1"/>
  </w:num>
  <w:num w:numId="13">
    <w:abstractNumId w:val="12"/>
  </w:num>
  <w:num w:numId="14">
    <w:abstractNumId w:val="1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minik Hutterer">
    <w15:presenceInfo w15:providerId="None" w15:userId="Dominik Hutter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235"/>
    <w:rsid w:val="000043AE"/>
    <w:rsid w:val="00005785"/>
    <w:rsid w:val="00006489"/>
    <w:rsid w:val="000066BB"/>
    <w:rsid w:val="0001132C"/>
    <w:rsid w:val="00012A4F"/>
    <w:rsid w:val="000156F4"/>
    <w:rsid w:val="000218D1"/>
    <w:rsid w:val="00023938"/>
    <w:rsid w:val="00023A70"/>
    <w:rsid w:val="00023DAB"/>
    <w:rsid w:val="000259D8"/>
    <w:rsid w:val="00031BA8"/>
    <w:rsid w:val="000346B9"/>
    <w:rsid w:val="00037E11"/>
    <w:rsid w:val="00040796"/>
    <w:rsid w:val="00041916"/>
    <w:rsid w:val="00044690"/>
    <w:rsid w:val="00047523"/>
    <w:rsid w:val="00050DD1"/>
    <w:rsid w:val="00052DC9"/>
    <w:rsid w:val="00055A95"/>
    <w:rsid w:val="000662CF"/>
    <w:rsid w:val="00066AD7"/>
    <w:rsid w:val="00072057"/>
    <w:rsid w:val="000808B7"/>
    <w:rsid w:val="00081804"/>
    <w:rsid w:val="00082C57"/>
    <w:rsid w:val="0008444A"/>
    <w:rsid w:val="0009005C"/>
    <w:rsid w:val="0009174E"/>
    <w:rsid w:val="00094F28"/>
    <w:rsid w:val="00095331"/>
    <w:rsid w:val="00095AC7"/>
    <w:rsid w:val="000A0174"/>
    <w:rsid w:val="000A0417"/>
    <w:rsid w:val="000A37F6"/>
    <w:rsid w:val="000A3C3D"/>
    <w:rsid w:val="000A4A50"/>
    <w:rsid w:val="000A5956"/>
    <w:rsid w:val="000A5C23"/>
    <w:rsid w:val="000A5CD4"/>
    <w:rsid w:val="000A788F"/>
    <w:rsid w:val="000B05E7"/>
    <w:rsid w:val="000B1C91"/>
    <w:rsid w:val="000B24EE"/>
    <w:rsid w:val="000B3EDD"/>
    <w:rsid w:val="000B4D28"/>
    <w:rsid w:val="000B4EE0"/>
    <w:rsid w:val="000B55B5"/>
    <w:rsid w:val="000B6706"/>
    <w:rsid w:val="000B68F1"/>
    <w:rsid w:val="000C3CB5"/>
    <w:rsid w:val="000C3E3D"/>
    <w:rsid w:val="000D1191"/>
    <w:rsid w:val="000D3154"/>
    <w:rsid w:val="000D6C67"/>
    <w:rsid w:val="000E1C8C"/>
    <w:rsid w:val="000E781D"/>
    <w:rsid w:val="000F0A20"/>
    <w:rsid w:val="000F3526"/>
    <w:rsid w:val="000F7BD1"/>
    <w:rsid w:val="00100648"/>
    <w:rsid w:val="00100DE1"/>
    <w:rsid w:val="0010114E"/>
    <w:rsid w:val="00102B12"/>
    <w:rsid w:val="0010332D"/>
    <w:rsid w:val="00103FA4"/>
    <w:rsid w:val="00105ED4"/>
    <w:rsid w:val="001068C1"/>
    <w:rsid w:val="00113815"/>
    <w:rsid w:val="001156C3"/>
    <w:rsid w:val="001161A6"/>
    <w:rsid w:val="001226CF"/>
    <w:rsid w:val="00122A35"/>
    <w:rsid w:val="00122AFD"/>
    <w:rsid w:val="001230C3"/>
    <w:rsid w:val="00123D45"/>
    <w:rsid w:val="0012549E"/>
    <w:rsid w:val="001269D8"/>
    <w:rsid w:val="00130761"/>
    <w:rsid w:val="0013330C"/>
    <w:rsid w:val="00134679"/>
    <w:rsid w:val="001352E6"/>
    <w:rsid w:val="001401EB"/>
    <w:rsid w:val="0014104E"/>
    <w:rsid w:val="0014266E"/>
    <w:rsid w:val="001432F6"/>
    <w:rsid w:val="00143463"/>
    <w:rsid w:val="00146A47"/>
    <w:rsid w:val="00150895"/>
    <w:rsid w:val="00152CE9"/>
    <w:rsid w:val="00152E69"/>
    <w:rsid w:val="00155E1F"/>
    <w:rsid w:val="00156098"/>
    <w:rsid w:val="00160E6A"/>
    <w:rsid w:val="001647B5"/>
    <w:rsid w:val="00170032"/>
    <w:rsid w:val="001820F4"/>
    <w:rsid w:val="00182F14"/>
    <w:rsid w:val="001840CB"/>
    <w:rsid w:val="001855B5"/>
    <w:rsid w:val="00187BD7"/>
    <w:rsid w:val="001907F6"/>
    <w:rsid w:val="00193063"/>
    <w:rsid w:val="0019502D"/>
    <w:rsid w:val="00196E1D"/>
    <w:rsid w:val="001A6046"/>
    <w:rsid w:val="001A67E4"/>
    <w:rsid w:val="001B4DEB"/>
    <w:rsid w:val="001B7019"/>
    <w:rsid w:val="001C052B"/>
    <w:rsid w:val="001C11FF"/>
    <w:rsid w:val="001C1ACF"/>
    <w:rsid w:val="001C5395"/>
    <w:rsid w:val="001C5992"/>
    <w:rsid w:val="001C7E88"/>
    <w:rsid w:val="001D0171"/>
    <w:rsid w:val="001D22A2"/>
    <w:rsid w:val="001D4397"/>
    <w:rsid w:val="001E002F"/>
    <w:rsid w:val="001E0131"/>
    <w:rsid w:val="001E25E8"/>
    <w:rsid w:val="001E49BC"/>
    <w:rsid w:val="001E4C88"/>
    <w:rsid w:val="001E4FA9"/>
    <w:rsid w:val="001E5435"/>
    <w:rsid w:val="001E6CD0"/>
    <w:rsid w:val="001E6EDA"/>
    <w:rsid w:val="001F0F7A"/>
    <w:rsid w:val="001F50B8"/>
    <w:rsid w:val="001F59E6"/>
    <w:rsid w:val="00200404"/>
    <w:rsid w:val="00205ED3"/>
    <w:rsid w:val="00210BB2"/>
    <w:rsid w:val="002126DA"/>
    <w:rsid w:val="0021289C"/>
    <w:rsid w:val="00212D3F"/>
    <w:rsid w:val="00213037"/>
    <w:rsid w:val="002138D8"/>
    <w:rsid w:val="0021409B"/>
    <w:rsid w:val="00215E28"/>
    <w:rsid w:val="0021674D"/>
    <w:rsid w:val="00216AA6"/>
    <w:rsid w:val="00223490"/>
    <w:rsid w:val="00224A6D"/>
    <w:rsid w:val="00226431"/>
    <w:rsid w:val="00226AC8"/>
    <w:rsid w:val="00227D88"/>
    <w:rsid w:val="00232952"/>
    <w:rsid w:val="00241229"/>
    <w:rsid w:val="0024373B"/>
    <w:rsid w:val="00244E94"/>
    <w:rsid w:val="00246B7B"/>
    <w:rsid w:val="0024712F"/>
    <w:rsid w:val="00247E45"/>
    <w:rsid w:val="00250D32"/>
    <w:rsid w:val="00251C4E"/>
    <w:rsid w:val="00251F44"/>
    <w:rsid w:val="00254048"/>
    <w:rsid w:val="002560E8"/>
    <w:rsid w:val="00265979"/>
    <w:rsid w:val="00271BB4"/>
    <w:rsid w:val="00273F7F"/>
    <w:rsid w:val="00275AF7"/>
    <w:rsid w:val="00277446"/>
    <w:rsid w:val="00281BE3"/>
    <w:rsid w:val="0028214E"/>
    <w:rsid w:val="002829CB"/>
    <w:rsid w:val="00284454"/>
    <w:rsid w:val="00284A86"/>
    <w:rsid w:val="00286B52"/>
    <w:rsid w:val="002903B8"/>
    <w:rsid w:val="002922C7"/>
    <w:rsid w:val="00293CAE"/>
    <w:rsid w:val="002A0DE5"/>
    <w:rsid w:val="002A1211"/>
    <w:rsid w:val="002A1440"/>
    <w:rsid w:val="002A2929"/>
    <w:rsid w:val="002A4F2D"/>
    <w:rsid w:val="002A7BD5"/>
    <w:rsid w:val="002B06F2"/>
    <w:rsid w:val="002B25BB"/>
    <w:rsid w:val="002B30E2"/>
    <w:rsid w:val="002B3A9F"/>
    <w:rsid w:val="002B5114"/>
    <w:rsid w:val="002B54C3"/>
    <w:rsid w:val="002B5883"/>
    <w:rsid w:val="002C6AC7"/>
    <w:rsid w:val="002D0A4E"/>
    <w:rsid w:val="002D3390"/>
    <w:rsid w:val="002D4103"/>
    <w:rsid w:val="002D5D91"/>
    <w:rsid w:val="002D6536"/>
    <w:rsid w:val="002D661E"/>
    <w:rsid w:val="002E15C4"/>
    <w:rsid w:val="002E2120"/>
    <w:rsid w:val="002E2830"/>
    <w:rsid w:val="002E5E05"/>
    <w:rsid w:val="002E7050"/>
    <w:rsid w:val="002E740E"/>
    <w:rsid w:val="002F2986"/>
    <w:rsid w:val="002F5B93"/>
    <w:rsid w:val="00302B83"/>
    <w:rsid w:val="003030F7"/>
    <w:rsid w:val="0030652A"/>
    <w:rsid w:val="00310CE7"/>
    <w:rsid w:val="003113F8"/>
    <w:rsid w:val="00313917"/>
    <w:rsid w:val="003146CB"/>
    <w:rsid w:val="00315F73"/>
    <w:rsid w:val="00321331"/>
    <w:rsid w:val="003245A9"/>
    <w:rsid w:val="003323BD"/>
    <w:rsid w:val="00332C6D"/>
    <w:rsid w:val="00333E97"/>
    <w:rsid w:val="00344290"/>
    <w:rsid w:val="003444A8"/>
    <w:rsid w:val="00344C42"/>
    <w:rsid w:val="00344D92"/>
    <w:rsid w:val="00346D75"/>
    <w:rsid w:val="00346FC1"/>
    <w:rsid w:val="003573D3"/>
    <w:rsid w:val="0036133A"/>
    <w:rsid w:val="003646FB"/>
    <w:rsid w:val="00365FE8"/>
    <w:rsid w:val="00367EA9"/>
    <w:rsid w:val="00370113"/>
    <w:rsid w:val="0037387C"/>
    <w:rsid w:val="00374F38"/>
    <w:rsid w:val="003757A4"/>
    <w:rsid w:val="003800AD"/>
    <w:rsid w:val="003810C6"/>
    <w:rsid w:val="00385D7E"/>
    <w:rsid w:val="00387B25"/>
    <w:rsid w:val="00391C71"/>
    <w:rsid w:val="00392478"/>
    <w:rsid w:val="003A149E"/>
    <w:rsid w:val="003A5C4B"/>
    <w:rsid w:val="003A5C8F"/>
    <w:rsid w:val="003A5F80"/>
    <w:rsid w:val="003A74E9"/>
    <w:rsid w:val="003A7DC2"/>
    <w:rsid w:val="003A7EDE"/>
    <w:rsid w:val="003B032C"/>
    <w:rsid w:val="003B12E1"/>
    <w:rsid w:val="003B1B34"/>
    <w:rsid w:val="003B2402"/>
    <w:rsid w:val="003B24E2"/>
    <w:rsid w:val="003B2EA3"/>
    <w:rsid w:val="003B6A0F"/>
    <w:rsid w:val="003B7580"/>
    <w:rsid w:val="003D0E29"/>
    <w:rsid w:val="003D4ADD"/>
    <w:rsid w:val="003D6C2C"/>
    <w:rsid w:val="003E0AEF"/>
    <w:rsid w:val="003E2186"/>
    <w:rsid w:val="003E3747"/>
    <w:rsid w:val="003F17C1"/>
    <w:rsid w:val="003F36F6"/>
    <w:rsid w:val="003F50AC"/>
    <w:rsid w:val="003F5FD8"/>
    <w:rsid w:val="003F6A95"/>
    <w:rsid w:val="003F7D5F"/>
    <w:rsid w:val="004018EF"/>
    <w:rsid w:val="00402A7E"/>
    <w:rsid w:val="00403553"/>
    <w:rsid w:val="0040543A"/>
    <w:rsid w:val="00406B02"/>
    <w:rsid w:val="004107A0"/>
    <w:rsid w:val="0041133D"/>
    <w:rsid w:val="00413145"/>
    <w:rsid w:val="00413177"/>
    <w:rsid w:val="00414F35"/>
    <w:rsid w:val="004153E6"/>
    <w:rsid w:val="004261C7"/>
    <w:rsid w:val="00431EA5"/>
    <w:rsid w:val="004367E6"/>
    <w:rsid w:val="00437841"/>
    <w:rsid w:val="004408CA"/>
    <w:rsid w:val="00441227"/>
    <w:rsid w:val="00442174"/>
    <w:rsid w:val="00443B10"/>
    <w:rsid w:val="00446F20"/>
    <w:rsid w:val="00450812"/>
    <w:rsid w:val="00451A1F"/>
    <w:rsid w:val="00451B28"/>
    <w:rsid w:val="00452052"/>
    <w:rsid w:val="00456F63"/>
    <w:rsid w:val="004573E9"/>
    <w:rsid w:val="0046166D"/>
    <w:rsid w:val="00463EB2"/>
    <w:rsid w:val="00466080"/>
    <w:rsid w:val="00470F75"/>
    <w:rsid w:val="004767CE"/>
    <w:rsid w:val="00476C34"/>
    <w:rsid w:val="00484FA2"/>
    <w:rsid w:val="00486388"/>
    <w:rsid w:val="0049004E"/>
    <w:rsid w:val="00493C87"/>
    <w:rsid w:val="00494943"/>
    <w:rsid w:val="00497390"/>
    <w:rsid w:val="00497BD3"/>
    <w:rsid w:val="004A1444"/>
    <w:rsid w:val="004B2366"/>
    <w:rsid w:val="004B24D3"/>
    <w:rsid w:val="004B2EA1"/>
    <w:rsid w:val="004B309A"/>
    <w:rsid w:val="004B3B35"/>
    <w:rsid w:val="004B3B43"/>
    <w:rsid w:val="004B4686"/>
    <w:rsid w:val="004B7124"/>
    <w:rsid w:val="004C2EC5"/>
    <w:rsid w:val="004C4D55"/>
    <w:rsid w:val="004D0FEF"/>
    <w:rsid w:val="004D3051"/>
    <w:rsid w:val="004D30EC"/>
    <w:rsid w:val="004D4F91"/>
    <w:rsid w:val="004D51E1"/>
    <w:rsid w:val="004E03DC"/>
    <w:rsid w:val="004E13EF"/>
    <w:rsid w:val="004E5F89"/>
    <w:rsid w:val="004F0815"/>
    <w:rsid w:val="004F12EF"/>
    <w:rsid w:val="004F2AE6"/>
    <w:rsid w:val="004F6FFB"/>
    <w:rsid w:val="00500099"/>
    <w:rsid w:val="00500735"/>
    <w:rsid w:val="0050459A"/>
    <w:rsid w:val="00504BFD"/>
    <w:rsid w:val="00506A7E"/>
    <w:rsid w:val="0051104C"/>
    <w:rsid w:val="0051632E"/>
    <w:rsid w:val="005217B1"/>
    <w:rsid w:val="005237D5"/>
    <w:rsid w:val="00527EDB"/>
    <w:rsid w:val="005329F8"/>
    <w:rsid w:val="00533D04"/>
    <w:rsid w:val="005411FD"/>
    <w:rsid w:val="005413D5"/>
    <w:rsid w:val="00541474"/>
    <w:rsid w:val="00543208"/>
    <w:rsid w:val="00544CAA"/>
    <w:rsid w:val="005514FC"/>
    <w:rsid w:val="005577E2"/>
    <w:rsid w:val="00561415"/>
    <w:rsid w:val="00566465"/>
    <w:rsid w:val="00566478"/>
    <w:rsid w:val="00566B13"/>
    <w:rsid w:val="005702B2"/>
    <w:rsid w:val="0057030E"/>
    <w:rsid w:val="005719B3"/>
    <w:rsid w:val="0057395C"/>
    <w:rsid w:val="00574489"/>
    <w:rsid w:val="00581170"/>
    <w:rsid w:val="00582EF2"/>
    <w:rsid w:val="00586049"/>
    <w:rsid w:val="005906CE"/>
    <w:rsid w:val="005930CD"/>
    <w:rsid w:val="005937C6"/>
    <w:rsid w:val="00594395"/>
    <w:rsid w:val="005A1025"/>
    <w:rsid w:val="005A14C4"/>
    <w:rsid w:val="005A1CC1"/>
    <w:rsid w:val="005A2C58"/>
    <w:rsid w:val="005A2FFB"/>
    <w:rsid w:val="005B1B4E"/>
    <w:rsid w:val="005B4BB2"/>
    <w:rsid w:val="005B5043"/>
    <w:rsid w:val="005C4D21"/>
    <w:rsid w:val="005C57D6"/>
    <w:rsid w:val="005C5FC2"/>
    <w:rsid w:val="005C6D6B"/>
    <w:rsid w:val="005D29BE"/>
    <w:rsid w:val="005D4540"/>
    <w:rsid w:val="005D6019"/>
    <w:rsid w:val="005D605A"/>
    <w:rsid w:val="005E29B8"/>
    <w:rsid w:val="005E4EDD"/>
    <w:rsid w:val="005E5ECC"/>
    <w:rsid w:val="005E67ED"/>
    <w:rsid w:val="005E6982"/>
    <w:rsid w:val="005E786E"/>
    <w:rsid w:val="005E7AE8"/>
    <w:rsid w:val="005F4561"/>
    <w:rsid w:val="005F56A8"/>
    <w:rsid w:val="005F6719"/>
    <w:rsid w:val="00600FDD"/>
    <w:rsid w:val="00601AE1"/>
    <w:rsid w:val="006025DB"/>
    <w:rsid w:val="00604262"/>
    <w:rsid w:val="00604FC2"/>
    <w:rsid w:val="00605492"/>
    <w:rsid w:val="00611E13"/>
    <w:rsid w:val="00612AD5"/>
    <w:rsid w:val="00614997"/>
    <w:rsid w:val="00614A85"/>
    <w:rsid w:val="0061560B"/>
    <w:rsid w:val="00616591"/>
    <w:rsid w:val="006206EC"/>
    <w:rsid w:val="00623973"/>
    <w:rsid w:val="00624295"/>
    <w:rsid w:val="00633FC7"/>
    <w:rsid w:val="006433CB"/>
    <w:rsid w:val="006435AB"/>
    <w:rsid w:val="006478AD"/>
    <w:rsid w:val="00651BD0"/>
    <w:rsid w:val="006533CC"/>
    <w:rsid w:val="00653C54"/>
    <w:rsid w:val="006549B9"/>
    <w:rsid w:val="00654AC0"/>
    <w:rsid w:val="0065643C"/>
    <w:rsid w:val="00656CC9"/>
    <w:rsid w:val="0066012D"/>
    <w:rsid w:val="00660AE1"/>
    <w:rsid w:val="006614DE"/>
    <w:rsid w:val="00665D31"/>
    <w:rsid w:val="00666EF3"/>
    <w:rsid w:val="0066767A"/>
    <w:rsid w:val="006711E0"/>
    <w:rsid w:val="0067336D"/>
    <w:rsid w:val="006751AD"/>
    <w:rsid w:val="006759D9"/>
    <w:rsid w:val="006840E0"/>
    <w:rsid w:val="00685304"/>
    <w:rsid w:val="006870D9"/>
    <w:rsid w:val="00687A62"/>
    <w:rsid w:val="00692B1F"/>
    <w:rsid w:val="00692C6D"/>
    <w:rsid w:val="006A0E5B"/>
    <w:rsid w:val="006A1E17"/>
    <w:rsid w:val="006A4F39"/>
    <w:rsid w:val="006A5BE6"/>
    <w:rsid w:val="006A6568"/>
    <w:rsid w:val="006A743C"/>
    <w:rsid w:val="006B2741"/>
    <w:rsid w:val="006B2954"/>
    <w:rsid w:val="006B5265"/>
    <w:rsid w:val="006B5940"/>
    <w:rsid w:val="006C0EDB"/>
    <w:rsid w:val="006C4FD3"/>
    <w:rsid w:val="006C5EAC"/>
    <w:rsid w:val="006C7CA9"/>
    <w:rsid w:val="006D0DA0"/>
    <w:rsid w:val="006D277C"/>
    <w:rsid w:val="006D2CA2"/>
    <w:rsid w:val="006D3F1B"/>
    <w:rsid w:val="006D4A43"/>
    <w:rsid w:val="006D73E3"/>
    <w:rsid w:val="006E36F3"/>
    <w:rsid w:val="006E54C9"/>
    <w:rsid w:val="006E629C"/>
    <w:rsid w:val="006E6688"/>
    <w:rsid w:val="006F17D8"/>
    <w:rsid w:val="006F5288"/>
    <w:rsid w:val="006F7A67"/>
    <w:rsid w:val="006F7CBE"/>
    <w:rsid w:val="0070007B"/>
    <w:rsid w:val="00700589"/>
    <w:rsid w:val="00703A4B"/>
    <w:rsid w:val="00707F5A"/>
    <w:rsid w:val="00707F85"/>
    <w:rsid w:val="007108A2"/>
    <w:rsid w:val="00712509"/>
    <w:rsid w:val="007144DE"/>
    <w:rsid w:val="00714C7C"/>
    <w:rsid w:val="00717A0E"/>
    <w:rsid w:val="00720683"/>
    <w:rsid w:val="00720C62"/>
    <w:rsid w:val="00721B7A"/>
    <w:rsid w:val="007248E8"/>
    <w:rsid w:val="00725348"/>
    <w:rsid w:val="00725FED"/>
    <w:rsid w:val="00730E50"/>
    <w:rsid w:val="00732667"/>
    <w:rsid w:val="007343B6"/>
    <w:rsid w:val="00736C0B"/>
    <w:rsid w:val="00741936"/>
    <w:rsid w:val="00741D00"/>
    <w:rsid w:val="0074593F"/>
    <w:rsid w:val="00745D7A"/>
    <w:rsid w:val="00746A37"/>
    <w:rsid w:val="00747CE4"/>
    <w:rsid w:val="00750102"/>
    <w:rsid w:val="00752429"/>
    <w:rsid w:val="00752842"/>
    <w:rsid w:val="00757100"/>
    <w:rsid w:val="0075741A"/>
    <w:rsid w:val="007666B8"/>
    <w:rsid w:val="007717F8"/>
    <w:rsid w:val="007729E8"/>
    <w:rsid w:val="0078031D"/>
    <w:rsid w:val="007805C4"/>
    <w:rsid w:val="00782D90"/>
    <w:rsid w:val="00786ED5"/>
    <w:rsid w:val="00793A43"/>
    <w:rsid w:val="00794F77"/>
    <w:rsid w:val="00797129"/>
    <w:rsid w:val="00797671"/>
    <w:rsid w:val="007A1BA9"/>
    <w:rsid w:val="007A374B"/>
    <w:rsid w:val="007A3F9F"/>
    <w:rsid w:val="007A52D6"/>
    <w:rsid w:val="007A6C37"/>
    <w:rsid w:val="007B0855"/>
    <w:rsid w:val="007B111B"/>
    <w:rsid w:val="007B5FC4"/>
    <w:rsid w:val="007B6192"/>
    <w:rsid w:val="007C2429"/>
    <w:rsid w:val="007C263E"/>
    <w:rsid w:val="007C2697"/>
    <w:rsid w:val="007C3DDA"/>
    <w:rsid w:val="007C412C"/>
    <w:rsid w:val="007D1758"/>
    <w:rsid w:val="007D2ECE"/>
    <w:rsid w:val="007D4989"/>
    <w:rsid w:val="007D5C8F"/>
    <w:rsid w:val="007D67E9"/>
    <w:rsid w:val="007E263C"/>
    <w:rsid w:val="007E5870"/>
    <w:rsid w:val="007E6385"/>
    <w:rsid w:val="007F0ECB"/>
    <w:rsid w:val="007F1696"/>
    <w:rsid w:val="007F2255"/>
    <w:rsid w:val="007F27C4"/>
    <w:rsid w:val="007F3526"/>
    <w:rsid w:val="007F4529"/>
    <w:rsid w:val="007F6A3D"/>
    <w:rsid w:val="007F7DEE"/>
    <w:rsid w:val="0080569E"/>
    <w:rsid w:val="008056B4"/>
    <w:rsid w:val="00810682"/>
    <w:rsid w:val="00815117"/>
    <w:rsid w:val="008155EF"/>
    <w:rsid w:val="0081668C"/>
    <w:rsid w:val="008175E8"/>
    <w:rsid w:val="00820133"/>
    <w:rsid w:val="00821666"/>
    <w:rsid w:val="0082213A"/>
    <w:rsid w:val="00834334"/>
    <w:rsid w:val="00835E5B"/>
    <w:rsid w:val="00836836"/>
    <w:rsid w:val="00852333"/>
    <w:rsid w:val="00852C09"/>
    <w:rsid w:val="008533C6"/>
    <w:rsid w:val="00856B5A"/>
    <w:rsid w:val="008575FD"/>
    <w:rsid w:val="008647E7"/>
    <w:rsid w:val="0087251D"/>
    <w:rsid w:val="00873467"/>
    <w:rsid w:val="00876B09"/>
    <w:rsid w:val="008849CA"/>
    <w:rsid w:val="00884C8C"/>
    <w:rsid w:val="0088671A"/>
    <w:rsid w:val="0089273B"/>
    <w:rsid w:val="008933CA"/>
    <w:rsid w:val="008947BF"/>
    <w:rsid w:val="008961D1"/>
    <w:rsid w:val="00897ED0"/>
    <w:rsid w:val="008A053C"/>
    <w:rsid w:val="008A19B4"/>
    <w:rsid w:val="008A3F3B"/>
    <w:rsid w:val="008A4617"/>
    <w:rsid w:val="008A5773"/>
    <w:rsid w:val="008A6E04"/>
    <w:rsid w:val="008B2405"/>
    <w:rsid w:val="008B696C"/>
    <w:rsid w:val="008C3F13"/>
    <w:rsid w:val="008D3240"/>
    <w:rsid w:val="008D46FC"/>
    <w:rsid w:val="008E0417"/>
    <w:rsid w:val="008E22DC"/>
    <w:rsid w:val="008E46B6"/>
    <w:rsid w:val="008E7384"/>
    <w:rsid w:val="008F3E6F"/>
    <w:rsid w:val="008F3FED"/>
    <w:rsid w:val="008F68BD"/>
    <w:rsid w:val="008F7D5C"/>
    <w:rsid w:val="00900B2F"/>
    <w:rsid w:val="00901A5A"/>
    <w:rsid w:val="009055E7"/>
    <w:rsid w:val="00911230"/>
    <w:rsid w:val="009114C9"/>
    <w:rsid w:val="00915F75"/>
    <w:rsid w:val="009177CD"/>
    <w:rsid w:val="00921D9E"/>
    <w:rsid w:val="009262C6"/>
    <w:rsid w:val="00930590"/>
    <w:rsid w:val="00940127"/>
    <w:rsid w:val="009432CD"/>
    <w:rsid w:val="00947294"/>
    <w:rsid w:val="00950516"/>
    <w:rsid w:val="00951ECD"/>
    <w:rsid w:val="0095680F"/>
    <w:rsid w:val="00957568"/>
    <w:rsid w:val="00965843"/>
    <w:rsid w:val="00967A89"/>
    <w:rsid w:val="00973242"/>
    <w:rsid w:val="00973F19"/>
    <w:rsid w:val="00977A74"/>
    <w:rsid w:val="009807CA"/>
    <w:rsid w:val="009814D4"/>
    <w:rsid w:val="009831C3"/>
    <w:rsid w:val="00986E3D"/>
    <w:rsid w:val="00991537"/>
    <w:rsid w:val="00992100"/>
    <w:rsid w:val="00993DC6"/>
    <w:rsid w:val="00995A6F"/>
    <w:rsid w:val="009A447C"/>
    <w:rsid w:val="009A6B98"/>
    <w:rsid w:val="009B0D91"/>
    <w:rsid w:val="009B6F3A"/>
    <w:rsid w:val="009B79F3"/>
    <w:rsid w:val="009C1521"/>
    <w:rsid w:val="009C5553"/>
    <w:rsid w:val="009D0165"/>
    <w:rsid w:val="009D171E"/>
    <w:rsid w:val="009D6707"/>
    <w:rsid w:val="009E083F"/>
    <w:rsid w:val="009E3294"/>
    <w:rsid w:val="009E42CE"/>
    <w:rsid w:val="009E4A58"/>
    <w:rsid w:val="009E6E4F"/>
    <w:rsid w:val="009F2395"/>
    <w:rsid w:val="009F3F1B"/>
    <w:rsid w:val="00A013D0"/>
    <w:rsid w:val="00A01721"/>
    <w:rsid w:val="00A0204A"/>
    <w:rsid w:val="00A05BB2"/>
    <w:rsid w:val="00A07283"/>
    <w:rsid w:val="00A076FC"/>
    <w:rsid w:val="00A07D3C"/>
    <w:rsid w:val="00A119F2"/>
    <w:rsid w:val="00A1583B"/>
    <w:rsid w:val="00A224E0"/>
    <w:rsid w:val="00A27C2B"/>
    <w:rsid w:val="00A352E0"/>
    <w:rsid w:val="00A362A3"/>
    <w:rsid w:val="00A37985"/>
    <w:rsid w:val="00A37F30"/>
    <w:rsid w:val="00A43087"/>
    <w:rsid w:val="00A43973"/>
    <w:rsid w:val="00A50C83"/>
    <w:rsid w:val="00A51F59"/>
    <w:rsid w:val="00A52D3A"/>
    <w:rsid w:val="00A53201"/>
    <w:rsid w:val="00A54272"/>
    <w:rsid w:val="00A5528E"/>
    <w:rsid w:val="00A566D4"/>
    <w:rsid w:val="00A6144A"/>
    <w:rsid w:val="00A62070"/>
    <w:rsid w:val="00A621BC"/>
    <w:rsid w:val="00A6305D"/>
    <w:rsid w:val="00A6423E"/>
    <w:rsid w:val="00A729F8"/>
    <w:rsid w:val="00A73FB1"/>
    <w:rsid w:val="00A7474D"/>
    <w:rsid w:val="00A76A22"/>
    <w:rsid w:val="00A85AAC"/>
    <w:rsid w:val="00A86AE0"/>
    <w:rsid w:val="00A932C6"/>
    <w:rsid w:val="00A939C2"/>
    <w:rsid w:val="00A955D4"/>
    <w:rsid w:val="00A97A57"/>
    <w:rsid w:val="00A97BFF"/>
    <w:rsid w:val="00AA30A0"/>
    <w:rsid w:val="00AA79B0"/>
    <w:rsid w:val="00AB07EA"/>
    <w:rsid w:val="00AB1063"/>
    <w:rsid w:val="00AB70D0"/>
    <w:rsid w:val="00AC476C"/>
    <w:rsid w:val="00AC6234"/>
    <w:rsid w:val="00AC6389"/>
    <w:rsid w:val="00AD195C"/>
    <w:rsid w:val="00AD26F2"/>
    <w:rsid w:val="00AD4437"/>
    <w:rsid w:val="00AD5095"/>
    <w:rsid w:val="00AD5AD1"/>
    <w:rsid w:val="00AD66C9"/>
    <w:rsid w:val="00AD7AB8"/>
    <w:rsid w:val="00AE14D3"/>
    <w:rsid w:val="00AE1DA1"/>
    <w:rsid w:val="00AE3001"/>
    <w:rsid w:val="00AF0C77"/>
    <w:rsid w:val="00AF2013"/>
    <w:rsid w:val="00AF21C4"/>
    <w:rsid w:val="00AF6742"/>
    <w:rsid w:val="00B019CC"/>
    <w:rsid w:val="00B06DB0"/>
    <w:rsid w:val="00B07034"/>
    <w:rsid w:val="00B0744F"/>
    <w:rsid w:val="00B07BA1"/>
    <w:rsid w:val="00B12DA6"/>
    <w:rsid w:val="00B16424"/>
    <w:rsid w:val="00B24BAD"/>
    <w:rsid w:val="00B24C4F"/>
    <w:rsid w:val="00B24C59"/>
    <w:rsid w:val="00B25EDA"/>
    <w:rsid w:val="00B26016"/>
    <w:rsid w:val="00B32EF0"/>
    <w:rsid w:val="00B36AF0"/>
    <w:rsid w:val="00B3734E"/>
    <w:rsid w:val="00B461F2"/>
    <w:rsid w:val="00B50C0A"/>
    <w:rsid w:val="00B5255A"/>
    <w:rsid w:val="00B73D55"/>
    <w:rsid w:val="00B80945"/>
    <w:rsid w:val="00B84001"/>
    <w:rsid w:val="00B862B0"/>
    <w:rsid w:val="00B904CA"/>
    <w:rsid w:val="00B91A2A"/>
    <w:rsid w:val="00B93A10"/>
    <w:rsid w:val="00B952A9"/>
    <w:rsid w:val="00BA017B"/>
    <w:rsid w:val="00BA11B9"/>
    <w:rsid w:val="00BA3CDA"/>
    <w:rsid w:val="00BB0E4D"/>
    <w:rsid w:val="00BB1D78"/>
    <w:rsid w:val="00BB4AE1"/>
    <w:rsid w:val="00BB5BB0"/>
    <w:rsid w:val="00BB712F"/>
    <w:rsid w:val="00BC4FB8"/>
    <w:rsid w:val="00BC5797"/>
    <w:rsid w:val="00BD2047"/>
    <w:rsid w:val="00BD3E50"/>
    <w:rsid w:val="00BD64E8"/>
    <w:rsid w:val="00BE0A1B"/>
    <w:rsid w:val="00BE12AB"/>
    <w:rsid w:val="00BE3FE4"/>
    <w:rsid w:val="00BE5E8D"/>
    <w:rsid w:val="00C0067D"/>
    <w:rsid w:val="00C011EE"/>
    <w:rsid w:val="00C04263"/>
    <w:rsid w:val="00C07CFE"/>
    <w:rsid w:val="00C176B5"/>
    <w:rsid w:val="00C27061"/>
    <w:rsid w:val="00C3290B"/>
    <w:rsid w:val="00C343AB"/>
    <w:rsid w:val="00C43FAC"/>
    <w:rsid w:val="00C4661F"/>
    <w:rsid w:val="00C5350B"/>
    <w:rsid w:val="00C560A9"/>
    <w:rsid w:val="00C5731A"/>
    <w:rsid w:val="00C576D8"/>
    <w:rsid w:val="00C60649"/>
    <w:rsid w:val="00C6086E"/>
    <w:rsid w:val="00C665B4"/>
    <w:rsid w:val="00C678A5"/>
    <w:rsid w:val="00C72D25"/>
    <w:rsid w:val="00C746F7"/>
    <w:rsid w:val="00C81A5A"/>
    <w:rsid w:val="00C853AD"/>
    <w:rsid w:val="00C86192"/>
    <w:rsid w:val="00C9157A"/>
    <w:rsid w:val="00C915F9"/>
    <w:rsid w:val="00C9177F"/>
    <w:rsid w:val="00C91856"/>
    <w:rsid w:val="00CA5647"/>
    <w:rsid w:val="00CA5B0F"/>
    <w:rsid w:val="00CB0ED5"/>
    <w:rsid w:val="00CB162E"/>
    <w:rsid w:val="00CB1C49"/>
    <w:rsid w:val="00CB1D54"/>
    <w:rsid w:val="00CB7AA2"/>
    <w:rsid w:val="00CC0869"/>
    <w:rsid w:val="00CC0951"/>
    <w:rsid w:val="00CC0AC7"/>
    <w:rsid w:val="00CD188C"/>
    <w:rsid w:val="00CD3F20"/>
    <w:rsid w:val="00CD536F"/>
    <w:rsid w:val="00CE0B44"/>
    <w:rsid w:val="00CE2CFA"/>
    <w:rsid w:val="00CE65B2"/>
    <w:rsid w:val="00CF15AD"/>
    <w:rsid w:val="00CF64EA"/>
    <w:rsid w:val="00CF6E59"/>
    <w:rsid w:val="00CF7E3B"/>
    <w:rsid w:val="00D05103"/>
    <w:rsid w:val="00D06DB2"/>
    <w:rsid w:val="00D13D62"/>
    <w:rsid w:val="00D14817"/>
    <w:rsid w:val="00D1525A"/>
    <w:rsid w:val="00D156EC"/>
    <w:rsid w:val="00D20B6C"/>
    <w:rsid w:val="00D23E45"/>
    <w:rsid w:val="00D25212"/>
    <w:rsid w:val="00D260F3"/>
    <w:rsid w:val="00D264D9"/>
    <w:rsid w:val="00D3032B"/>
    <w:rsid w:val="00D30AF0"/>
    <w:rsid w:val="00D31FB6"/>
    <w:rsid w:val="00D32386"/>
    <w:rsid w:val="00D335C0"/>
    <w:rsid w:val="00D363D3"/>
    <w:rsid w:val="00D42ED3"/>
    <w:rsid w:val="00D47772"/>
    <w:rsid w:val="00D512C7"/>
    <w:rsid w:val="00D529F3"/>
    <w:rsid w:val="00D52FDB"/>
    <w:rsid w:val="00D531A0"/>
    <w:rsid w:val="00D57889"/>
    <w:rsid w:val="00D70827"/>
    <w:rsid w:val="00D736C4"/>
    <w:rsid w:val="00D774F6"/>
    <w:rsid w:val="00D81FB5"/>
    <w:rsid w:val="00D832B4"/>
    <w:rsid w:val="00D83804"/>
    <w:rsid w:val="00D84CFC"/>
    <w:rsid w:val="00D875C6"/>
    <w:rsid w:val="00D87DF2"/>
    <w:rsid w:val="00D87EA8"/>
    <w:rsid w:val="00D90D8E"/>
    <w:rsid w:val="00D92BAD"/>
    <w:rsid w:val="00D93828"/>
    <w:rsid w:val="00D93EB3"/>
    <w:rsid w:val="00DA1372"/>
    <w:rsid w:val="00DA19B6"/>
    <w:rsid w:val="00DA75ED"/>
    <w:rsid w:val="00DB24D9"/>
    <w:rsid w:val="00DB3649"/>
    <w:rsid w:val="00DB3A76"/>
    <w:rsid w:val="00DB4890"/>
    <w:rsid w:val="00DC0543"/>
    <w:rsid w:val="00DC1C75"/>
    <w:rsid w:val="00DC5516"/>
    <w:rsid w:val="00DC5C1A"/>
    <w:rsid w:val="00DC7BED"/>
    <w:rsid w:val="00DC7E75"/>
    <w:rsid w:val="00DD05EF"/>
    <w:rsid w:val="00DD1447"/>
    <w:rsid w:val="00DD444D"/>
    <w:rsid w:val="00DD4C4A"/>
    <w:rsid w:val="00DD5E5C"/>
    <w:rsid w:val="00DE2D8D"/>
    <w:rsid w:val="00DE5A7D"/>
    <w:rsid w:val="00DF0A3C"/>
    <w:rsid w:val="00DF1D07"/>
    <w:rsid w:val="00DF214A"/>
    <w:rsid w:val="00DF2FA3"/>
    <w:rsid w:val="00DF4B42"/>
    <w:rsid w:val="00DF4D86"/>
    <w:rsid w:val="00DF627F"/>
    <w:rsid w:val="00DF70FA"/>
    <w:rsid w:val="00E12A9F"/>
    <w:rsid w:val="00E13091"/>
    <w:rsid w:val="00E1458F"/>
    <w:rsid w:val="00E16049"/>
    <w:rsid w:val="00E23BB8"/>
    <w:rsid w:val="00E25096"/>
    <w:rsid w:val="00E32BEE"/>
    <w:rsid w:val="00E41D56"/>
    <w:rsid w:val="00E476E7"/>
    <w:rsid w:val="00E52596"/>
    <w:rsid w:val="00E56968"/>
    <w:rsid w:val="00E56B44"/>
    <w:rsid w:val="00E5782B"/>
    <w:rsid w:val="00E60A5E"/>
    <w:rsid w:val="00E63D07"/>
    <w:rsid w:val="00E63DF7"/>
    <w:rsid w:val="00E63EC9"/>
    <w:rsid w:val="00E70111"/>
    <w:rsid w:val="00E72354"/>
    <w:rsid w:val="00E760DD"/>
    <w:rsid w:val="00E77BF1"/>
    <w:rsid w:val="00E8229F"/>
    <w:rsid w:val="00E86DF5"/>
    <w:rsid w:val="00E95565"/>
    <w:rsid w:val="00E95620"/>
    <w:rsid w:val="00EA0526"/>
    <w:rsid w:val="00EA2A85"/>
    <w:rsid w:val="00EB147A"/>
    <w:rsid w:val="00EB2B4A"/>
    <w:rsid w:val="00EB354E"/>
    <w:rsid w:val="00EB645F"/>
    <w:rsid w:val="00EC088E"/>
    <w:rsid w:val="00EC1826"/>
    <w:rsid w:val="00ED3CA5"/>
    <w:rsid w:val="00ED6548"/>
    <w:rsid w:val="00ED7C79"/>
    <w:rsid w:val="00EE14DE"/>
    <w:rsid w:val="00EE1D5E"/>
    <w:rsid w:val="00EE1F6C"/>
    <w:rsid w:val="00EF36D7"/>
    <w:rsid w:val="00F01AB9"/>
    <w:rsid w:val="00F0398F"/>
    <w:rsid w:val="00F0462B"/>
    <w:rsid w:val="00F05482"/>
    <w:rsid w:val="00F055DD"/>
    <w:rsid w:val="00F07B11"/>
    <w:rsid w:val="00F07FC8"/>
    <w:rsid w:val="00F10A82"/>
    <w:rsid w:val="00F13230"/>
    <w:rsid w:val="00F167BD"/>
    <w:rsid w:val="00F16C18"/>
    <w:rsid w:val="00F21404"/>
    <w:rsid w:val="00F21DCD"/>
    <w:rsid w:val="00F24C3B"/>
    <w:rsid w:val="00F253C4"/>
    <w:rsid w:val="00F273E8"/>
    <w:rsid w:val="00F311C1"/>
    <w:rsid w:val="00F31C8D"/>
    <w:rsid w:val="00F34317"/>
    <w:rsid w:val="00F34533"/>
    <w:rsid w:val="00F34670"/>
    <w:rsid w:val="00F34D92"/>
    <w:rsid w:val="00F35689"/>
    <w:rsid w:val="00F35A6D"/>
    <w:rsid w:val="00F36CBB"/>
    <w:rsid w:val="00F4790E"/>
    <w:rsid w:val="00F50605"/>
    <w:rsid w:val="00F51022"/>
    <w:rsid w:val="00F51235"/>
    <w:rsid w:val="00F514A1"/>
    <w:rsid w:val="00F524ED"/>
    <w:rsid w:val="00F57407"/>
    <w:rsid w:val="00F610A0"/>
    <w:rsid w:val="00F651A8"/>
    <w:rsid w:val="00F66934"/>
    <w:rsid w:val="00F733D1"/>
    <w:rsid w:val="00F73EAC"/>
    <w:rsid w:val="00F8007B"/>
    <w:rsid w:val="00F80657"/>
    <w:rsid w:val="00F817CC"/>
    <w:rsid w:val="00F83EE5"/>
    <w:rsid w:val="00F871EB"/>
    <w:rsid w:val="00F87277"/>
    <w:rsid w:val="00F92BF1"/>
    <w:rsid w:val="00F9310B"/>
    <w:rsid w:val="00F93F52"/>
    <w:rsid w:val="00F95A44"/>
    <w:rsid w:val="00FA1EFE"/>
    <w:rsid w:val="00FA30A3"/>
    <w:rsid w:val="00FA3F15"/>
    <w:rsid w:val="00FA52A8"/>
    <w:rsid w:val="00FA5F41"/>
    <w:rsid w:val="00FA7D60"/>
    <w:rsid w:val="00FB15CF"/>
    <w:rsid w:val="00FB2695"/>
    <w:rsid w:val="00FB3C6D"/>
    <w:rsid w:val="00FB4B23"/>
    <w:rsid w:val="00FB58F5"/>
    <w:rsid w:val="00FB5B94"/>
    <w:rsid w:val="00FB5C5F"/>
    <w:rsid w:val="00FB69B8"/>
    <w:rsid w:val="00FB7F8F"/>
    <w:rsid w:val="00FC244C"/>
    <w:rsid w:val="00FC4742"/>
    <w:rsid w:val="00FC4B0C"/>
    <w:rsid w:val="00FC7264"/>
    <w:rsid w:val="00FC755B"/>
    <w:rsid w:val="00FC7642"/>
    <w:rsid w:val="00FD3CED"/>
    <w:rsid w:val="00FD5489"/>
    <w:rsid w:val="00FD7163"/>
    <w:rsid w:val="00FE24CB"/>
    <w:rsid w:val="00FE2802"/>
    <w:rsid w:val="00FE2CD5"/>
    <w:rsid w:val="00FE35C1"/>
    <w:rsid w:val="00FE3A32"/>
    <w:rsid w:val="00FE436D"/>
    <w:rsid w:val="00FE5513"/>
    <w:rsid w:val="00FE6B27"/>
    <w:rsid w:val="00FE7AF1"/>
    <w:rsid w:val="00FF2669"/>
    <w:rsid w:val="00FF3974"/>
    <w:rsid w:val="00FF3B69"/>
    <w:rsid w:val="00FF41A4"/>
    <w:rsid w:val="00FF4FD0"/>
    <w:rsid w:val="00FF5833"/>
    <w:rsid w:val="00FF71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B61A4E"/>
  <w15:docId w15:val="{A6EF6E50-8571-46E4-BC11-B86638EE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736C0B"/>
    <w:pPr>
      <w:spacing w:before="120" w:after="120"/>
      <w:jc w:val="both"/>
    </w:pPr>
    <w:rPr>
      <w:rFonts w:ascii="Arial" w:hAnsi="Arial"/>
      <w:sz w:val="22"/>
      <w:szCs w:val="24"/>
      <w:lang w:val="de-AT"/>
    </w:rPr>
  </w:style>
  <w:style w:type="paragraph" w:styleId="berschrift1">
    <w:name w:val="heading 1"/>
    <w:basedOn w:val="Standard"/>
    <w:next w:val="Standard"/>
    <w:link w:val="berschrift1Zchn"/>
    <w:rsid w:val="00F817CC"/>
    <w:pPr>
      <w:keepNext/>
      <w:numPr>
        <w:numId w:val="8"/>
      </w:numPr>
      <w:spacing w:before="360"/>
      <w:jc w:val="left"/>
      <w:outlineLvl w:val="0"/>
    </w:pPr>
    <w:rPr>
      <w:b/>
      <w:bCs/>
      <w:color w:val="115A7B"/>
      <w:sz w:val="28"/>
      <w:szCs w:val="28"/>
      <w:lang w:val="de-DE"/>
    </w:rPr>
  </w:style>
  <w:style w:type="paragraph" w:styleId="berschrift2">
    <w:name w:val="heading 2"/>
    <w:basedOn w:val="Standard"/>
    <w:next w:val="Standard"/>
    <w:link w:val="berschrift2Zchn"/>
    <w:qFormat/>
    <w:rsid w:val="00F817CC"/>
    <w:pPr>
      <w:keepNext/>
      <w:numPr>
        <w:ilvl w:val="1"/>
        <w:numId w:val="8"/>
      </w:numPr>
      <w:spacing w:before="240" w:after="60"/>
      <w:jc w:val="left"/>
      <w:outlineLvl w:val="1"/>
    </w:pPr>
    <w:rPr>
      <w:rFonts w:cs="Arial"/>
      <w:b/>
      <w:bCs/>
      <w:iCs/>
      <w:color w:val="115A7B"/>
      <w:sz w:val="24"/>
      <w:lang w:val="de-DE"/>
    </w:rPr>
  </w:style>
  <w:style w:type="paragraph" w:styleId="berschrift3">
    <w:name w:val="heading 3"/>
    <w:basedOn w:val="Standard"/>
    <w:next w:val="Standard"/>
    <w:link w:val="berschrift3Zchn"/>
    <w:qFormat/>
    <w:rsid w:val="00653C54"/>
    <w:pPr>
      <w:keepNext/>
      <w:numPr>
        <w:ilvl w:val="2"/>
        <w:numId w:val="8"/>
      </w:numPr>
      <w:spacing w:before="240" w:after="60"/>
      <w:outlineLvl w:val="2"/>
    </w:pPr>
    <w:rPr>
      <w:rFonts w:cs="Arial"/>
      <w:b/>
      <w:bCs/>
      <w:color w:val="115A7B"/>
      <w:szCs w:val="26"/>
    </w:rPr>
  </w:style>
  <w:style w:type="paragraph" w:styleId="berschrift4">
    <w:name w:val="heading 4"/>
    <w:basedOn w:val="Standard"/>
    <w:next w:val="Standard"/>
    <w:link w:val="berschrift4Zchn"/>
    <w:qFormat/>
    <w:rsid w:val="00F817CC"/>
    <w:pPr>
      <w:keepNext/>
      <w:numPr>
        <w:ilvl w:val="3"/>
        <w:numId w:val="8"/>
      </w:numPr>
      <w:spacing w:before="240" w:after="60"/>
      <w:jc w:val="left"/>
      <w:outlineLvl w:val="3"/>
    </w:pPr>
    <w:rPr>
      <w:b/>
      <w:bCs/>
      <w:color w:val="115A7B"/>
      <w:szCs w:val="28"/>
    </w:rPr>
  </w:style>
  <w:style w:type="paragraph" w:styleId="berschrift5">
    <w:name w:val="heading 5"/>
    <w:basedOn w:val="Standard"/>
    <w:next w:val="Standard"/>
    <w:link w:val="berschrift5Zchn"/>
    <w:semiHidden/>
    <w:unhideWhenUsed/>
    <w:qFormat/>
    <w:rsid w:val="00900B2F"/>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900B2F"/>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rsid w:val="00DA19B6"/>
    <w:pPr>
      <w:numPr>
        <w:ilvl w:val="6"/>
        <w:numId w:val="8"/>
      </w:numPr>
      <w:spacing w:before="240" w:after="60"/>
      <w:outlineLvl w:val="6"/>
    </w:pPr>
    <w:rPr>
      <w:rFonts w:ascii="Times New Roman" w:hAnsi="Times New Roman"/>
      <w:sz w:val="24"/>
    </w:rPr>
  </w:style>
  <w:style w:type="paragraph" w:styleId="berschrift8">
    <w:name w:val="heading 8"/>
    <w:basedOn w:val="Standard"/>
    <w:next w:val="Standard"/>
    <w:link w:val="berschrift8Zchn"/>
    <w:semiHidden/>
    <w:unhideWhenUsed/>
    <w:qFormat/>
    <w:rsid w:val="00900B2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900B2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DC5C1A"/>
    <w:pPr>
      <w:tabs>
        <w:tab w:val="center" w:pos="4536"/>
        <w:tab w:val="right" w:pos="9072"/>
      </w:tabs>
    </w:pPr>
  </w:style>
  <w:style w:type="paragraph" w:styleId="Fuzeile">
    <w:name w:val="footer"/>
    <w:basedOn w:val="Standard"/>
    <w:rsid w:val="00736C0B"/>
    <w:pPr>
      <w:tabs>
        <w:tab w:val="center" w:pos="4536"/>
        <w:tab w:val="right" w:pos="9072"/>
      </w:tabs>
      <w:spacing w:before="60" w:after="60"/>
    </w:pPr>
    <w:rPr>
      <w:sz w:val="16"/>
    </w:rPr>
  </w:style>
  <w:style w:type="paragraph" w:styleId="Titel">
    <w:name w:val="Title"/>
    <w:basedOn w:val="Standard"/>
    <w:link w:val="TitelZchn"/>
    <w:qFormat/>
    <w:rsid w:val="00736C0B"/>
    <w:pPr>
      <w:jc w:val="center"/>
    </w:pPr>
    <w:rPr>
      <w:b/>
      <w:bCs/>
      <w:sz w:val="48"/>
      <w:lang w:val="de-DE"/>
    </w:rPr>
  </w:style>
  <w:style w:type="character" w:styleId="Hyperlink">
    <w:name w:val="Hyperlink"/>
    <w:uiPriority w:val="99"/>
    <w:rsid w:val="00130761"/>
    <w:rPr>
      <w:color w:val="0000FF"/>
      <w:u w:val="single"/>
    </w:rPr>
  </w:style>
  <w:style w:type="paragraph" w:styleId="Textkrper-Zeileneinzug">
    <w:name w:val="Body Text Indent"/>
    <w:basedOn w:val="Standard"/>
    <w:rsid w:val="004F0815"/>
    <w:pPr>
      <w:ind w:left="708"/>
    </w:pPr>
    <w:rPr>
      <w:rFonts w:ascii="Times New Roman" w:hAnsi="Times New Roman"/>
      <w:lang w:val="de-DE"/>
    </w:rPr>
  </w:style>
  <w:style w:type="paragraph" w:styleId="Sprechblasentext">
    <w:name w:val="Balloon Text"/>
    <w:basedOn w:val="Standard"/>
    <w:semiHidden/>
    <w:rsid w:val="00BC4FB8"/>
    <w:rPr>
      <w:rFonts w:ascii="Tahoma" w:hAnsi="Tahoma" w:cs="Tahoma"/>
      <w:sz w:val="16"/>
      <w:szCs w:val="16"/>
    </w:rPr>
  </w:style>
  <w:style w:type="paragraph" w:customStyle="1" w:styleId="6-6">
    <w:name w:val="6-6"/>
    <w:basedOn w:val="Standard"/>
    <w:qFormat/>
    <w:rsid w:val="00F273E8"/>
    <w:pPr>
      <w:jc w:val="left"/>
    </w:pPr>
    <w:rPr>
      <w:noProof/>
      <w:lang w:val="de-DE"/>
    </w:rPr>
  </w:style>
  <w:style w:type="table" w:styleId="Tabellenraster">
    <w:name w:val="Table Grid"/>
    <w:basedOn w:val="NormaleTabelle"/>
    <w:rsid w:val="0012549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istaLogoGro">
    <w:name w:val="WistaLogoGroß"/>
    <w:basedOn w:val="Standard"/>
    <w:link w:val="WistaLogoGroZchn"/>
    <w:qFormat/>
    <w:rsid w:val="00302B83"/>
    <w:pPr>
      <w:jc w:val="left"/>
    </w:pPr>
    <w:rPr>
      <w:rFonts w:ascii="Arial Black" w:hAnsi="Arial Black"/>
      <w:color w:val="376092"/>
      <w:sz w:val="56"/>
      <w:szCs w:val="56"/>
    </w:rPr>
  </w:style>
  <w:style w:type="paragraph" w:customStyle="1" w:styleId="WistaLogoKlein">
    <w:name w:val="WistaLogoKlein"/>
    <w:basedOn w:val="Standard"/>
    <w:qFormat/>
    <w:rsid w:val="00624295"/>
    <w:pPr>
      <w:spacing w:line="180" w:lineRule="atLeast"/>
      <w:jc w:val="left"/>
    </w:pPr>
    <w:rPr>
      <w:rFonts w:ascii="Arial Narrow" w:hAnsi="Arial Narrow"/>
      <w:color w:val="4A452A"/>
      <w:szCs w:val="20"/>
    </w:rPr>
  </w:style>
  <w:style w:type="character" w:customStyle="1" w:styleId="WistaLogoGroZchn">
    <w:name w:val="WistaLogoGroß Zchn"/>
    <w:link w:val="WistaLogoGro"/>
    <w:rsid w:val="00302B83"/>
    <w:rPr>
      <w:rFonts w:ascii="Arial Black" w:hAnsi="Arial Black"/>
      <w:color w:val="376092"/>
      <w:sz w:val="56"/>
      <w:szCs w:val="56"/>
      <w:lang w:val="de-AT"/>
    </w:rPr>
  </w:style>
  <w:style w:type="character" w:customStyle="1" w:styleId="berschrift1Zchn">
    <w:name w:val="Überschrift 1 Zchn"/>
    <w:link w:val="berschrift1"/>
    <w:rsid w:val="00F817CC"/>
    <w:rPr>
      <w:rFonts w:ascii="Arial" w:hAnsi="Arial"/>
      <w:b/>
      <w:bCs/>
      <w:color w:val="115A7B"/>
      <w:sz w:val="28"/>
      <w:szCs w:val="28"/>
    </w:rPr>
  </w:style>
  <w:style w:type="character" w:customStyle="1" w:styleId="berschrift2Zchn">
    <w:name w:val="Überschrift 2 Zchn"/>
    <w:link w:val="berschrift2"/>
    <w:rsid w:val="00F817CC"/>
    <w:rPr>
      <w:rFonts w:ascii="Arial" w:hAnsi="Arial" w:cs="Arial"/>
      <w:b/>
      <w:bCs/>
      <w:iCs/>
      <w:color w:val="115A7B"/>
      <w:sz w:val="24"/>
      <w:szCs w:val="24"/>
    </w:rPr>
  </w:style>
  <w:style w:type="character" w:customStyle="1" w:styleId="berschrift3Zchn">
    <w:name w:val="Überschrift 3 Zchn"/>
    <w:link w:val="berschrift3"/>
    <w:rsid w:val="00653C54"/>
    <w:rPr>
      <w:rFonts w:ascii="Arial" w:hAnsi="Arial" w:cs="Arial"/>
      <w:b/>
      <w:bCs/>
      <w:color w:val="115A7B"/>
      <w:szCs w:val="26"/>
      <w:lang w:val="de-AT"/>
    </w:rPr>
  </w:style>
  <w:style w:type="character" w:customStyle="1" w:styleId="TitelZchn">
    <w:name w:val="Titel Zchn"/>
    <w:link w:val="Titel"/>
    <w:rsid w:val="00736C0B"/>
    <w:rPr>
      <w:rFonts w:ascii="Arial" w:hAnsi="Arial"/>
      <w:b/>
      <w:bCs/>
      <w:sz w:val="48"/>
      <w:szCs w:val="24"/>
    </w:rPr>
  </w:style>
  <w:style w:type="character" w:customStyle="1" w:styleId="berschrift4Zchn">
    <w:name w:val="Überschrift 4 Zchn"/>
    <w:link w:val="berschrift4"/>
    <w:rsid w:val="00F817CC"/>
    <w:rPr>
      <w:rFonts w:ascii="Arial" w:hAnsi="Arial"/>
      <w:b/>
      <w:bCs/>
      <w:color w:val="115A7B"/>
      <w:szCs w:val="28"/>
      <w:lang w:val="de-AT"/>
    </w:rPr>
  </w:style>
  <w:style w:type="paragraph" w:styleId="Verzeichnis1">
    <w:name w:val="toc 1"/>
    <w:basedOn w:val="Standard"/>
    <w:next w:val="Standard"/>
    <w:autoRedefine/>
    <w:uiPriority w:val="39"/>
    <w:rsid w:val="00FB3C6D"/>
    <w:pPr>
      <w:tabs>
        <w:tab w:val="right" w:leader="dot" w:pos="9356"/>
      </w:tabs>
    </w:pPr>
  </w:style>
  <w:style w:type="paragraph" w:styleId="Verzeichnis3">
    <w:name w:val="toc 3"/>
    <w:basedOn w:val="Standard"/>
    <w:next w:val="Standard"/>
    <w:autoRedefine/>
    <w:uiPriority w:val="39"/>
    <w:rsid w:val="00561415"/>
    <w:pPr>
      <w:ind w:left="400"/>
    </w:pPr>
  </w:style>
  <w:style w:type="paragraph" w:styleId="Verzeichnis2">
    <w:name w:val="toc 2"/>
    <w:basedOn w:val="Standard"/>
    <w:next w:val="Standard"/>
    <w:autoRedefine/>
    <w:uiPriority w:val="39"/>
    <w:rsid w:val="00561415"/>
    <w:pPr>
      <w:ind w:left="200"/>
    </w:pPr>
  </w:style>
  <w:style w:type="paragraph" w:customStyle="1" w:styleId="cueparagraph">
    <w:name w:val="cueparagraph"/>
    <w:basedOn w:val="Standard"/>
    <w:rsid w:val="00544CAA"/>
    <w:pPr>
      <w:spacing w:before="100" w:beforeAutospacing="1" w:after="100" w:afterAutospacing="1" w:line="336" w:lineRule="atLeast"/>
      <w:jc w:val="left"/>
    </w:pPr>
    <w:rPr>
      <w:rFonts w:ascii="Times New Roman" w:hAnsi="Times New Roman"/>
      <w:sz w:val="24"/>
      <w:lang w:val="de-DE"/>
    </w:rPr>
  </w:style>
  <w:style w:type="character" w:styleId="BesuchterLink">
    <w:name w:val="FollowedHyperlink"/>
    <w:rsid w:val="008A053C"/>
    <w:rPr>
      <w:color w:val="800080"/>
      <w:u w:val="single"/>
    </w:rPr>
  </w:style>
  <w:style w:type="paragraph" w:customStyle="1" w:styleId="12-6">
    <w:name w:val="12-6"/>
    <w:basedOn w:val="Standard"/>
    <w:qFormat/>
    <w:rsid w:val="00651BD0"/>
    <w:pPr>
      <w:spacing w:before="240"/>
      <w:ind w:left="1877" w:hanging="1877"/>
      <w:jc w:val="left"/>
    </w:pPr>
    <w:rPr>
      <w:lang w:val="de-DE"/>
    </w:rPr>
  </w:style>
  <w:style w:type="character" w:styleId="Kommentarzeichen">
    <w:name w:val="annotation reference"/>
    <w:rsid w:val="00E5782B"/>
    <w:rPr>
      <w:sz w:val="16"/>
      <w:szCs w:val="16"/>
    </w:rPr>
  </w:style>
  <w:style w:type="paragraph" w:styleId="Kommentartext">
    <w:name w:val="annotation text"/>
    <w:basedOn w:val="Standard"/>
    <w:link w:val="KommentartextZchn"/>
    <w:rsid w:val="00E5782B"/>
    <w:rPr>
      <w:szCs w:val="20"/>
    </w:rPr>
  </w:style>
  <w:style w:type="character" w:customStyle="1" w:styleId="KommentartextZchn">
    <w:name w:val="Kommentartext Zchn"/>
    <w:link w:val="Kommentartext"/>
    <w:rsid w:val="00E5782B"/>
    <w:rPr>
      <w:rFonts w:ascii="Arial" w:hAnsi="Arial"/>
      <w:lang w:val="de-AT"/>
    </w:rPr>
  </w:style>
  <w:style w:type="paragraph" w:styleId="Kommentarthema">
    <w:name w:val="annotation subject"/>
    <w:basedOn w:val="Kommentartext"/>
    <w:next w:val="Kommentartext"/>
    <w:link w:val="KommentarthemaZchn"/>
    <w:rsid w:val="00E5782B"/>
    <w:rPr>
      <w:b/>
      <w:bCs/>
    </w:rPr>
  </w:style>
  <w:style w:type="character" w:customStyle="1" w:styleId="KommentarthemaZchn">
    <w:name w:val="Kommentarthema Zchn"/>
    <w:link w:val="Kommentarthema"/>
    <w:rsid w:val="00E5782B"/>
    <w:rPr>
      <w:rFonts w:ascii="Arial" w:hAnsi="Arial"/>
      <w:b/>
      <w:bCs/>
      <w:lang w:val="de-AT"/>
    </w:rPr>
  </w:style>
  <w:style w:type="paragraph" w:customStyle="1" w:styleId="berschift1-0">
    <w:name w:val="Überschift 1-0"/>
    <w:basedOn w:val="Standard"/>
    <w:qFormat/>
    <w:rsid w:val="00FB3C6D"/>
    <w:pPr>
      <w:spacing w:before="360"/>
    </w:pPr>
    <w:rPr>
      <w:b/>
      <w:sz w:val="28"/>
    </w:rPr>
  </w:style>
  <w:style w:type="paragraph" w:styleId="Listenabsatz">
    <w:name w:val="List Paragraph"/>
    <w:basedOn w:val="Standard"/>
    <w:uiPriority w:val="34"/>
    <w:qFormat/>
    <w:rsid w:val="00A52D3A"/>
    <w:pPr>
      <w:ind w:left="720"/>
      <w:contextualSpacing/>
    </w:pPr>
  </w:style>
  <w:style w:type="paragraph" w:styleId="Untertitel">
    <w:name w:val="Subtitle"/>
    <w:basedOn w:val="Standard"/>
    <w:next w:val="Standard"/>
    <w:link w:val="UntertitelZchn"/>
    <w:qFormat/>
    <w:rsid w:val="009D0165"/>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rsid w:val="009D0165"/>
    <w:rPr>
      <w:rFonts w:asciiTheme="minorHAnsi" w:eastAsiaTheme="minorEastAsia" w:hAnsiTheme="minorHAnsi" w:cstheme="minorBidi"/>
      <w:color w:val="5A5A5A" w:themeColor="text1" w:themeTint="A5"/>
      <w:spacing w:val="15"/>
      <w:sz w:val="22"/>
      <w:szCs w:val="22"/>
      <w:lang w:val="de-AT"/>
    </w:rPr>
  </w:style>
  <w:style w:type="paragraph" w:styleId="Funotentext">
    <w:name w:val="footnote text"/>
    <w:basedOn w:val="Standard"/>
    <w:link w:val="FunotentextZchn"/>
    <w:semiHidden/>
    <w:unhideWhenUsed/>
    <w:rsid w:val="0070007B"/>
    <w:pPr>
      <w:spacing w:before="0" w:after="0"/>
    </w:pPr>
    <w:rPr>
      <w:szCs w:val="20"/>
    </w:rPr>
  </w:style>
  <w:style w:type="character" w:customStyle="1" w:styleId="FunotentextZchn">
    <w:name w:val="Fußnotentext Zchn"/>
    <w:basedOn w:val="Absatz-Standardschriftart"/>
    <w:link w:val="Funotentext"/>
    <w:semiHidden/>
    <w:rsid w:val="0070007B"/>
    <w:rPr>
      <w:rFonts w:ascii="Arial" w:hAnsi="Arial"/>
      <w:lang w:val="de-AT"/>
    </w:rPr>
  </w:style>
  <w:style w:type="character" w:styleId="Funotenzeichen">
    <w:name w:val="footnote reference"/>
    <w:basedOn w:val="Absatz-Standardschriftart"/>
    <w:semiHidden/>
    <w:unhideWhenUsed/>
    <w:rsid w:val="0070007B"/>
    <w:rPr>
      <w:vertAlign w:val="superscript"/>
    </w:rPr>
  </w:style>
  <w:style w:type="character" w:customStyle="1" w:styleId="KopfzeileZchn">
    <w:name w:val="Kopfzeile Zchn"/>
    <w:basedOn w:val="Absatz-Standardschriftart"/>
    <w:link w:val="Kopfzeile"/>
    <w:rsid w:val="000B6706"/>
    <w:rPr>
      <w:rFonts w:ascii="Arial" w:hAnsi="Arial"/>
      <w:szCs w:val="24"/>
      <w:lang w:val="de-AT"/>
    </w:rPr>
  </w:style>
  <w:style w:type="paragraph" w:styleId="Beschriftung">
    <w:name w:val="caption"/>
    <w:basedOn w:val="Standard"/>
    <w:next w:val="Standard"/>
    <w:unhideWhenUsed/>
    <w:qFormat/>
    <w:rsid w:val="00736C0B"/>
    <w:pPr>
      <w:spacing w:before="0" w:after="200"/>
    </w:pPr>
    <w:rPr>
      <w:bCs/>
      <w:i/>
      <w:color w:val="115A7B"/>
      <w:szCs w:val="18"/>
      <w:lang w:val="en-US" w:eastAsia="x-none"/>
    </w:rPr>
  </w:style>
  <w:style w:type="character" w:customStyle="1" w:styleId="berschrift5Zchn">
    <w:name w:val="Überschrift 5 Zchn"/>
    <w:basedOn w:val="Absatz-Standardschriftart"/>
    <w:link w:val="berschrift5"/>
    <w:semiHidden/>
    <w:rsid w:val="00900B2F"/>
    <w:rPr>
      <w:rFonts w:asciiTheme="majorHAnsi" w:eastAsiaTheme="majorEastAsia" w:hAnsiTheme="majorHAnsi" w:cstheme="majorBidi"/>
      <w:color w:val="365F91" w:themeColor="accent1" w:themeShade="BF"/>
      <w:szCs w:val="24"/>
      <w:lang w:val="de-AT"/>
    </w:rPr>
  </w:style>
  <w:style w:type="character" w:customStyle="1" w:styleId="berschrift6Zchn">
    <w:name w:val="Überschrift 6 Zchn"/>
    <w:basedOn w:val="Absatz-Standardschriftart"/>
    <w:link w:val="berschrift6"/>
    <w:semiHidden/>
    <w:rsid w:val="00900B2F"/>
    <w:rPr>
      <w:rFonts w:asciiTheme="majorHAnsi" w:eastAsiaTheme="majorEastAsia" w:hAnsiTheme="majorHAnsi" w:cstheme="majorBidi"/>
      <w:color w:val="243F60" w:themeColor="accent1" w:themeShade="7F"/>
      <w:szCs w:val="24"/>
      <w:lang w:val="de-AT"/>
    </w:rPr>
  </w:style>
  <w:style w:type="character" w:customStyle="1" w:styleId="berschrift8Zchn">
    <w:name w:val="Überschrift 8 Zchn"/>
    <w:basedOn w:val="Absatz-Standardschriftart"/>
    <w:link w:val="berschrift8"/>
    <w:semiHidden/>
    <w:rsid w:val="00900B2F"/>
    <w:rPr>
      <w:rFonts w:asciiTheme="majorHAnsi" w:eastAsiaTheme="majorEastAsia" w:hAnsiTheme="majorHAnsi" w:cstheme="majorBidi"/>
      <w:color w:val="272727" w:themeColor="text1" w:themeTint="D8"/>
      <w:sz w:val="21"/>
      <w:szCs w:val="21"/>
      <w:lang w:val="de-AT"/>
    </w:rPr>
  </w:style>
  <w:style w:type="character" w:customStyle="1" w:styleId="berschrift9Zchn">
    <w:name w:val="Überschrift 9 Zchn"/>
    <w:basedOn w:val="Absatz-Standardschriftart"/>
    <w:link w:val="berschrift9"/>
    <w:semiHidden/>
    <w:rsid w:val="00900B2F"/>
    <w:rPr>
      <w:rFonts w:asciiTheme="majorHAnsi" w:eastAsiaTheme="majorEastAsia" w:hAnsiTheme="majorHAnsi" w:cstheme="majorBidi"/>
      <w:i/>
      <w:iCs/>
      <w:color w:val="272727" w:themeColor="text1" w:themeTint="D8"/>
      <w:sz w:val="21"/>
      <w:szCs w:val="21"/>
      <w:lang w:val="de-AT"/>
    </w:rPr>
  </w:style>
  <w:style w:type="paragraph" w:customStyle="1" w:styleId="Titeladresse">
    <w:name w:val="Titeladresse"/>
    <w:basedOn w:val="Standard"/>
    <w:rsid w:val="001E6EDA"/>
    <w:pPr>
      <w:jc w:val="center"/>
    </w:pPr>
    <w:rPr>
      <w:szCs w:val="20"/>
    </w:rPr>
  </w:style>
  <w:style w:type="paragraph" w:customStyle="1" w:styleId="Formatvorlageberschift1-0125PtLinks">
    <w:name w:val="Formatvorlage Überschift 1-0 + 125 Pt. Links"/>
    <w:basedOn w:val="berschift1-0"/>
    <w:rsid w:val="0010114E"/>
    <w:pPr>
      <w:jc w:val="left"/>
    </w:pPr>
    <w:rPr>
      <w:bCs/>
      <w:color w:val="115A7B"/>
      <w:sz w:val="25"/>
      <w:szCs w:val="20"/>
    </w:rPr>
  </w:style>
  <w:style w:type="character" w:styleId="NichtaufgelsteErwhnung">
    <w:name w:val="Unresolved Mention"/>
    <w:basedOn w:val="Absatz-Standardschriftart"/>
    <w:uiPriority w:val="99"/>
    <w:semiHidden/>
    <w:unhideWhenUsed/>
    <w:rsid w:val="000C3CB5"/>
    <w:rPr>
      <w:color w:val="808080"/>
      <w:shd w:val="clear" w:color="auto" w:fill="E6E6E6"/>
    </w:rPr>
  </w:style>
  <w:style w:type="paragraph" w:styleId="Verzeichnis4">
    <w:name w:val="toc 4"/>
    <w:basedOn w:val="Standard"/>
    <w:next w:val="Standard"/>
    <w:autoRedefine/>
    <w:uiPriority w:val="39"/>
    <w:unhideWhenUsed/>
    <w:rsid w:val="00CC0AC7"/>
    <w:pPr>
      <w:spacing w:after="100"/>
      <w:ind w:left="660"/>
    </w:pPr>
  </w:style>
  <w:style w:type="paragraph" w:customStyle="1" w:styleId="Titel-1">
    <w:name w:val="Titel-1"/>
    <w:basedOn w:val="Titel"/>
    <w:qFormat/>
    <w:rsid w:val="007144DE"/>
    <w:rPr>
      <w:sz w:val="40"/>
      <w:lang w:val="de-AT"/>
    </w:rPr>
  </w:style>
  <w:style w:type="paragraph" w:customStyle="1" w:styleId="Titel-2">
    <w:name w:val="Titel-2"/>
    <w:basedOn w:val="Titel"/>
    <w:qFormat/>
    <w:rsid w:val="007144DE"/>
    <w:rPr>
      <w:sz w:val="36"/>
      <w:lang w:val="de-AT"/>
    </w:rPr>
  </w:style>
  <w:style w:type="paragraph" w:customStyle="1" w:styleId="Titel-3">
    <w:name w:val="Titel-3"/>
    <w:basedOn w:val="Titel"/>
    <w:rsid w:val="007144DE"/>
    <w:rPr>
      <w:sz w:val="32"/>
    </w:rPr>
  </w:style>
  <w:style w:type="character" w:styleId="Platzhaltertext">
    <w:name w:val="Placeholder Text"/>
    <w:basedOn w:val="Absatz-Standardschriftart"/>
    <w:uiPriority w:val="99"/>
    <w:semiHidden/>
    <w:rsid w:val="000A3C3D"/>
    <w:rPr>
      <w:color w:val="808080"/>
    </w:rPr>
  </w:style>
  <w:style w:type="table" w:styleId="Listentabelle4Akzent1">
    <w:name w:val="List Table 4 Accent 1"/>
    <w:basedOn w:val="NormaleTabelle"/>
    <w:uiPriority w:val="49"/>
    <w:rsid w:val="004B3B4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45921">
      <w:bodyDiv w:val="1"/>
      <w:marLeft w:val="0"/>
      <w:marRight w:val="0"/>
      <w:marTop w:val="0"/>
      <w:marBottom w:val="0"/>
      <w:divBdr>
        <w:top w:val="none" w:sz="0" w:space="0" w:color="auto"/>
        <w:left w:val="none" w:sz="0" w:space="0" w:color="auto"/>
        <w:bottom w:val="none" w:sz="0" w:space="0" w:color="auto"/>
        <w:right w:val="none" w:sz="0" w:space="0" w:color="auto"/>
      </w:divBdr>
      <w:divsChild>
        <w:div w:id="540899911">
          <w:marLeft w:val="0"/>
          <w:marRight w:val="0"/>
          <w:marTop w:val="300"/>
          <w:marBottom w:val="300"/>
          <w:divBdr>
            <w:top w:val="none" w:sz="0" w:space="0" w:color="auto"/>
            <w:left w:val="none" w:sz="0" w:space="0" w:color="auto"/>
            <w:bottom w:val="none" w:sz="0" w:space="0" w:color="auto"/>
            <w:right w:val="none" w:sz="0" w:space="0" w:color="auto"/>
          </w:divBdr>
          <w:divsChild>
            <w:div w:id="696582582">
              <w:marLeft w:val="0"/>
              <w:marRight w:val="0"/>
              <w:marTop w:val="0"/>
              <w:marBottom w:val="0"/>
              <w:divBdr>
                <w:top w:val="none" w:sz="0" w:space="0" w:color="auto"/>
                <w:left w:val="none" w:sz="0" w:space="0" w:color="auto"/>
                <w:bottom w:val="none" w:sz="0" w:space="0" w:color="auto"/>
                <w:right w:val="none" w:sz="0" w:space="0" w:color="auto"/>
              </w:divBdr>
              <w:divsChild>
                <w:div w:id="946085437">
                  <w:marLeft w:val="150"/>
                  <w:marRight w:val="150"/>
                  <w:marTop w:val="0"/>
                  <w:marBottom w:val="0"/>
                  <w:divBdr>
                    <w:top w:val="none" w:sz="0" w:space="0" w:color="auto"/>
                    <w:left w:val="none" w:sz="0" w:space="0" w:color="auto"/>
                    <w:bottom w:val="none" w:sz="0" w:space="0" w:color="auto"/>
                    <w:right w:val="none" w:sz="0" w:space="0" w:color="auto"/>
                  </w:divBdr>
                  <w:divsChild>
                    <w:div w:id="361323761">
                      <w:marLeft w:val="0"/>
                      <w:marRight w:val="0"/>
                      <w:marTop w:val="0"/>
                      <w:marBottom w:val="0"/>
                      <w:divBdr>
                        <w:top w:val="none" w:sz="0" w:space="0" w:color="auto"/>
                        <w:left w:val="none" w:sz="0" w:space="0" w:color="auto"/>
                        <w:bottom w:val="none" w:sz="0" w:space="0" w:color="auto"/>
                        <w:right w:val="none" w:sz="0" w:space="0" w:color="auto"/>
                      </w:divBdr>
                      <w:divsChild>
                        <w:div w:id="1346710161">
                          <w:marLeft w:val="0"/>
                          <w:marRight w:val="0"/>
                          <w:marTop w:val="0"/>
                          <w:marBottom w:val="0"/>
                          <w:divBdr>
                            <w:top w:val="none" w:sz="0" w:space="0" w:color="auto"/>
                            <w:left w:val="none" w:sz="0" w:space="0" w:color="auto"/>
                            <w:bottom w:val="none" w:sz="0" w:space="0" w:color="auto"/>
                            <w:right w:val="none" w:sz="0" w:space="0" w:color="auto"/>
                          </w:divBdr>
                          <w:divsChild>
                            <w:div w:id="50345863">
                              <w:marLeft w:val="0"/>
                              <w:marRight w:val="0"/>
                              <w:marTop w:val="0"/>
                              <w:marBottom w:val="0"/>
                              <w:divBdr>
                                <w:top w:val="none" w:sz="0" w:space="0" w:color="auto"/>
                                <w:left w:val="none" w:sz="0" w:space="0" w:color="auto"/>
                                <w:bottom w:val="none" w:sz="0" w:space="0" w:color="auto"/>
                                <w:right w:val="none" w:sz="0" w:space="0" w:color="auto"/>
                              </w:divBdr>
                              <w:divsChild>
                                <w:div w:id="364447044">
                                  <w:marLeft w:val="75"/>
                                  <w:marRight w:val="75"/>
                                  <w:marTop w:val="75"/>
                                  <w:marBottom w:val="75"/>
                                  <w:divBdr>
                                    <w:top w:val="none" w:sz="0" w:space="0" w:color="auto"/>
                                    <w:left w:val="none" w:sz="0" w:space="0" w:color="auto"/>
                                    <w:bottom w:val="none" w:sz="0" w:space="0" w:color="auto"/>
                                    <w:right w:val="none" w:sz="0" w:space="0" w:color="auto"/>
                                  </w:divBdr>
                                  <w:divsChild>
                                    <w:div w:id="1684933363">
                                      <w:marLeft w:val="0"/>
                                      <w:marRight w:val="0"/>
                                      <w:marTop w:val="0"/>
                                      <w:marBottom w:val="0"/>
                                      <w:divBdr>
                                        <w:top w:val="none" w:sz="0" w:space="0" w:color="auto"/>
                                        <w:left w:val="none" w:sz="0" w:space="0" w:color="auto"/>
                                        <w:bottom w:val="none" w:sz="0" w:space="0" w:color="auto"/>
                                        <w:right w:val="none" w:sz="0" w:space="0" w:color="auto"/>
                                      </w:divBdr>
                                      <w:divsChild>
                                        <w:div w:id="1763253950">
                                          <w:marLeft w:val="0"/>
                                          <w:marRight w:val="0"/>
                                          <w:marTop w:val="0"/>
                                          <w:marBottom w:val="0"/>
                                          <w:divBdr>
                                            <w:top w:val="none" w:sz="0" w:space="0" w:color="auto"/>
                                            <w:left w:val="none" w:sz="0" w:space="0" w:color="auto"/>
                                            <w:bottom w:val="none" w:sz="0" w:space="0" w:color="auto"/>
                                            <w:right w:val="none" w:sz="0" w:space="0" w:color="auto"/>
                                          </w:divBdr>
                                          <w:divsChild>
                                            <w:div w:id="13501812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646413">
      <w:bodyDiv w:val="1"/>
      <w:marLeft w:val="0"/>
      <w:marRight w:val="0"/>
      <w:marTop w:val="0"/>
      <w:marBottom w:val="0"/>
      <w:divBdr>
        <w:top w:val="none" w:sz="0" w:space="0" w:color="auto"/>
        <w:left w:val="none" w:sz="0" w:space="0" w:color="auto"/>
        <w:bottom w:val="none" w:sz="0" w:space="0" w:color="auto"/>
        <w:right w:val="none" w:sz="0" w:space="0" w:color="auto"/>
      </w:divBdr>
    </w:div>
    <w:div w:id="811872413">
      <w:bodyDiv w:val="1"/>
      <w:marLeft w:val="0"/>
      <w:marRight w:val="0"/>
      <w:marTop w:val="0"/>
      <w:marBottom w:val="0"/>
      <w:divBdr>
        <w:top w:val="none" w:sz="0" w:space="0" w:color="auto"/>
        <w:left w:val="none" w:sz="0" w:space="0" w:color="auto"/>
        <w:bottom w:val="none" w:sz="0" w:space="0" w:color="auto"/>
        <w:right w:val="none" w:sz="0" w:space="0" w:color="auto"/>
      </w:divBdr>
    </w:div>
    <w:div w:id="201753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ffice@breanos.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O:\Vorlagen\Projekt\2018-03-14%20Anforderungsdefinition%20Vorlage%20v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2960A096C8489BBA811C450BDB1C3B"/>
        <w:category>
          <w:name w:val="General"/>
          <w:gallery w:val="placeholder"/>
        </w:category>
        <w:types>
          <w:type w:val="bbPlcHdr"/>
        </w:types>
        <w:behaviors>
          <w:behavior w:val="content"/>
        </w:behaviors>
        <w:guid w:val="{C233330F-B269-4B22-B6E0-AA4DE01B9478}"/>
      </w:docPartPr>
      <w:docPartBody>
        <w:p w:rsidR="000C27B7" w:rsidRDefault="00C25A4E">
          <w:pPr>
            <w:pStyle w:val="742960A096C8489BBA811C450BDB1C3B"/>
          </w:pPr>
          <w:r w:rsidRPr="00D84875">
            <w:rPr>
              <w:rStyle w:val="Platzhaltertext"/>
            </w:rPr>
            <w:t>[Title]</w:t>
          </w:r>
        </w:p>
      </w:docPartBody>
    </w:docPart>
    <w:docPart>
      <w:docPartPr>
        <w:name w:val="CE0FF43BC0034B06AD5BC9CF670099FE"/>
        <w:category>
          <w:name w:val="General"/>
          <w:gallery w:val="placeholder"/>
        </w:category>
        <w:types>
          <w:type w:val="bbPlcHdr"/>
        </w:types>
        <w:behaviors>
          <w:behavior w:val="content"/>
        </w:behaviors>
        <w:guid w:val="{DBC844DC-AD5F-44A1-A4F4-351900485A67}"/>
      </w:docPartPr>
      <w:docPartBody>
        <w:p w:rsidR="000C27B7" w:rsidRDefault="00C25A4E">
          <w:pPr>
            <w:pStyle w:val="CE0FF43BC0034B06AD5BC9CF670099FE"/>
          </w:pPr>
          <w:r w:rsidRPr="00D84875">
            <w:rPr>
              <w:rStyle w:val="Platzhaltertext"/>
            </w:rPr>
            <w:t>[Subject]</w:t>
          </w:r>
        </w:p>
      </w:docPartBody>
    </w:docPart>
    <w:docPart>
      <w:docPartPr>
        <w:name w:val="0393D84A2C4B4F2B9B0C8FB686D26B25"/>
        <w:category>
          <w:name w:val="General"/>
          <w:gallery w:val="placeholder"/>
        </w:category>
        <w:types>
          <w:type w:val="bbPlcHdr"/>
        </w:types>
        <w:behaviors>
          <w:behavior w:val="content"/>
        </w:behaviors>
        <w:guid w:val="{0BFD0BD3-EFBD-4C95-8625-EED9330ED132}"/>
      </w:docPartPr>
      <w:docPartBody>
        <w:p w:rsidR="000C27B7" w:rsidRDefault="00C25A4E">
          <w:pPr>
            <w:pStyle w:val="0393D84A2C4B4F2B9B0C8FB686D26B25"/>
          </w:pPr>
          <w:r w:rsidRPr="00D84875">
            <w:rPr>
              <w:rStyle w:val="Platzhaltertext"/>
            </w:rPr>
            <w:t>[Author]</w:t>
          </w:r>
        </w:p>
      </w:docPartBody>
    </w:docPart>
    <w:docPart>
      <w:docPartPr>
        <w:name w:val="D5442F5363474191993076314520181A"/>
        <w:category>
          <w:name w:val="General"/>
          <w:gallery w:val="placeholder"/>
        </w:category>
        <w:types>
          <w:type w:val="bbPlcHdr"/>
        </w:types>
        <w:behaviors>
          <w:behavior w:val="content"/>
        </w:behaviors>
        <w:guid w:val="{8FDCAEB7-E92A-4216-B02B-1147D4C55614}"/>
      </w:docPartPr>
      <w:docPartBody>
        <w:p w:rsidR="000C27B7" w:rsidRDefault="00C25A4E">
          <w:pPr>
            <w:pStyle w:val="D5442F5363474191993076314520181A"/>
          </w:pPr>
          <w:r w:rsidRPr="00D84875">
            <w:rPr>
              <w:rStyle w:val="Platzhaltertext"/>
            </w:rPr>
            <w:t>[Title]</w:t>
          </w:r>
        </w:p>
      </w:docPartBody>
    </w:docPart>
    <w:docPart>
      <w:docPartPr>
        <w:name w:val="5D0B510C488A4D4C9BEEB7CDFFE76724"/>
        <w:category>
          <w:name w:val="General"/>
          <w:gallery w:val="placeholder"/>
        </w:category>
        <w:types>
          <w:type w:val="bbPlcHdr"/>
        </w:types>
        <w:behaviors>
          <w:behavior w:val="content"/>
        </w:behaviors>
        <w:guid w:val="{715A2343-FE86-4499-B05B-72637C263986}"/>
      </w:docPartPr>
      <w:docPartBody>
        <w:p w:rsidR="000C27B7" w:rsidRDefault="00C25A4E">
          <w:pPr>
            <w:pStyle w:val="5D0B510C488A4D4C9BEEB7CDFFE76724"/>
          </w:pPr>
          <w:r w:rsidRPr="00D84875">
            <w:rPr>
              <w:rStyle w:val="Platzhalt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A4E"/>
    <w:rsid w:val="000C27B7"/>
    <w:rsid w:val="00132F65"/>
    <w:rsid w:val="008111E5"/>
    <w:rsid w:val="00C25A4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742960A096C8489BBA811C450BDB1C3B">
    <w:name w:val="742960A096C8489BBA811C450BDB1C3B"/>
  </w:style>
  <w:style w:type="paragraph" w:customStyle="1" w:styleId="CE0FF43BC0034B06AD5BC9CF670099FE">
    <w:name w:val="CE0FF43BC0034B06AD5BC9CF670099FE"/>
  </w:style>
  <w:style w:type="paragraph" w:customStyle="1" w:styleId="0393D84A2C4B4F2B9B0C8FB686D26B25">
    <w:name w:val="0393D84A2C4B4F2B9B0C8FB686D26B25"/>
  </w:style>
  <w:style w:type="paragraph" w:customStyle="1" w:styleId="D5442F5363474191993076314520181A">
    <w:name w:val="D5442F5363474191993076314520181A"/>
  </w:style>
  <w:style w:type="paragraph" w:customStyle="1" w:styleId="5D0B510C488A4D4C9BEEB7CDFFE76724">
    <w:name w:val="5D0B510C488A4D4C9BEEB7CDFFE767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5DEE8-BDEA-4904-8CA3-39C5A9E02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2018-03-14 Anforderungsdefinition Vorlage v1.0.dotx</Template>
  <TotalTime>0</TotalTime>
  <Pages>7</Pages>
  <Words>884</Words>
  <Characters>5570</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Requirement definition</vt:lpstr>
      <vt:lpstr>Anforderungsdefinition</vt:lpstr>
    </vt:vector>
  </TitlesOfParts>
  <Company>Breanos Software</Company>
  <LinksUpToDate>false</LinksUpToDate>
  <CharactersWithSpaces>6442</CharactersWithSpaces>
  <SharedDoc>false</SharedDoc>
  <HLinks>
    <vt:vector size="120" baseType="variant">
      <vt:variant>
        <vt:i4>1572924</vt:i4>
      </vt:variant>
      <vt:variant>
        <vt:i4>113</vt:i4>
      </vt:variant>
      <vt:variant>
        <vt:i4>0</vt:i4>
      </vt:variant>
      <vt:variant>
        <vt:i4>5</vt:i4>
      </vt:variant>
      <vt:variant>
        <vt:lpwstr/>
      </vt:variant>
      <vt:variant>
        <vt:lpwstr>_Toc286694153</vt:lpwstr>
      </vt:variant>
      <vt:variant>
        <vt:i4>1572924</vt:i4>
      </vt:variant>
      <vt:variant>
        <vt:i4>107</vt:i4>
      </vt:variant>
      <vt:variant>
        <vt:i4>0</vt:i4>
      </vt:variant>
      <vt:variant>
        <vt:i4>5</vt:i4>
      </vt:variant>
      <vt:variant>
        <vt:lpwstr/>
      </vt:variant>
      <vt:variant>
        <vt:lpwstr>_Toc286694152</vt:lpwstr>
      </vt:variant>
      <vt:variant>
        <vt:i4>1572924</vt:i4>
      </vt:variant>
      <vt:variant>
        <vt:i4>101</vt:i4>
      </vt:variant>
      <vt:variant>
        <vt:i4>0</vt:i4>
      </vt:variant>
      <vt:variant>
        <vt:i4>5</vt:i4>
      </vt:variant>
      <vt:variant>
        <vt:lpwstr/>
      </vt:variant>
      <vt:variant>
        <vt:lpwstr>_Toc286694151</vt:lpwstr>
      </vt:variant>
      <vt:variant>
        <vt:i4>1572924</vt:i4>
      </vt:variant>
      <vt:variant>
        <vt:i4>95</vt:i4>
      </vt:variant>
      <vt:variant>
        <vt:i4>0</vt:i4>
      </vt:variant>
      <vt:variant>
        <vt:i4>5</vt:i4>
      </vt:variant>
      <vt:variant>
        <vt:lpwstr/>
      </vt:variant>
      <vt:variant>
        <vt:lpwstr>_Toc286694150</vt:lpwstr>
      </vt:variant>
      <vt:variant>
        <vt:i4>1638460</vt:i4>
      </vt:variant>
      <vt:variant>
        <vt:i4>89</vt:i4>
      </vt:variant>
      <vt:variant>
        <vt:i4>0</vt:i4>
      </vt:variant>
      <vt:variant>
        <vt:i4>5</vt:i4>
      </vt:variant>
      <vt:variant>
        <vt:lpwstr/>
      </vt:variant>
      <vt:variant>
        <vt:lpwstr>_Toc286694149</vt:lpwstr>
      </vt:variant>
      <vt:variant>
        <vt:i4>1638460</vt:i4>
      </vt:variant>
      <vt:variant>
        <vt:i4>83</vt:i4>
      </vt:variant>
      <vt:variant>
        <vt:i4>0</vt:i4>
      </vt:variant>
      <vt:variant>
        <vt:i4>5</vt:i4>
      </vt:variant>
      <vt:variant>
        <vt:lpwstr/>
      </vt:variant>
      <vt:variant>
        <vt:lpwstr>_Toc286694148</vt:lpwstr>
      </vt:variant>
      <vt:variant>
        <vt:i4>1638460</vt:i4>
      </vt:variant>
      <vt:variant>
        <vt:i4>77</vt:i4>
      </vt:variant>
      <vt:variant>
        <vt:i4>0</vt:i4>
      </vt:variant>
      <vt:variant>
        <vt:i4>5</vt:i4>
      </vt:variant>
      <vt:variant>
        <vt:lpwstr/>
      </vt:variant>
      <vt:variant>
        <vt:lpwstr>_Toc286694147</vt:lpwstr>
      </vt:variant>
      <vt:variant>
        <vt:i4>1638460</vt:i4>
      </vt:variant>
      <vt:variant>
        <vt:i4>71</vt:i4>
      </vt:variant>
      <vt:variant>
        <vt:i4>0</vt:i4>
      </vt:variant>
      <vt:variant>
        <vt:i4>5</vt:i4>
      </vt:variant>
      <vt:variant>
        <vt:lpwstr/>
      </vt:variant>
      <vt:variant>
        <vt:lpwstr>_Toc286694146</vt:lpwstr>
      </vt:variant>
      <vt:variant>
        <vt:i4>1638460</vt:i4>
      </vt:variant>
      <vt:variant>
        <vt:i4>65</vt:i4>
      </vt:variant>
      <vt:variant>
        <vt:i4>0</vt:i4>
      </vt:variant>
      <vt:variant>
        <vt:i4>5</vt:i4>
      </vt:variant>
      <vt:variant>
        <vt:lpwstr/>
      </vt:variant>
      <vt:variant>
        <vt:lpwstr>_Toc286694145</vt:lpwstr>
      </vt:variant>
      <vt:variant>
        <vt:i4>1638460</vt:i4>
      </vt:variant>
      <vt:variant>
        <vt:i4>59</vt:i4>
      </vt:variant>
      <vt:variant>
        <vt:i4>0</vt:i4>
      </vt:variant>
      <vt:variant>
        <vt:i4>5</vt:i4>
      </vt:variant>
      <vt:variant>
        <vt:lpwstr/>
      </vt:variant>
      <vt:variant>
        <vt:lpwstr>_Toc286694144</vt:lpwstr>
      </vt:variant>
      <vt:variant>
        <vt:i4>1638460</vt:i4>
      </vt:variant>
      <vt:variant>
        <vt:i4>53</vt:i4>
      </vt:variant>
      <vt:variant>
        <vt:i4>0</vt:i4>
      </vt:variant>
      <vt:variant>
        <vt:i4>5</vt:i4>
      </vt:variant>
      <vt:variant>
        <vt:lpwstr/>
      </vt:variant>
      <vt:variant>
        <vt:lpwstr>_Toc286694143</vt:lpwstr>
      </vt:variant>
      <vt:variant>
        <vt:i4>1638460</vt:i4>
      </vt:variant>
      <vt:variant>
        <vt:i4>47</vt:i4>
      </vt:variant>
      <vt:variant>
        <vt:i4>0</vt:i4>
      </vt:variant>
      <vt:variant>
        <vt:i4>5</vt:i4>
      </vt:variant>
      <vt:variant>
        <vt:lpwstr/>
      </vt:variant>
      <vt:variant>
        <vt:lpwstr>_Toc286694142</vt:lpwstr>
      </vt:variant>
      <vt:variant>
        <vt:i4>1638460</vt:i4>
      </vt:variant>
      <vt:variant>
        <vt:i4>41</vt:i4>
      </vt:variant>
      <vt:variant>
        <vt:i4>0</vt:i4>
      </vt:variant>
      <vt:variant>
        <vt:i4>5</vt:i4>
      </vt:variant>
      <vt:variant>
        <vt:lpwstr/>
      </vt:variant>
      <vt:variant>
        <vt:lpwstr>_Toc286694141</vt:lpwstr>
      </vt:variant>
      <vt:variant>
        <vt:i4>1638460</vt:i4>
      </vt:variant>
      <vt:variant>
        <vt:i4>35</vt:i4>
      </vt:variant>
      <vt:variant>
        <vt:i4>0</vt:i4>
      </vt:variant>
      <vt:variant>
        <vt:i4>5</vt:i4>
      </vt:variant>
      <vt:variant>
        <vt:lpwstr/>
      </vt:variant>
      <vt:variant>
        <vt:lpwstr>_Toc286694140</vt:lpwstr>
      </vt:variant>
      <vt:variant>
        <vt:i4>1966140</vt:i4>
      </vt:variant>
      <vt:variant>
        <vt:i4>29</vt:i4>
      </vt:variant>
      <vt:variant>
        <vt:i4>0</vt:i4>
      </vt:variant>
      <vt:variant>
        <vt:i4>5</vt:i4>
      </vt:variant>
      <vt:variant>
        <vt:lpwstr/>
      </vt:variant>
      <vt:variant>
        <vt:lpwstr>_Toc286694139</vt:lpwstr>
      </vt:variant>
      <vt:variant>
        <vt:i4>1966140</vt:i4>
      </vt:variant>
      <vt:variant>
        <vt:i4>23</vt:i4>
      </vt:variant>
      <vt:variant>
        <vt:i4>0</vt:i4>
      </vt:variant>
      <vt:variant>
        <vt:i4>5</vt:i4>
      </vt:variant>
      <vt:variant>
        <vt:lpwstr/>
      </vt:variant>
      <vt:variant>
        <vt:lpwstr>_Toc286694138</vt:lpwstr>
      </vt:variant>
      <vt:variant>
        <vt:i4>1966140</vt:i4>
      </vt:variant>
      <vt:variant>
        <vt:i4>17</vt:i4>
      </vt:variant>
      <vt:variant>
        <vt:i4>0</vt:i4>
      </vt:variant>
      <vt:variant>
        <vt:i4>5</vt:i4>
      </vt:variant>
      <vt:variant>
        <vt:lpwstr/>
      </vt:variant>
      <vt:variant>
        <vt:lpwstr>_Toc286694137</vt:lpwstr>
      </vt:variant>
      <vt:variant>
        <vt:i4>1966140</vt:i4>
      </vt:variant>
      <vt:variant>
        <vt:i4>11</vt:i4>
      </vt:variant>
      <vt:variant>
        <vt:i4>0</vt:i4>
      </vt:variant>
      <vt:variant>
        <vt:i4>5</vt:i4>
      </vt:variant>
      <vt:variant>
        <vt:lpwstr/>
      </vt:variant>
      <vt:variant>
        <vt:lpwstr>_Toc286694136</vt:lpwstr>
      </vt:variant>
      <vt:variant>
        <vt:i4>1966140</vt:i4>
      </vt:variant>
      <vt:variant>
        <vt:i4>5</vt:i4>
      </vt:variant>
      <vt:variant>
        <vt:i4>0</vt:i4>
      </vt:variant>
      <vt:variant>
        <vt:i4>5</vt:i4>
      </vt:variant>
      <vt:variant>
        <vt:lpwstr/>
      </vt:variant>
      <vt:variant>
        <vt:lpwstr>_Toc286694135</vt:lpwstr>
      </vt:variant>
      <vt:variant>
        <vt:i4>7864391</vt:i4>
      </vt:variant>
      <vt:variant>
        <vt:i4>0</vt:i4>
      </vt:variant>
      <vt:variant>
        <vt:i4>0</vt:i4>
      </vt:variant>
      <vt:variant>
        <vt:i4>5</vt:i4>
      </vt:variant>
      <vt:variant>
        <vt:lpwstr>mailto:dominik.hutterer@wista-it.com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definition</dc:title>
  <dc:subject>TCP-Listener KPU for PLC</dc:subject>
  <dc:creator>Krisch</dc:creator>
  <cp:lastModifiedBy>Dominik Hutterer</cp:lastModifiedBy>
  <cp:revision>3</cp:revision>
  <cp:lastPrinted>2017-12-19T13:24:00Z</cp:lastPrinted>
  <dcterms:created xsi:type="dcterms:W3CDTF">2018-04-12T14:20:00Z</dcterms:created>
  <dcterms:modified xsi:type="dcterms:W3CDTF">2018-04-12T14:28:00Z</dcterms:modified>
</cp:coreProperties>
</file>