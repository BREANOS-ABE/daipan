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03" w:rsidRPr="00BF036D" w:rsidRDefault="008F4741" w:rsidP="008F4741">
      <w:pPr>
        <w:jc w:val="center"/>
        <w:rPr>
          <w:lang w:val="de-AT"/>
        </w:rPr>
      </w:pPr>
      <w:r w:rsidRPr="00BF036D">
        <w:rPr>
          <w:lang w:val="de-AT"/>
        </w:rPr>
        <w:t>External Communication</w:t>
      </w:r>
    </w:p>
    <w:p w:rsidR="00AE643F" w:rsidRPr="006E62AC" w:rsidRDefault="00BD7BFE">
      <w:pPr>
        <w:pStyle w:val="berschrift1"/>
        <w:rPr>
          <w:ins w:id="1" w:author="Franz Kellner" w:date="2018-10-29T10:27:00Z"/>
          <w:lang w:val="de-AT"/>
        </w:rPr>
        <w:pPrChange w:id="2" w:author="Franz Kellner" w:date="2018-10-29T12:06:00Z">
          <w:pPr/>
        </w:pPrChange>
      </w:pPr>
      <w:ins w:id="3" w:author="Franz Kellner" w:date="2018-10-29T11:30:00Z">
        <w:r w:rsidRPr="00A546BC">
          <w:rPr>
            <w:lang w:val="de-AT"/>
          </w:rPr>
          <w:t>Beschrei</w:t>
        </w:r>
        <w:r w:rsidRPr="006E62AC">
          <w:rPr>
            <w:lang w:val="de-AT"/>
          </w:rPr>
          <w:t>bung</w:t>
        </w:r>
      </w:ins>
    </w:p>
    <w:p w:rsidR="008F4741" w:rsidRPr="00A546BC" w:rsidRDefault="008F4741" w:rsidP="008F4741">
      <w:pPr>
        <w:rPr>
          <w:ins w:id="4" w:author="Franz Kellner" w:date="2018-10-29T10:25:00Z"/>
          <w:lang w:val="de-AT"/>
        </w:rPr>
      </w:pPr>
      <w:del w:id="5" w:author="Franz Kellner" w:date="2018-10-29T10:27:00Z">
        <w:r w:rsidRPr="00A546BC" w:rsidDel="00AE643F">
          <w:rPr>
            <w:lang w:val="de-AT"/>
          </w:rPr>
          <w:delText xml:space="preserve">Der Service </w:delText>
        </w:r>
      </w:del>
      <w:r w:rsidRPr="00A546BC">
        <w:rPr>
          <w:lang w:val="de-AT"/>
        </w:rPr>
        <w:t>External</w:t>
      </w:r>
      <w:ins w:id="6" w:author="Franz Kellner" w:date="2018-10-29T10:27:00Z">
        <w:r w:rsidR="00AE643F" w:rsidRPr="00A546BC">
          <w:rPr>
            <w:lang w:val="de-AT"/>
          </w:rPr>
          <w:t xml:space="preserve"> </w:t>
        </w:r>
      </w:ins>
      <w:r w:rsidRPr="00A546BC">
        <w:rPr>
          <w:lang w:val="de-AT"/>
        </w:rPr>
        <w:t xml:space="preserve">Communication dient als Komponente </w:t>
      </w:r>
      <w:r w:rsidR="00BF036D" w:rsidRPr="00A546BC">
        <w:rPr>
          <w:lang w:val="de-AT"/>
        </w:rPr>
        <w:t>Senden und Empfangen</w:t>
      </w:r>
      <w:r w:rsidRPr="00A546BC">
        <w:rPr>
          <w:lang w:val="de-AT"/>
        </w:rPr>
        <w:t xml:space="preserve"> von SignalR Nachrichten. Der XClient</w:t>
      </w:r>
      <w:r w:rsidR="00BF036D" w:rsidRPr="00A546BC">
        <w:rPr>
          <w:lang w:val="de-AT"/>
        </w:rPr>
        <w:t xml:space="preserve"> als die Schnittstelle zum Benutzer, </w:t>
      </w:r>
      <w:r w:rsidRPr="00A546BC">
        <w:rPr>
          <w:lang w:val="de-AT"/>
        </w:rPr>
        <w:t>verbindet sich via SignalR auf d</w:t>
      </w:r>
      <w:r w:rsidR="00BF036D" w:rsidRPr="00A546BC">
        <w:rPr>
          <w:lang w:val="de-AT"/>
        </w:rPr>
        <w:t>en von External Communication bereitgestellten Endpunkt.</w:t>
      </w:r>
    </w:p>
    <w:p w:rsidR="00AE643F" w:rsidRPr="00A546BC" w:rsidRDefault="00AE643F" w:rsidP="008F4741">
      <w:pPr>
        <w:rPr>
          <w:ins w:id="7" w:author="Franz Kellner" w:date="2018-10-29T10:27:00Z"/>
          <w:lang w:val="de-AT"/>
        </w:rPr>
      </w:pPr>
      <w:ins w:id="8" w:author="Franz Kellner" w:date="2018-10-29T10:25:00Z">
        <w:r w:rsidRPr="00A546BC">
          <w:rPr>
            <w:lang w:val="de-AT"/>
          </w:rPr>
          <w:t>Über die bereitgestellten Endpunkte ist es dem Benutzer mögl</w:t>
        </w:r>
      </w:ins>
      <w:ins w:id="9" w:author="Franz Kellner" w:date="2018-10-29T10:26:00Z">
        <w:r w:rsidRPr="00A546BC">
          <w:rPr>
            <w:lang w:val="de-AT"/>
          </w:rPr>
          <w:t xml:space="preserve">ich, die KPUs in einer generischen, modularen Weise zu steuern, je </w:t>
        </w:r>
        <w:proofErr w:type="spellStart"/>
        <w:r w:rsidRPr="00A546BC">
          <w:rPr>
            <w:lang w:val="de-AT"/>
          </w:rPr>
          <w:t>nach dem</w:t>
        </w:r>
        <w:proofErr w:type="spellEnd"/>
        <w:r w:rsidRPr="00A546BC">
          <w:rPr>
            <w:lang w:val="de-AT"/>
          </w:rPr>
          <w:t xml:space="preserve"> welche Schnittstellen, Modelle und Ansichten diese selbst bereitstellen.</w:t>
        </w:r>
      </w:ins>
    </w:p>
    <w:p w:rsidR="00AE643F" w:rsidRPr="00A546BC" w:rsidRDefault="00AE643F" w:rsidP="008F4741">
      <w:pPr>
        <w:rPr>
          <w:ins w:id="10" w:author="Franz Kellner" w:date="2018-10-29T10:28:00Z"/>
          <w:lang w:val="de-AT"/>
        </w:rPr>
      </w:pPr>
      <w:ins w:id="11" w:author="Franz Kellner" w:date="2018-10-29T10:27:00Z">
        <w:r w:rsidRPr="00A546BC">
          <w:rPr>
            <w:lang w:val="de-AT"/>
          </w:rPr>
          <w:t xml:space="preserve">Dazu </w:t>
        </w:r>
        <w:r w:rsidRPr="00A546BC">
          <w:rPr>
            <w:lang w:val="de-AT"/>
            <w:rPrChange w:id="12" w:author="Franz Kellner" w:date="2018-10-29T12:12:00Z">
              <w:rPr/>
            </w:rPrChange>
          </w:rPr>
          <w:t>ko</w:t>
        </w:r>
      </w:ins>
      <w:ins w:id="13" w:author="Franz Kellner" w:date="2018-10-29T10:28:00Z">
        <w:r w:rsidRPr="00A546BC">
          <w:rPr>
            <w:lang w:val="de-AT"/>
            <w:rPrChange w:id="14" w:author="Franz Kellner" w:date="2018-10-29T12:12:00Z">
              <w:rPr/>
            </w:rPrChange>
          </w:rPr>
          <w:t xml:space="preserve">mmuniziert </w:t>
        </w:r>
      </w:ins>
      <w:ins w:id="15" w:author="Franz Kellner" w:date="2018-10-29T10:27:00Z">
        <w:r w:rsidRPr="00A546BC">
          <w:rPr>
            <w:lang w:val="de-AT"/>
          </w:rPr>
          <w:t xml:space="preserve">External Communication </w:t>
        </w:r>
      </w:ins>
      <w:ins w:id="16" w:author="Franz Kellner" w:date="2018-10-29T10:28:00Z">
        <w:r w:rsidRPr="00A546BC">
          <w:rPr>
            <w:lang w:val="de-AT"/>
            <w:rPrChange w:id="17" w:author="Franz Kellner" w:date="2018-10-29T12:12:00Z">
              <w:rPr/>
            </w:rPrChange>
          </w:rPr>
          <w:t xml:space="preserve">aktiv </w:t>
        </w:r>
      </w:ins>
      <w:ins w:id="18" w:author="Franz Kellner" w:date="2018-10-29T10:27:00Z">
        <w:r w:rsidRPr="00A546BC">
          <w:rPr>
            <w:lang w:val="de-AT"/>
          </w:rPr>
          <w:t xml:space="preserve">mit </w:t>
        </w:r>
      </w:ins>
      <w:ins w:id="19" w:author="Franz Kellner" w:date="2018-10-29T10:28:00Z">
        <w:r w:rsidRPr="00A546BC">
          <w:rPr>
            <w:lang w:val="de-AT"/>
            <w:rPrChange w:id="20" w:author="Franz Kellner" w:date="2018-10-29T12:12:00Z">
              <w:rPr/>
            </w:rPrChange>
          </w:rPr>
          <w:t>d</w:t>
        </w:r>
        <w:r w:rsidRPr="00A546BC">
          <w:rPr>
            <w:lang w:val="de-AT"/>
          </w:rPr>
          <w:t>en folgenden Diensten:</w:t>
        </w:r>
      </w:ins>
    </w:p>
    <w:p w:rsidR="00AE643F" w:rsidRPr="00A546BC" w:rsidRDefault="00AE643F" w:rsidP="00AE643F">
      <w:pPr>
        <w:pStyle w:val="Listenabsatz"/>
        <w:numPr>
          <w:ilvl w:val="0"/>
          <w:numId w:val="1"/>
        </w:numPr>
        <w:rPr>
          <w:ins w:id="21" w:author="Franz Kellner" w:date="2018-10-29T10:31:00Z"/>
          <w:lang w:val="de-AT"/>
        </w:rPr>
      </w:pPr>
      <w:ins w:id="22" w:author="Franz Kellner" w:date="2018-10-29T10:28:00Z">
        <w:r w:rsidRPr="00A546BC">
          <w:rPr>
            <w:lang w:val="de-AT"/>
          </w:rPr>
          <w:t>Core Service</w:t>
        </w:r>
      </w:ins>
    </w:p>
    <w:p w:rsidR="00AE643F" w:rsidRPr="00A546BC" w:rsidRDefault="00AE643F" w:rsidP="00AE643F">
      <w:pPr>
        <w:pStyle w:val="Listenabsatz"/>
        <w:numPr>
          <w:ilvl w:val="1"/>
          <w:numId w:val="1"/>
        </w:numPr>
        <w:rPr>
          <w:ins w:id="23" w:author="Franz Kellner" w:date="2018-10-29T10:32:00Z"/>
          <w:lang w:val="de-AT"/>
        </w:rPr>
      </w:pPr>
      <w:ins w:id="24" w:author="Franz Kellner" w:date="2018-10-29T10:31:00Z">
        <w:r w:rsidRPr="00A546BC">
          <w:rPr>
            <w:lang w:val="de-AT"/>
          </w:rPr>
          <w:t>Aktiv:</w:t>
        </w:r>
      </w:ins>
      <w:ins w:id="25" w:author="Franz Kellner" w:date="2018-10-29T10:28:00Z">
        <w:r w:rsidRPr="00A546BC">
          <w:rPr>
            <w:lang w:val="de-AT"/>
          </w:rPr>
          <w:t xml:space="preserve"> zur Interaktion mit den ‚dahinter‘ liegenden </w:t>
        </w:r>
      </w:ins>
      <w:ins w:id="26" w:author="Franz Kellner" w:date="2018-10-29T10:29:00Z">
        <w:r w:rsidRPr="00A546BC">
          <w:rPr>
            <w:lang w:val="de-AT"/>
          </w:rPr>
          <w:t>KPUs</w:t>
        </w:r>
      </w:ins>
    </w:p>
    <w:p w:rsidR="00AE643F" w:rsidRPr="00A546BC" w:rsidRDefault="00AE643F">
      <w:pPr>
        <w:pStyle w:val="Listenabsatz"/>
        <w:numPr>
          <w:ilvl w:val="1"/>
          <w:numId w:val="1"/>
        </w:numPr>
        <w:rPr>
          <w:ins w:id="27" w:author="Franz Kellner" w:date="2018-10-29T10:29:00Z"/>
          <w:lang w:val="de-AT"/>
        </w:rPr>
        <w:pPrChange w:id="28" w:author="Franz Kellner" w:date="2018-10-29T10:31:00Z">
          <w:pPr>
            <w:pStyle w:val="Listenabsatz"/>
            <w:numPr>
              <w:numId w:val="1"/>
            </w:numPr>
            <w:ind w:hanging="360"/>
          </w:pPr>
        </w:pPrChange>
      </w:pPr>
      <w:ins w:id="29" w:author="Franz Kellner" w:date="2018-10-29T10:32:00Z">
        <w:r w:rsidRPr="00A546BC">
          <w:rPr>
            <w:lang w:val="de-AT"/>
          </w:rPr>
          <w:t xml:space="preserve">Passiv: zur Rückgabe von angefragten KPU-Packages die zum </w:t>
        </w:r>
      </w:ins>
      <w:ins w:id="30" w:author="Franz Kellner" w:date="2018-10-29T10:37:00Z">
        <w:r w:rsidR="004E3A99" w:rsidRPr="00A546BC">
          <w:rPr>
            <w:lang w:val="de-AT"/>
          </w:rPr>
          <w:t>‚</w:t>
        </w:r>
      </w:ins>
      <w:ins w:id="31" w:author="Franz Kellner" w:date="2018-10-29T10:32:00Z">
        <w:r w:rsidRPr="00A546BC">
          <w:rPr>
            <w:lang w:val="de-AT"/>
          </w:rPr>
          <w:t>Anzeigen einer KPU</w:t>
        </w:r>
      </w:ins>
      <w:ins w:id="32" w:author="Franz Kellner" w:date="2018-10-29T10:37:00Z">
        <w:r w:rsidR="004E3A99" w:rsidRPr="00A546BC">
          <w:rPr>
            <w:lang w:val="de-AT"/>
          </w:rPr>
          <w:t>‘</w:t>
        </w:r>
      </w:ins>
      <w:ins w:id="33" w:author="Franz Kellner" w:date="2018-10-29T10:32:00Z">
        <w:r w:rsidRPr="00A546BC">
          <w:rPr>
            <w:lang w:val="de-AT"/>
          </w:rPr>
          <w:t xml:space="preserve"> im Client benötigt werden</w:t>
        </w:r>
      </w:ins>
    </w:p>
    <w:p w:rsidR="00AE643F" w:rsidRPr="00A546BC" w:rsidRDefault="00AE643F" w:rsidP="00AE643F">
      <w:pPr>
        <w:pStyle w:val="Listenabsatz"/>
        <w:numPr>
          <w:ilvl w:val="0"/>
          <w:numId w:val="1"/>
        </w:numPr>
        <w:rPr>
          <w:ins w:id="34" w:author="Franz Kellner" w:date="2018-10-29T10:33:00Z"/>
          <w:lang w:val="de-AT"/>
        </w:rPr>
      </w:pPr>
      <w:ins w:id="35" w:author="Franz Kellner" w:date="2018-10-29T10:29:00Z">
        <w:r w:rsidRPr="00A546BC">
          <w:rPr>
            <w:lang w:val="de-AT"/>
          </w:rPr>
          <w:t>Security Service</w:t>
        </w:r>
      </w:ins>
    </w:p>
    <w:p w:rsidR="00AE643F" w:rsidRPr="00A546BC" w:rsidRDefault="00AE643F">
      <w:pPr>
        <w:pStyle w:val="Listenabsatz"/>
        <w:numPr>
          <w:ilvl w:val="1"/>
          <w:numId w:val="1"/>
        </w:numPr>
        <w:rPr>
          <w:ins w:id="36" w:author="Franz Kellner" w:date="2018-10-29T10:30:00Z"/>
          <w:lang w:val="de-AT"/>
        </w:rPr>
        <w:pPrChange w:id="37" w:author="Franz Kellner" w:date="2018-10-29T10:33:00Z">
          <w:pPr>
            <w:pStyle w:val="Listenabsatz"/>
            <w:numPr>
              <w:numId w:val="1"/>
            </w:numPr>
            <w:ind w:hanging="360"/>
          </w:pPr>
        </w:pPrChange>
      </w:pPr>
      <w:ins w:id="38" w:author="Franz Kellner" w:date="2018-10-29T10:33:00Z">
        <w:r w:rsidRPr="00A546BC">
          <w:rPr>
            <w:lang w:val="de-AT"/>
          </w:rPr>
          <w:t xml:space="preserve">Aktiv: </w:t>
        </w:r>
      </w:ins>
      <w:ins w:id="39" w:author="Franz Kellner" w:date="2018-10-29T10:29:00Z">
        <w:r w:rsidRPr="00A546BC">
          <w:rPr>
            <w:lang w:val="de-AT"/>
          </w:rPr>
          <w:t>zur Authentifizierung de</w:t>
        </w:r>
        <w:r w:rsidRPr="00A546BC">
          <w:rPr>
            <w:lang w:val="de-AT"/>
            <w:rPrChange w:id="40" w:author="Franz Kellner" w:date="2018-10-29T12:12:00Z">
              <w:rPr/>
            </w:rPrChange>
          </w:rPr>
          <w:t>s Benutz</w:t>
        </w:r>
        <w:r w:rsidRPr="00A546BC">
          <w:rPr>
            <w:lang w:val="de-AT"/>
          </w:rPr>
          <w:t>ers und zur immanenten Berechtigungsüberprüfung bei jeder Benutzeranfrage</w:t>
        </w:r>
      </w:ins>
    </w:p>
    <w:p w:rsidR="00AE643F" w:rsidRPr="00A546BC" w:rsidRDefault="00AE643F" w:rsidP="00AE643F">
      <w:pPr>
        <w:pStyle w:val="Listenabsatz"/>
        <w:numPr>
          <w:ilvl w:val="0"/>
          <w:numId w:val="1"/>
        </w:numPr>
        <w:rPr>
          <w:ins w:id="41" w:author="Franz Kellner" w:date="2018-10-29T10:33:00Z"/>
          <w:lang w:val="de-AT"/>
        </w:rPr>
      </w:pPr>
      <w:proofErr w:type="spellStart"/>
      <w:ins w:id="42" w:author="Franz Kellner" w:date="2018-10-29T10:30:00Z">
        <w:r w:rsidRPr="00A546BC">
          <w:rPr>
            <w:lang w:val="de-AT"/>
          </w:rPr>
          <w:t>Pres</w:t>
        </w:r>
      </w:ins>
      <w:ins w:id="43" w:author="Franz Kellner" w:date="2018-10-29T10:31:00Z">
        <w:r w:rsidRPr="00A546BC">
          <w:rPr>
            <w:lang w:val="de-AT"/>
          </w:rPr>
          <w:t>enter</w:t>
        </w:r>
        <w:proofErr w:type="spellEnd"/>
        <w:r w:rsidRPr="00A546BC">
          <w:rPr>
            <w:lang w:val="de-AT"/>
          </w:rPr>
          <w:t xml:space="preserve"> Service</w:t>
        </w:r>
      </w:ins>
    </w:p>
    <w:p w:rsidR="00AE643F" w:rsidRPr="00A546BC" w:rsidRDefault="00AE643F" w:rsidP="00AE643F">
      <w:pPr>
        <w:pStyle w:val="Listenabsatz"/>
        <w:numPr>
          <w:ilvl w:val="1"/>
          <w:numId w:val="1"/>
        </w:numPr>
        <w:rPr>
          <w:ins w:id="44" w:author="Franz Kellner" w:date="2018-10-29T10:33:00Z"/>
          <w:lang w:val="de-AT"/>
        </w:rPr>
      </w:pPr>
      <w:ins w:id="45" w:author="Franz Kellner" w:date="2018-10-29T10:33:00Z">
        <w:r w:rsidRPr="00A546BC">
          <w:rPr>
            <w:lang w:val="de-AT"/>
          </w:rPr>
          <w:t>Aktiv:</w:t>
        </w:r>
      </w:ins>
      <w:ins w:id="46" w:author="Franz Kellner" w:date="2018-10-29T10:31:00Z">
        <w:r w:rsidRPr="00A546BC">
          <w:rPr>
            <w:lang w:val="de-AT"/>
          </w:rPr>
          <w:t xml:space="preserve"> zur Anmeldung einer Verbindung für die Model Updates eines bestimmten Models</w:t>
        </w:r>
      </w:ins>
    </w:p>
    <w:p w:rsidR="00AE643F" w:rsidRDefault="00AE643F">
      <w:pPr>
        <w:pStyle w:val="Listenabsatz"/>
        <w:numPr>
          <w:ilvl w:val="1"/>
          <w:numId w:val="1"/>
        </w:numPr>
        <w:rPr>
          <w:ins w:id="47" w:author="Franz Kellner" w:date="2018-10-31T08:35:00Z"/>
          <w:lang w:val="de-AT"/>
        </w:rPr>
      </w:pPr>
      <w:ins w:id="48" w:author="Franz Kellner" w:date="2018-10-29T10:33:00Z">
        <w:r w:rsidRPr="00A546BC">
          <w:rPr>
            <w:lang w:val="de-AT"/>
          </w:rPr>
          <w:t>Passiv: zur Entgegennahme und Weitergabe von paketierten Model</w:t>
        </w:r>
      </w:ins>
      <w:ins w:id="49" w:author="Franz Kellner" w:date="2018-10-29T10:34:00Z">
        <w:r w:rsidRPr="00A546BC">
          <w:rPr>
            <w:lang w:val="de-AT"/>
          </w:rPr>
          <w:t xml:space="preserve"> </w:t>
        </w:r>
      </w:ins>
      <w:ins w:id="50" w:author="Franz Kellner" w:date="2018-10-29T10:33:00Z">
        <w:r w:rsidRPr="00A546BC">
          <w:rPr>
            <w:lang w:val="de-AT"/>
          </w:rPr>
          <w:t xml:space="preserve">Updates </w:t>
        </w:r>
      </w:ins>
      <w:ins w:id="51" w:author="Franz Kellner" w:date="2018-10-29T10:34:00Z">
        <w:r w:rsidRPr="00A546BC">
          <w:rPr>
            <w:lang w:val="de-AT"/>
          </w:rPr>
          <w:t>an Clients</w:t>
        </w:r>
      </w:ins>
    </w:p>
    <w:p w:rsidR="001F3698" w:rsidRDefault="001F3698" w:rsidP="001F3698">
      <w:pPr>
        <w:pStyle w:val="berschrift1"/>
        <w:rPr>
          <w:ins w:id="52" w:author="Franz Kellner" w:date="2018-10-31T08:35:00Z"/>
          <w:lang w:val="de-AT"/>
        </w:rPr>
        <w:pPrChange w:id="53" w:author="Franz Kellner" w:date="2018-10-31T08:35:00Z">
          <w:pPr/>
        </w:pPrChange>
      </w:pPr>
      <w:ins w:id="54" w:author="Franz Kellner" w:date="2018-10-31T08:35:00Z">
        <w:r>
          <w:rPr>
            <w:lang w:val="de-AT"/>
          </w:rPr>
          <w:t>Benutzung</w:t>
        </w:r>
      </w:ins>
    </w:p>
    <w:p w:rsidR="001F3698" w:rsidRDefault="001F3698" w:rsidP="001F3698">
      <w:pPr>
        <w:rPr>
          <w:ins w:id="55" w:author="Franz Kellner" w:date="2018-10-31T08:36:00Z"/>
          <w:lang w:val="de-AT"/>
        </w:rPr>
      </w:pPr>
      <w:ins w:id="56" w:author="Franz Kellner" w:date="2018-10-31T08:35:00Z">
        <w:r>
          <w:rPr>
            <w:lang w:val="de-AT"/>
          </w:rPr>
          <w:t>External Communication stellt die einzige Komponente dar, die von außerhalb des Systems direkt angesprochen werden kann. Als Technologie für die Kommunikation kommt dabei Signal</w:t>
        </w:r>
      </w:ins>
      <w:ins w:id="57" w:author="Franz Kellner" w:date="2018-10-31T08:36:00Z">
        <w:r>
          <w:rPr>
            <w:lang w:val="de-AT"/>
          </w:rPr>
          <w:t xml:space="preserve">R Core zum Einsatz, welches </w:t>
        </w:r>
        <w:proofErr w:type="spellStart"/>
        <w:r>
          <w:rPr>
            <w:lang w:val="de-AT"/>
          </w:rPr>
          <w:t>netstandard</w:t>
        </w:r>
        <w:proofErr w:type="spellEnd"/>
        <w:r>
          <w:rPr>
            <w:lang w:val="de-AT"/>
          </w:rPr>
          <w:t>-kompatibel ist und sowohl in .Net Framework, als auch .Net Core Applikationen eingesetzt werden kann.</w:t>
        </w:r>
      </w:ins>
    </w:p>
    <w:p w:rsidR="001F3698" w:rsidRDefault="001F3698" w:rsidP="001F3698">
      <w:pPr>
        <w:rPr>
          <w:ins w:id="58" w:author="Franz Kellner" w:date="2018-10-31T08:38:00Z"/>
          <w:lang w:val="de-AT"/>
        </w:rPr>
      </w:pPr>
      <w:ins w:id="59" w:author="Franz Kellner" w:date="2018-10-31T08:37:00Z">
        <w:r>
          <w:rPr>
            <w:lang w:val="de-AT"/>
          </w:rPr>
          <w:t>Die Schnittstellen Client -&gt; Server und Server -&gt; Client, die für External Communication zum Einsatz kommen, sind im Projekt „</w:t>
        </w:r>
        <w:proofErr w:type="spellStart"/>
        <w:r>
          <w:rPr>
            <w:lang w:val="de-AT"/>
          </w:rPr>
          <w:t>AssistantViewerInterfaces</w:t>
        </w:r>
        <w:proofErr w:type="spellEnd"/>
        <w:r>
          <w:rPr>
            <w:lang w:val="de-AT"/>
          </w:rPr>
          <w:t xml:space="preserve">“ der </w:t>
        </w:r>
      </w:ins>
      <w:ins w:id="60" w:author="Franz Kellner" w:date="2018-10-31T08:38:00Z">
        <w:r>
          <w:rPr>
            <w:lang w:val="de-AT"/>
          </w:rPr>
          <w:t>Assistant-Solution definiert.</w:t>
        </w:r>
      </w:ins>
    </w:p>
    <w:p w:rsidR="001F3698" w:rsidRDefault="001F3698" w:rsidP="001F3698">
      <w:pPr>
        <w:pStyle w:val="Listenabsatz"/>
        <w:numPr>
          <w:ilvl w:val="0"/>
          <w:numId w:val="1"/>
        </w:numPr>
        <w:rPr>
          <w:ins w:id="61" w:author="Franz Kellner" w:date="2018-10-31T08:39:00Z"/>
          <w:lang w:val="de-AT"/>
        </w:rPr>
      </w:pPr>
      <w:proofErr w:type="spellStart"/>
      <w:ins w:id="62" w:author="Franz Kellner" w:date="2018-10-31T08:38:00Z">
        <w:r>
          <w:rPr>
            <w:lang w:val="de-AT"/>
          </w:rPr>
          <w:t>IAssistantViewer</w:t>
        </w:r>
        <w:proofErr w:type="spellEnd"/>
        <w:r>
          <w:rPr>
            <w:lang w:val="de-AT"/>
          </w:rPr>
          <w:t>: Dies ist die Schnittstellendefinition für die Methoden, die im Client zur Verfügung stehen müssen. Zum tatsächlichen Anspre</w:t>
        </w:r>
      </w:ins>
      <w:ins w:id="63" w:author="Franz Kellner" w:date="2018-10-31T08:39:00Z">
        <w:r>
          <w:rPr>
            <w:lang w:val="de-AT"/>
          </w:rPr>
          <w:t>chen ist etwas mehr nötig, als nur das Interface zu implementieren. Dazu in Folge mehr.</w:t>
        </w:r>
      </w:ins>
    </w:p>
    <w:p w:rsidR="001F3698" w:rsidRDefault="001F3698" w:rsidP="001F3698">
      <w:pPr>
        <w:pStyle w:val="Listenabsatz"/>
        <w:numPr>
          <w:ilvl w:val="0"/>
          <w:numId w:val="1"/>
        </w:numPr>
        <w:rPr>
          <w:ins w:id="64" w:author="Franz Kellner" w:date="2018-10-31T08:40:00Z"/>
          <w:lang w:val="de-AT"/>
        </w:rPr>
      </w:pPr>
      <w:proofErr w:type="spellStart"/>
      <w:ins w:id="65" w:author="Franz Kellner" w:date="2018-10-31T08:39:00Z">
        <w:r>
          <w:rPr>
            <w:lang w:val="de-AT"/>
          </w:rPr>
          <w:t>IExternalCommunicationHub</w:t>
        </w:r>
        <w:proofErr w:type="spellEnd"/>
        <w:r>
          <w:rPr>
            <w:lang w:val="de-AT"/>
          </w:rPr>
          <w:t xml:space="preserve">: Dies ist das Interface für Methodenaufrufe mit denen ein Client beim Server Anfragen absetzt. </w:t>
        </w:r>
      </w:ins>
      <w:ins w:id="66" w:author="Franz Kellner" w:date="2018-10-31T08:40:00Z">
        <w:r>
          <w:rPr>
            <w:lang w:val="de-AT"/>
          </w:rPr>
          <w:t>Die wichtigsten Methoden hierbei sind</w:t>
        </w:r>
      </w:ins>
    </w:p>
    <w:p w:rsidR="001F3698" w:rsidRDefault="001F3698" w:rsidP="001F3698">
      <w:pPr>
        <w:pStyle w:val="Listenabsatz"/>
        <w:numPr>
          <w:ilvl w:val="1"/>
          <w:numId w:val="1"/>
        </w:numPr>
        <w:rPr>
          <w:ins w:id="67" w:author="Franz Kellner" w:date="2018-10-31T08:40:00Z"/>
          <w:lang w:val="de-AT"/>
        </w:rPr>
      </w:pPr>
      <w:ins w:id="68" w:author="Franz Kellner" w:date="2018-10-31T08:40:00Z">
        <w:r>
          <w:rPr>
            <w:lang w:val="de-AT"/>
          </w:rPr>
          <w:t>Login</w:t>
        </w:r>
      </w:ins>
      <w:ins w:id="69" w:author="Franz Kellner" w:date="2018-10-31T08:41:00Z">
        <w:r>
          <w:rPr>
            <w:lang w:val="de-AT"/>
          </w:rPr>
          <w:t>: Anmelden eines registrierten Benutzers</w:t>
        </w:r>
      </w:ins>
    </w:p>
    <w:p w:rsidR="001F3698" w:rsidRDefault="001F3698" w:rsidP="001F3698">
      <w:pPr>
        <w:pStyle w:val="Listenabsatz"/>
        <w:numPr>
          <w:ilvl w:val="1"/>
          <w:numId w:val="1"/>
        </w:numPr>
        <w:rPr>
          <w:ins w:id="70" w:author="Franz Kellner" w:date="2018-10-31T08:40:00Z"/>
          <w:lang w:val="de-AT"/>
        </w:rPr>
      </w:pPr>
      <w:proofErr w:type="spellStart"/>
      <w:ins w:id="71" w:author="Franz Kellner" w:date="2018-10-31T08:40:00Z">
        <w:r>
          <w:rPr>
            <w:lang w:val="de-AT"/>
          </w:rPr>
          <w:t>RequestExecute</w:t>
        </w:r>
      </w:ins>
      <w:proofErr w:type="spellEnd"/>
      <w:ins w:id="72" w:author="Franz Kellner" w:date="2018-10-31T08:41:00Z">
        <w:r>
          <w:rPr>
            <w:lang w:val="de-AT"/>
          </w:rPr>
          <w:t>: Ausführ</w:t>
        </w:r>
      </w:ins>
      <w:ins w:id="73" w:author="Franz Kellner" w:date="2018-10-31T08:42:00Z">
        <w:r>
          <w:rPr>
            <w:lang w:val="de-AT"/>
          </w:rPr>
          <w:t>en einer Aktion bei einer KPU</w:t>
        </w:r>
      </w:ins>
    </w:p>
    <w:p w:rsidR="001F3698" w:rsidRDefault="001F3698" w:rsidP="001F3698">
      <w:pPr>
        <w:pStyle w:val="Listenabsatz"/>
        <w:numPr>
          <w:ilvl w:val="1"/>
          <w:numId w:val="1"/>
        </w:numPr>
        <w:rPr>
          <w:ins w:id="74" w:author="Franz Kellner" w:date="2018-10-31T08:41:00Z"/>
          <w:lang w:val="de-AT"/>
        </w:rPr>
      </w:pPr>
      <w:proofErr w:type="spellStart"/>
      <w:ins w:id="75" w:author="Franz Kellner" w:date="2018-10-31T08:40:00Z">
        <w:r>
          <w:rPr>
            <w:lang w:val="de-AT"/>
          </w:rPr>
          <w:t>ReceiveViewRequest</w:t>
        </w:r>
      </w:ins>
      <w:proofErr w:type="spellEnd"/>
      <w:ins w:id="76" w:author="Franz Kellner" w:date="2018-10-31T08:42:00Z">
        <w:r>
          <w:rPr>
            <w:lang w:val="de-AT"/>
          </w:rPr>
          <w:t>: Anfrage für ein Paket zur Instanziierung im Client für die spätere Anzeige einer KPU.</w:t>
        </w:r>
      </w:ins>
    </w:p>
    <w:p w:rsidR="001F3698" w:rsidRDefault="001F3698" w:rsidP="001F3698">
      <w:pPr>
        <w:pStyle w:val="Listenabsatz"/>
        <w:numPr>
          <w:ilvl w:val="1"/>
          <w:numId w:val="1"/>
        </w:numPr>
        <w:rPr>
          <w:ins w:id="77" w:author="Franz Kellner" w:date="2018-10-31T08:43:00Z"/>
          <w:lang w:val="de-AT"/>
        </w:rPr>
      </w:pPr>
      <w:proofErr w:type="spellStart"/>
      <w:ins w:id="78" w:author="Franz Kellner" w:date="2018-10-31T08:41:00Z">
        <w:r w:rsidRPr="006E62AC">
          <w:rPr>
            <w:lang w:val="de-AT"/>
          </w:rPr>
          <w:t>ReceiveSubscribeRequest</w:t>
        </w:r>
        <w:proofErr w:type="spellEnd"/>
        <w:r w:rsidRPr="006E62AC">
          <w:rPr>
            <w:lang w:val="de-AT"/>
          </w:rPr>
          <w:t xml:space="preserve"> / </w:t>
        </w:r>
        <w:proofErr w:type="spellStart"/>
        <w:r w:rsidRPr="006E62AC">
          <w:rPr>
            <w:lang w:val="de-AT"/>
          </w:rPr>
          <w:t>ReceiveUnsubscribe</w:t>
        </w:r>
        <w:r w:rsidRPr="001F3698">
          <w:rPr>
            <w:lang w:val="de-AT"/>
            <w:rPrChange w:id="79" w:author="Franz Kellner" w:date="2018-10-31T08:43:00Z">
              <w:rPr>
                <w:lang w:val="de-AT"/>
              </w:rPr>
            </w:rPrChange>
          </w:rPr>
          <w:t>Request</w:t>
        </w:r>
      </w:ins>
      <w:proofErr w:type="spellEnd"/>
      <w:ins w:id="80" w:author="Franz Kellner" w:date="2018-10-31T08:43:00Z">
        <w:r w:rsidRPr="001F3698">
          <w:rPr>
            <w:lang w:val="de-AT"/>
            <w:rPrChange w:id="81" w:author="Franz Kellner" w:date="2018-10-31T08:43:00Z">
              <w:rPr>
                <w:lang w:val="de-AT"/>
              </w:rPr>
            </w:rPrChange>
          </w:rPr>
          <w:t>: Anfrage für d</w:t>
        </w:r>
        <w:r w:rsidRPr="001F3698">
          <w:rPr>
            <w:lang w:val="de-AT"/>
            <w:rPrChange w:id="82" w:author="Franz Kellner" w:date="2018-10-31T08:43:00Z">
              <w:rPr/>
            </w:rPrChange>
          </w:rPr>
          <w:t>ie Registrierung auf Model Updates e</w:t>
        </w:r>
        <w:r>
          <w:rPr>
            <w:lang w:val="de-AT"/>
          </w:rPr>
          <w:t>iner bestimmten KPU</w:t>
        </w:r>
      </w:ins>
    </w:p>
    <w:p w:rsidR="001F3698" w:rsidRDefault="001F3698" w:rsidP="001F3698">
      <w:pPr>
        <w:rPr>
          <w:ins w:id="83" w:author="Franz Kellner" w:date="2018-10-31T08:44:00Z"/>
          <w:lang w:val="de-AT"/>
        </w:rPr>
      </w:pPr>
      <w:ins w:id="84" w:author="Franz Kellner" w:date="2018-10-31T08:43:00Z">
        <w:r>
          <w:rPr>
            <w:lang w:val="de-AT"/>
          </w:rPr>
          <w:t xml:space="preserve">Um im Client „Nachrichten“ vom Server </w:t>
        </w:r>
      </w:ins>
      <w:ins w:id="85" w:author="Franz Kellner" w:date="2018-10-31T08:44:00Z">
        <w:r>
          <w:rPr>
            <w:lang w:val="de-AT"/>
          </w:rPr>
          <w:t>zu erhalten ist es nötig, einerseits die entsprechenden Methoden zu implementieren, andererseits diese dem SignalR-Clientobjekt bekannt zu geben.</w:t>
        </w:r>
      </w:ins>
    </w:p>
    <w:p w:rsidR="001F3698" w:rsidRDefault="001F3698" w:rsidP="001F3698">
      <w:pPr>
        <w:rPr>
          <w:ins w:id="86" w:author="Franz Kellner" w:date="2018-10-31T08:47:00Z"/>
          <w:lang w:val="de-AT"/>
        </w:rPr>
      </w:pPr>
      <w:ins w:id="87" w:author="Franz Kellner" w:date="2018-10-31T08:44:00Z">
        <w:r>
          <w:rPr>
            <w:lang w:val="de-AT"/>
          </w:rPr>
          <w:lastRenderedPageBreak/>
          <w:t>I</w:t>
        </w:r>
      </w:ins>
      <w:ins w:id="88" w:author="Franz Kellner" w:date="2018-10-31T09:41:00Z">
        <w:r w:rsidR="00B2266C">
          <w:rPr>
            <w:lang w:val="de-AT"/>
          </w:rPr>
          <w:t xml:space="preserve">n </w:t>
        </w:r>
        <w:r w:rsidR="00B2266C">
          <w:rPr>
            <w:lang w:val="de-AT"/>
          </w:rPr>
          <w:fldChar w:fldCharType="begin"/>
        </w:r>
        <w:r w:rsidR="00B2266C">
          <w:rPr>
            <w:lang w:val="de-AT"/>
          </w:rPr>
          <w:instrText xml:space="preserve"> REF _Ref528739445 \h </w:instrText>
        </w:r>
        <w:r w:rsidR="00B2266C">
          <w:rPr>
            <w:lang w:val="de-AT"/>
          </w:rPr>
        </w:r>
      </w:ins>
      <w:r w:rsidR="00B2266C">
        <w:rPr>
          <w:lang w:val="de-AT"/>
        </w:rPr>
        <w:fldChar w:fldCharType="separate"/>
      </w:r>
      <w:ins w:id="89" w:author="Franz Kellner" w:date="2018-10-31T09:41:00Z">
        <w:r w:rsidR="00B2266C" w:rsidRPr="00B2266C">
          <w:rPr>
            <w:lang w:val="de-AT"/>
            <w:rPrChange w:id="90" w:author="Franz Kellner" w:date="2018-10-31T09:41:00Z">
              <w:rPr/>
            </w:rPrChange>
          </w:rPr>
          <w:t xml:space="preserve">Fig </w:t>
        </w:r>
        <w:r w:rsidR="00B2266C" w:rsidRPr="00B2266C">
          <w:rPr>
            <w:noProof/>
            <w:lang w:val="de-AT"/>
            <w:rPrChange w:id="91" w:author="Franz Kellner" w:date="2018-10-31T09:41:00Z">
              <w:rPr>
                <w:noProof/>
              </w:rPr>
            </w:rPrChange>
          </w:rPr>
          <w:t>1</w:t>
        </w:r>
        <w:r w:rsidR="00B2266C">
          <w:rPr>
            <w:lang w:val="de-AT"/>
          </w:rPr>
          <w:fldChar w:fldCharType="end"/>
        </w:r>
        <w:r w:rsidR="00B2266C">
          <w:rPr>
            <w:lang w:val="de-AT"/>
          </w:rPr>
          <w:t xml:space="preserve"> </w:t>
        </w:r>
      </w:ins>
      <w:ins w:id="92" w:author="Franz Kellner" w:date="2018-10-31T08:46:00Z">
        <w:r>
          <w:rPr>
            <w:lang w:val="de-AT"/>
          </w:rPr>
          <w:t>wird gezeigt, wie man in einer selbst geschriebenen Klasse „</w:t>
        </w:r>
        <w:proofErr w:type="spellStart"/>
        <w:r>
          <w:rPr>
            <w:lang w:val="de-AT"/>
          </w:rPr>
          <w:t>SignalRClient</w:t>
        </w:r>
        <w:proofErr w:type="spellEnd"/>
        <w:r>
          <w:rPr>
            <w:lang w:val="de-AT"/>
          </w:rPr>
          <w:t xml:space="preserve">“ </w:t>
        </w:r>
        <w:proofErr w:type="gramStart"/>
        <w:r w:rsidR="002C134C">
          <w:rPr>
            <w:lang w:val="de-AT"/>
          </w:rPr>
          <w:t>die entsprechenden Konfiguration</w:t>
        </w:r>
        <w:proofErr w:type="gramEnd"/>
        <w:r w:rsidR="002C134C">
          <w:rPr>
            <w:lang w:val="de-AT"/>
          </w:rPr>
          <w:t xml:space="preserve"> und Registrierung</w:t>
        </w:r>
      </w:ins>
      <w:ins w:id="93" w:author="Franz Kellner" w:date="2018-10-31T08:47:00Z">
        <w:r w:rsidR="002C134C">
          <w:rPr>
            <w:lang w:val="de-AT"/>
          </w:rPr>
          <w:t xml:space="preserve"> vornimmt.</w:t>
        </w:r>
      </w:ins>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4" w:author="Franz Kellner" w:date="2018-10-31T08:54:00Z">
          <w:tblPr>
            <w:tblStyle w:val="Tabellenraster"/>
            <w:tblW w:w="0" w:type="auto"/>
            <w:tblLook w:val="04A0" w:firstRow="1" w:lastRow="0" w:firstColumn="1" w:lastColumn="0" w:noHBand="0" w:noVBand="1"/>
          </w:tblPr>
        </w:tblPrChange>
      </w:tblPr>
      <w:tblGrid>
        <w:gridCol w:w="9396"/>
        <w:tblGridChange w:id="95">
          <w:tblGrid>
            <w:gridCol w:w="9396"/>
          </w:tblGrid>
        </w:tblGridChange>
      </w:tblGrid>
      <w:tr w:rsidR="002C134C" w:rsidRPr="002C134C" w:rsidTr="002C134C">
        <w:trPr>
          <w:ins w:id="96" w:author="Franz Kellner" w:date="2018-10-31T08:47:00Z"/>
        </w:trPr>
        <w:tc>
          <w:tcPr>
            <w:tcW w:w="9396" w:type="dxa"/>
            <w:tcPrChange w:id="97" w:author="Franz Kellner" w:date="2018-10-31T08:54:00Z">
              <w:tcPr>
                <w:tcW w:w="9396" w:type="dxa"/>
              </w:tcPr>
            </w:tcPrChange>
          </w:tcPr>
          <w:p w:rsidR="002C134C" w:rsidRPr="002C134C" w:rsidRDefault="002C134C" w:rsidP="006E62AC">
            <w:pPr>
              <w:pStyle w:val="Code"/>
              <w:rPr>
                <w:ins w:id="98" w:author="Franz Kellner" w:date="2018-10-31T08:47:00Z"/>
                <w:lang w:val="de-AT"/>
                <w:rPrChange w:id="99" w:author="Franz Kellner" w:date="2018-10-31T08:52:00Z">
                  <w:rPr>
                    <w:ins w:id="100" w:author="Franz Kellner" w:date="2018-10-31T08:47:00Z"/>
                    <w:rFonts w:ascii="Consolas" w:hAnsi="Consolas" w:cs="Consolas"/>
                    <w:color w:val="0000FF"/>
                    <w:sz w:val="19"/>
                    <w:szCs w:val="19"/>
                    <w:lang w:val="de-AT"/>
                  </w:rPr>
                </w:rPrChange>
              </w:rPr>
              <w:pPrChange w:id="101" w:author="Franz Kellner" w:date="2018-10-31T09:57:00Z">
                <w:pPr>
                  <w:autoSpaceDE w:val="0"/>
                  <w:autoSpaceDN w:val="0"/>
                  <w:adjustRightInd w:val="0"/>
                </w:pPr>
              </w:pPrChange>
            </w:pPr>
            <w:ins w:id="102" w:author="Franz Kellner" w:date="2018-10-31T08:47:00Z">
              <w:r w:rsidRPr="002C134C">
                <w:rPr>
                  <w:lang w:val="de-AT"/>
                  <w:rPrChange w:id="103" w:author="Franz Kellner" w:date="2018-10-31T08:52:00Z">
                    <w:rPr>
                      <w:rFonts w:ascii="Consolas" w:hAnsi="Consolas" w:cs="Consolas"/>
                      <w:color w:val="0000FF"/>
                      <w:sz w:val="19"/>
                      <w:szCs w:val="19"/>
                      <w:lang w:val="de-AT"/>
                    </w:rPr>
                  </w:rPrChange>
                </w:rPr>
                <w:t>(…)</w:t>
              </w:r>
            </w:ins>
          </w:p>
          <w:p w:rsidR="002C134C" w:rsidRDefault="002C134C" w:rsidP="006E62AC">
            <w:pPr>
              <w:pStyle w:val="Code"/>
              <w:rPr>
                <w:ins w:id="104" w:author="Franz Kellner" w:date="2018-10-31T08:47:00Z"/>
              </w:rPr>
              <w:pPrChange w:id="105" w:author="Franz Kellner" w:date="2018-10-31T09:57:00Z">
                <w:pPr>
                  <w:autoSpaceDE w:val="0"/>
                  <w:autoSpaceDN w:val="0"/>
                  <w:adjustRightInd w:val="0"/>
                </w:pPr>
              </w:pPrChange>
            </w:pPr>
            <w:ins w:id="106" w:author="Franz Kellner" w:date="2018-10-31T08:47:00Z">
              <w:r w:rsidRPr="002C134C">
                <w:rPr>
                  <w:color w:val="0000FF"/>
                  <w:rPrChange w:id="107" w:author="Franz Kellner" w:date="2018-10-31T08:47:00Z">
                    <w:rPr>
                      <w:rFonts w:ascii="Consolas" w:hAnsi="Consolas" w:cs="Consolas"/>
                      <w:color w:val="0000FF"/>
                      <w:sz w:val="19"/>
                      <w:szCs w:val="19"/>
                      <w:lang w:val="de-AT"/>
                    </w:rPr>
                  </w:rPrChange>
                </w:rPr>
                <w:t>using</w:t>
              </w:r>
              <w:r w:rsidRPr="002C134C">
                <w:rPr>
                  <w:rPrChange w:id="108" w:author="Franz Kellner" w:date="2018-10-31T08:47:00Z">
                    <w:rPr>
                      <w:rFonts w:ascii="Consolas" w:hAnsi="Consolas" w:cs="Consolas"/>
                      <w:color w:val="000000"/>
                      <w:sz w:val="19"/>
                      <w:szCs w:val="19"/>
                      <w:lang w:val="de-AT"/>
                    </w:rPr>
                  </w:rPrChange>
                </w:rPr>
                <w:t xml:space="preserve"> Microsoft.AspNetCore.SignalR.Client;</w:t>
              </w:r>
            </w:ins>
          </w:p>
          <w:p w:rsidR="002C134C" w:rsidRPr="002C134C" w:rsidRDefault="002C134C" w:rsidP="006E62AC">
            <w:pPr>
              <w:pStyle w:val="Code"/>
              <w:rPr>
                <w:ins w:id="109" w:author="Franz Kellner" w:date="2018-10-31T08:47:00Z"/>
                <w:rPrChange w:id="110" w:author="Franz Kellner" w:date="2018-10-31T08:52:00Z">
                  <w:rPr>
                    <w:ins w:id="111" w:author="Franz Kellner" w:date="2018-10-31T08:47:00Z"/>
                    <w:rFonts w:ascii="Consolas" w:hAnsi="Consolas" w:cs="Consolas"/>
                    <w:color w:val="0000FF"/>
                    <w:sz w:val="19"/>
                    <w:szCs w:val="19"/>
                    <w:lang w:val="de-AT"/>
                  </w:rPr>
                </w:rPrChange>
              </w:rPr>
              <w:pPrChange w:id="112" w:author="Franz Kellner" w:date="2018-10-31T09:57:00Z">
                <w:pPr>
                  <w:autoSpaceDE w:val="0"/>
                  <w:autoSpaceDN w:val="0"/>
                  <w:adjustRightInd w:val="0"/>
                </w:pPr>
              </w:pPrChange>
            </w:pPr>
            <w:ins w:id="113" w:author="Franz Kellner" w:date="2018-10-31T08:47:00Z">
              <w:r w:rsidRPr="002C134C">
                <w:rPr>
                  <w:rPrChange w:id="114" w:author="Franz Kellner" w:date="2018-10-31T08:52:00Z">
                    <w:rPr>
                      <w:rFonts w:ascii="Consolas" w:hAnsi="Consolas" w:cs="Consolas"/>
                      <w:color w:val="0000FF"/>
                      <w:sz w:val="19"/>
                      <w:szCs w:val="19"/>
                    </w:rPr>
                  </w:rPrChange>
                </w:rPr>
                <w:t>(…)</w:t>
              </w:r>
            </w:ins>
          </w:p>
          <w:p w:rsidR="002C134C" w:rsidRPr="002C134C" w:rsidRDefault="002C134C" w:rsidP="006E62AC">
            <w:pPr>
              <w:pStyle w:val="Code"/>
              <w:rPr>
                <w:ins w:id="115" w:author="Franz Kellner" w:date="2018-10-31T08:47:00Z"/>
                <w:color w:val="000000"/>
                <w:rPrChange w:id="116" w:author="Franz Kellner" w:date="2018-10-31T08:48:00Z">
                  <w:rPr>
                    <w:ins w:id="117" w:author="Franz Kellner" w:date="2018-10-31T08:47:00Z"/>
                    <w:rFonts w:ascii="Consolas" w:hAnsi="Consolas" w:cs="Consolas"/>
                    <w:color w:val="000000"/>
                    <w:sz w:val="19"/>
                    <w:szCs w:val="19"/>
                    <w:lang w:val="de-AT"/>
                  </w:rPr>
                </w:rPrChange>
              </w:rPr>
              <w:pPrChange w:id="118" w:author="Franz Kellner" w:date="2018-10-31T09:57:00Z">
                <w:pPr>
                  <w:autoSpaceDE w:val="0"/>
                  <w:autoSpaceDN w:val="0"/>
                  <w:adjustRightInd w:val="0"/>
                </w:pPr>
              </w:pPrChange>
            </w:pPr>
            <w:ins w:id="119" w:author="Franz Kellner" w:date="2018-10-31T08:47:00Z">
              <w:r w:rsidRPr="002C134C">
                <w:rPr>
                  <w:color w:val="0000FF"/>
                  <w:rPrChange w:id="120" w:author="Franz Kellner" w:date="2018-10-31T08:48:00Z">
                    <w:rPr>
                      <w:rFonts w:ascii="Consolas" w:hAnsi="Consolas" w:cs="Consolas"/>
                      <w:color w:val="0000FF"/>
                      <w:sz w:val="19"/>
                      <w:szCs w:val="19"/>
                      <w:lang w:val="de-AT"/>
                    </w:rPr>
                  </w:rPrChange>
                </w:rPr>
                <w:t>class</w:t>
              </w:r>
              <w:r w:rsidRPr="002C134C">
                <w:rPr>
                  <w:color w:val="000000"/>
                  <w:rPrChange w:id="121" w:author="Franz Kellner" w:date="2018-10-31T08:48:00Z">
                    <w:rPr>
                      <w:rFonts w:ascii="Consolas" w:hAnsi="Consolas" w:cs="Consolas"/>
                      <w:color w:val="000000"/>
                      <w:sz w:val="19"/>
                      <w:szCs w:val="19"/>
                      <w:lang w:val="de-AT"/>
                    </w:rPr>
                  </w:rPrChange>
                </w:rPr>
                <w:t xml:space="preserve"> </w:t>
              </w:r>
              <w:r w:rsidRPr="002C134C">
                <w:rPr>
                  <w:rPrChange w:id="122" w:author="Franz Kellner" w:date="2018-10-31T08:48:00Z">
                    <w:rPr>
                      <w:rFonts w:ascii="Consolas" w:hAnsi="Consolas" w:cs="Consolas"/>
                      <w:color w:val="2B91AF"/>
                      <w:sz w:val="19"/>
                      <w:szCs w:val="19"/>
                      <w:lang w:val="de-AT"/>
                    </w:rPr>
                  </w:rPrChange>
                </w:rPr>
                <w:t>SignalRClient</w:t>
              </w:r>
            </w:ins>
          </w:p>
          <w:p w:rsidR="002C134C" w:rsidRPr="002C134C" w:rsidRDefault="002C134C" w:rsidP="006E62AC">
            <w:pPr>
              <w:pStyle w:val="Code"/>
              <w:rPr>
                <w:ins w:id="123" w:author="Franz Kellner" w:date="2018-10-31T08:47:00Z"/>
                <w:rPrChange w:id="124" w:author="Franz Kellner" w:date="2018-10-31T08:48:00Z">
                  <w:rPr>
                    <w:ins w:id="125" w:author="Franz Kellner" w:date="2018-10-31T08:47:00Z"/>
                    <w:rFonts w:ascii="Consolas" w:hAnsi="Consolas" w:cs="Consolas"/>
                    <w:color w:val="000000"/>
                    <w:sz w:val="19"/>
                    <w:szCs w:val="19"/>
                    <w:lang w:val="de-AT"/>
                  </w:rPr>
                </w:rPrChange>
              </w:rPr>
              <w:pPrChange w:id="126" w:author="Franz Kellner" w:date="2018-10-31T09:57:00Z">
                <w:pPr/>
              </w:pPrChange>
            </w:pPr>
            <w:ins w:id="127" w:author="Franz Kellner" w:date="2018-10-31T08:47:00Z">
              <w:r w:rsidRPr="002C134C">
                <w:rPr>
                  <w:rPrChange w:id="128" w:author="Franz Kellner" w:date="2018-10-31T08:48:00Z">
                    <w:rPr>
                      <w:rFonts w:ascii="Consolas" w:hAnsi="Consolas" w:cs="Consolas"/>
                      <w:color w:val="000000"/>
                      <w:sz w:val="19"/>
                      <w:szCs w:val="19"/>
                      <w:lang w:val="de-AT"/>
                    </w:rPr>
                  </w:rPrChange>
                </w:rPr>
                <w:t>{</w:t>
              </w:r>
            </w:ins>
          </w:p>
          <w:p w:rsidR="002C134C" w:rsidRDefault="002C134C" w:rsidP="006E62AC">
            <w:pPr>
              <w:pStyle w:val="Code"/>
              <w:rPr>
                <w:ins w:id="129" w:author="Franz Kellner" w:date="2018-10-31T08:48:00Z"/>
              </w:rPr>
              <w:pPrChange w:id="130" w:author="Franz Kellner" w:date="2018-10-31T09:57:00Z">
                <w:pPr/>
              </w:pPrChange>
            </w:pPr>
            <w:ins w:id="131" w:author="Franz Kellner" w:date="2018-10-31T08:48:00Z">
              <w:r>
                <w:rPr>
                  <w:color w:val="0000FF"/>
                </w:rPr>
                <w:t xml:space="preserve">    </w:t>
              </w:r>
              <w:r w:rsidRPr="002C134C">
                <w:rPr>
                  <w:color w:val="0000FF"/>
                  <w:rPrChange w:id="132" w:author="Franz Kellner" w:date="2018-10-31T08:48:00Z">
                    <w:rPr>
                      <w:rFonts w:ascii="Consolas" w:hAnsi="Consolas" w:cs="Consolas"/>
                      <w:color w:val="0000FF"/>
                      <w:sz w:val="19"/>
                      <w:szCs w:val="19"/>
                      <w:lang w:val="de-AT"/>
                    </w:rPr>
                  </w:rPrChange>
                </w:rPr>
                <w:t>private</w:t>
              </w:r>
              <w:r w:rsidRPr="002C134C">
                <w:rPr>
                  <w:rPrChange w:id="133" w:author="Franz Kellner" w:date="2018-10-31T08:48:00Z">
                    <w:rPr>
                      <w:rFonts w:ascii="Consolas" w:hAnsi="Consolas" w:cs="Consolas"/>
                      <w:color w:val="000000"/>
                      <w:sz w:val="19"/>
                      <w:szCs w:val="19"/>
                      <w:lang w:val="de-AT"/>
                    </w:rPr>
                  </w:rPrChange>
                </w:rPr>
                <w:t xml:space="preserve"> HubConnection Hub;</w:t>
              </w:r>
            </w:ins>
          </w:p>
          <w:p w:rsidR="002C134C" w:rsidRDefault="002C134C" w:rsidP="006E62AC">
            <w:pPr>
              <w:pStyle w:val="Code"/>
              <w:rPr>
                <w:ins w:id="134" w:author="Franz Kellner" w:date="2018-10-31T08:48:00Z"/>
              </w:rPr>
              <w:pPrChange w:id="135" w:author="Franz Kellner" w:date="2018-10-31T09:57:00Z">
                <w:pPr/>
              </w:pPrChange>
            </w:pPr>
          </w:p>
          <w:p w:rsidR="002C134C" w:rsidRPr="002C134C" w:rsidRDefault="002C134C" w:rsidP="006E62AC">
            <w:pPr>
              <w:pStyle w:val="Code"/>
              <w:rPr>
                <w:ins w:id="136" w:author="Franz Kellner" w:date="2018-10-31T08:48:00Z"/>
                <w:rPrChange w:id="137" w:author="Franz Kellner" w:date="2018-10-31T08:54:00Z">
                  <w:rPr>
                    <w:ins w:id="138" w:author="Franz Kellner" w:date="2018-10-31T08:48:00Z"/>
                    <w:color w:val="000000"/>
                    <w:lang w:val="de-AT"/>
                  </w:rPr>
                </w:rPrChange>
              </w:rPr>
              <w:pPrChange w:id="139" w:author="Franz Kellner" w:date="2018-10-31T09:57:00Z">
                <w:pPr/>
              </w:pPrChange>
            </w:pPr>
            <w:ins w:id="140" w:author="Franz Kellner" w:date="2018-10-31T08:48:00Z">
              <w:r w:rsidRPr="002C134C">
                <w:rPr>
                  <w:color w:val="0000FF"/>
                  <w:rPrChange w:id="141" w:author="Franz Kellner" w:date="2018-10-31T08:54:00Z">
                    <w:rPr>
                      <w:color w:val="0000FF"/>
                      <w:lang w:val="de-AT"/>
                    </w:rPr>
                  </w:rPrChange>
                </w:rPr>
                <w:t>public</w:t>
              </w:r>
              <w:r w:rsidRPr="002C134C">
                <w:rPr>
                  <w:rPrChange w:id="142" w:author="Franz Kellner" w:date="2018-10-31T08:54:00Z">
                    <w:rPr>
                      <w:color w:val="000000"/>
                      <w:lang w:val="de-AT"/>
                    </w:rPr>
                  </w:rPrChange>
                </w:rPr>
                <w:t xml:space="preserve"> </w:t>
              </w:r>
              <w:r w:rsidRPr="002C134C">
                <w:rPr>
                  <w:color w:val="0000FF"/>
                  <w:rPrChange w:id="143" w:author="Franz Kellner" w:date="2018-10-31T08:54:00Z">
                    <w:rPr>
                      <w:color w:val="0000FF"/>
                      <w:lang w:val="de-AT"/>
                    </w:rPr>
                  </w:rPrChange>
                </w:rPr>
                <w:t>async</w:t>
              </w:r>
              <w:r w:rsidRPr="002C134C">
                <w:rPr>
                  <w:rPrChange w:id="144" w:author="Franz Kellner" w:date="2018-10-31T08:54:00Z">
                    <w:rPr>
                      <w:color w:val="000000"/>
                      <w:lang w:val="de-AT"/>
                    </w:rPr>
                  </w:rPrChange>
                </w:rPr>
                <w:t xml:space="preserve"> Task </w:t>
              </w:r>
            </w:ins>
            <w:ins w:id="145" w:author="Franz Kellner" w:date="2018-10-31T09:09:00Z">
              <w:r w:rsidR="00C277EF">
                <w:t>CreateConnection</w:t>
              </w:r>
            </w:ins>
            <w:ins w:id="146" w:author="Franz Kellner" w:date="2018-10-31T08:48:00Z">
              <w:r w:rsidRPr="002C134C">
                <w:rPr>
                  <w:rPrChange w:id="147" w:author="Franz Kellner" w:date="2018-10-31T08:54:00Z">
                    <w:rPr>
                      <w:color w:val="000000"/>
                      <w:lang w:val="de-AT"/>
                    </w:rPr>
                  </w:rPrChange>
                </w:rPr>
                <w:t>()</w:t>
              </w:r>
            </w:ins>
          </w:p>
          <w:p w:rsidR="002C134C" w:rsidRDefault="002C134C" w:rsidP="006E62AC">
            <w:pPr>
              <w:pStyle w:val="Code"/>
              <w:rPr>
                <w:ins w:id="148" w:author="Franz Kellner" w:date="2018-10-31T08:48:00Z"/>
              </w:rPr>
              <w:pPrChange w:id="149" w:author="Franz Kellner" w:date="2018-10-31T09:57:00Z">
                <w:pPr/>
              </w:pPrChange>
            </w:pPr>
            <w:ins w:id="150" w:author="Franz Kellner" w:date="2018-10-31T08:48:00Z">
              <w:r>
                <w:t>{</w:t>
              </w:r>
            </w:ins>
          </w:p>
          <w:p w:rsidR="002C134C" w:rsidRPr="002C134C" w:rsidRDefault="002C134C" w:rsidP="006E62AC">
            <w:pPr>
              <w:pStyle w:val="Code"/>
              <w:rPr>
                <w:ins w:id="151" w:author="Franz Kellner" w:date="2018-10-31T08:49:00Z"/>
                <w:color w:val="000000"/>
                <w:rPrChange w:id="152" w:author="Franz Kellner" w:date="2018-10-31T08:54:00Z">
                  <w:rPr>
                    <w:ins w:id="153" w:author="Franz Kellner" w:date="2018-10-31T08:49:00Z"/>
                    <w:color w:val="000000"/>
                    <w:lang w:val="de-AT"/>
                  </w:rPr>
                </w:rPrChange>
              </w:rPr>
              <w:pPrChange w:id="154" w:author="Franz Kellner" w:date="2018-10-31T09:57:00Z">
                <w:pPr/>
              </w:pPrChange>
            </w:pPr>
            <w:ins w:id="155" w:author="Franz Kellner" w:date="2018-10-31T08:49:00Z">
              <w:r>
                <w:t xml:space="preserve">    </w:t>
              </w:r>
              <w:r w:rsidRPr="002C134C">
                <w:rPr>
                  <w:color w:val="0000FF"/>
                  <w:rPrChange w:id="156" w:author="Franz Kellner" w:date="2018-10-31T08:54:00Z">
                    <w:rPr>
                      <w:color w:val="0000FF"/>
                      <w:lang w:val="de-AT"/>
                    </w:rPr>
                  </w:rPrChange>
                </w:rPr>
                <w:t>var</w:t>
              </w:r>
              <w:r w:rsidRPr="002C134C">
                <w:rPr>
                  <w:color w:val="000000"/>
                  <w:rPrChange w:id="157" w:author="Franz Kellner" w:date="2018-10-31T08:54:00Z">
                    <w:rPr>
                      <w:color w:val="000000"/>
                      <w:lang w:val="de-AT"/>
                    </w:rPr>
                  </w:rPrChange>
                </w:rPr>
                <w:t xml:space="preserve"> connectionString = </w:t>
              </w:r>
              <w:r w:rsidRPr="002C134C">
                <w:rPr>
                  <w:rPrChange w:id="158" w:author="Franz Kellner" w:date="2018-10-31T08:54:00Z">
                    <w:rPr>
                      <w:color w:val="A31515"/>
                      <w:lang w:val="de-AT"/>
                    </w:rPr>
                  </w:rPrChange>
                </w:rPr>
                <w:t>"http://127.0.0.1:4242/ecom"</w:t>
              </w:r>
              <w:r w:rsidRPr="002C134C">
                <w:rPr>
                  <w:color w:val="000000"/>
                  <w:rPrChange w:id="159" w:author="Franz Kellner" w:date="2018-10-31T08:54:00Z">
                    <w:rPr>
                      <w:color w:val="000000"/>
                      <w:lang w:val="de-AT"/>
                    </w:rPr>
                  </w:rPrChange>
                </w:rPr>
                <w:t>;</w:t>
              </w:r>
            </w:ins>
          </w:p>
          <w:p w:rsidR="002C134C" w:rsidRPr="002C134C" w:rsidRDefault="002C134C" w:rsidP="006E62AC">
            <w:pPr>
              <w:pStyle w:val="Code"/>
              <w:rPr>
                <w:ins w:id="160" w:author="Franz Kellner" w:date="2018-10-31T08:50:00Z"/>
                <w:rPrChange w:id="161" w:author="Franz Kellner" w:date="2018-10-31T08:50:00Z">
                  <w:rPr>
                    <w:ins w:id="162" w:author="Franz Kellner" w:date="2018-10-31T08:50:00Z"/>
                    <w:rFonts w:ascii="Consolas" w:hAnsi="Consolas" w:cs="Consolas"/>
                    <w:color w:val="000000"/>
                    <w:sz w:val="19"/>
                    <w:szCs w:val="19"/>
                    <w:lang w:val="de-AT"/>
                  </w:rPr>
                </w:rPrChange>
              </w:rPr>
              <w:pPrChange w:id="163" w:author="Franz Kellner" w:date="2018-10-31T09:57:00Z">
                <w:pPr>
                  <w:autoSpaceDE w:val="0"/>
                  <w:autoSpaceDN w:val="0"/>
                  <w:adjustRightInd w:val="0"/>
                </w:pPr>
              </w:pPrChange>
            </w:pPr>
            <w:ins w:id="164" w:author="Franz Kellner" w:date="2018-10-31T08:49:00Z">
              <w:r>
                <w:t xml:space="preserve">    </w:t>
              </w:r>
            </w:ins>
            <w:ins w:id="165" w:author="Franz Kellner" w:date="2018-10-31T08:50:00Z">
              <w:r w:rsidRPr="002C134C">
                <w:rPr>
                  <w:rPrChange w:id="166" w:author="Franz Kellner" w:date="2018-10-31T08:50:00Z">
                    <w:rPr>
                      <w:rFonts w:ascii="Consolas" w:hAnsi="Consolas" w:cs="Consolas"/>
                      <w:color w:val="000000"/>
                      <w:sz w:val="19"/>
                      <w:szCs w:val="19"/>
                      <w:lang w:val="de-AT"/>
                    </w:rPr>
                  </w:rPrChange>
                </w:rPr>
                <w:t xml:space="preserve">Hub = </w:t>
              </w:r>
              <w:r w:rsidRPr="002C134C">
                <w:rPr>
                  <w:color w:val="0000FF"/>
                  <w:rPrChange w:id="167" w:author="Franz Kellner" w:date="2018-10-31T08:50:00Z">
                    <w:rPr>
                      <w:rFonts w:ascii="Consolas" w:hAnsi="Consolas" w:cs="Consolas"/>
                      <w:color w:val="0000FF"/>
                      <w:sz w:val="19"/>
                      <w:szCs w:val="19"/>
                      <w:lang w:val="de-AT"/>
                    </w:rPr>
                  </w:rPrChange>
                </w:rPr>
                <w:t>new</w:t>
              </w:r>
              <w:r w:rsidRPr="002C134C">
                <w:rPr>
                  <w:rPrChange w:id="168" w:author="Franz Kellner" w:date="2018-10-31T08:50:00Z">
                    <w:rPr>
                      <w:rFonts w:ascii="Consolas" w:hAnsi="Consolas" w:cs="Consolas"/>
                      <w:color w:val="000000"/>
                      <w:sz w:val="19"/>
                      <w:szCs w:val="19"/>
                      <w:lang w:val="de-AT"/>
                    </w:rPr>
                  </w:rPrChange>
                </w:rPr>
                <w:t xml:space="preserve"> HubConnectionBuilder()</w:t>
              </w:r>
            </w:ins>
          </w:p>
          <w:p w:rsidR="002C134C" w:rsidRPr="002C134C" w:rsidRDefault="002C134C" w:rsidP="006E62AC">
            <w:pPr>
              <w:pStyle w:val="Code"/>
              <w:rPr>
                <w:ins w:id="169" w:author="Franz Kellner" w:date="2018-10-31T08:50:00Z"/>
                <w:rPrChange w:id="170" w:author="Franz Kellner" w:date="2018-10-31T08:50:00Z">
                  <w:rPr>
                    <w:ins w:id="171" w:author="Franz Kellner" w:date="2018-10-31T08:50:00Z"/>
                    <w:rFonts w:ascii="Consolas" w:hAnsi="Consolas" w:cs="Consolas"/>
                    <w:color w:val="000000"/>
                    <w:sz w:val="19"/>
                    <w:szCs w:val="19"/>
                    <w:lang w:val="de-AT"/>
                  </w:rPr>
                </w:rPrChange>
              </w:rPr>
              <w:pPrChange w:id="172" w:author="Franz Kellner" w:date="2018-10-31T09:57:00Z">
                <w:pPr>
                  <w:autoSpaceDE w:val="0"/>
                  <w:autoSpaceDN w:val="0"/>
                  <w:adjustRightInd w:val="0"/>
                </w:pPr>
              </w:pPrChange>
            </w:pPr>
            <w:ins w:id="173" w:author="Franz Kellner" w:date="2018-10-31T08:50:00Z">
              <w:r w:rsidRPr="002C134C">
                <w:rPr>
                  <w:rPrChange w:id="174" w:author="Franz Kellner" w:date="2018-10-31T08:50:00Z">
                    <w:rPr>
                      <w:rFonts w:ascii="Consolas" w:hAnsi="Consolas" w:cs="Consolas"/>
                      <w:color w:val="000000"/>
                      <w:sz w:val="19"/>
                      <w:szCs w:val="19"/>
                      <w:lang w:val="de-AT"/>
                    </w:rPr>
                  </w:rPrChange>
                </w:rPr>
                <w:t xml:space="preserve">                        .WithUrl(connectionString)</w:t>
              </w:r>
            </w:ins>
          </w:p>
          <w:p w:rsidR="002C134C" w:rsidRDefault="002C134C" w:rsidP="006E62AC">
            <w:pPr>
              <w:pStyle w:val="Code"/>
              <w:rPr>
                <w:ins w:id="175" w:author="Franz Kellner" w:date="2018-10-31T09:11:00Z"/>
                <w:lang w:val="de-AT"/>
              </w:rPr>
            </w:pPr>
            <w:ins w:id="176" w:author="Franz Kellner" w:date="2018-10-31T08:50:00Z">
              <w:r w:rsidRPr="002C134C">
                <w:rPr>
                  <w:rPrChange w:id="177" w:author="Franz Kellner" w:date="2018-10-31T08:50:00Z">
                    <w:rPr>
                      <w:color w:val="000000"/>
                    </w:rPr>
                  </w:rPrChange>
                </w:rPr>
                <w:t xml:space="preserve">                        </w:t>
              </w:r>
              <w:r>
                <w:rPr>
                  <w:lang w:val="de-AT"/>
                </w:rPr>
                <w:t>.Build();</w:t>
              </w:r>
            </w:ins>
          </w:p>
          <w:p w:rsidR="00C277EF" w:rsidRDefault="00C277EF" w:rsidP="006E62AC">
            <w:pPr>
              <w:pStyle w:val="Code"/>
              <w:rPr>
                <w:ins w:id="178" w:author="Franz Kellner" w:date="2018-10-31T09:11:00Z"/>
                <w:lang w:val="de-AT"/>
              </w:rPr>
              <w:pPrChange w:id="179" w:author="Franz Kellner" w:date="2018-10-31T09:57:00Z">
                <w:pPr>
                  <w:pStyle w:val="Code"/>
                </w:pPr>
              </w:pPrChange>
            </w:pPr>
            <w:ins w:id="180" w:author="Franz Kellner" w:date="2018-10-31T09:11:00Z">
              <w:r>
                <w:rPr>
                  <w:lang w:val="de-AT"/>
                </w:rPr>
                <w:t xml:space="preserve">    </w:t>
              </w:r>
              <w:r>
                <w:rPr>
                  <w:lang w:val="de-AT"/>
                </w:rPr>
                <w:t>RegisterMethods();</w:t>
              </w:r>
            </w:ins>
          </w:p>
          <w:p w:rsidR="00C277EF" w:rsidRDefault="00C277EF" w:rsidP="006E62AC">
            <w:pPr>
              <w:pStyle w:val="Code"/>
              <w:rPr>
                <w:ins w:id="181" w:author="Franz Kellner" w:date="2018-10-31T09:12:00Z"/>
              </w:rPr>
              <w:pPrChange w:id="182" w:author="Franz Kellner" w:date="2018-10-31T09:57:00Z">
                <w:pPr>
                  <w:pStyle w:val="Code"/>
                </w:pPr>
              </w:pPrChange>
            </w:pPr>
            <w:ins w:id="183" w:author="Franz Kellner" w:date="2018-10-31T09:11:00Z">
              <w:r>
                <w:rPr>
                  <w:color w:val="0000FF"/>
                  <w:lang w:val="de-AT"/>
                </w:rPr>
                <w:t xml:space="preserve">    </w:t>
              </w:r>
              <w:r>
                <w:rPr>
                  <w:color w:val="0000FF"/>
                  <w:lang w:val="de-AT"/>
                </w:rPr>
                <w:t>await</w:t>
              </w:r>
              <w:r>
                <w:rPr>
                  <w:lang w:val="de-AT"/>
                </w:rPr>
                <w:t xml:space="preserve"> </w:t>
              </w:r>
            </w:ins>
            <w:ins w:id="184" w:author="Franz Kellner" w:date="2018-10-31T09:12:00Z">
              <w:r w:rsidRPr="00306B09">
                <w:t>Hub?.StartAsync();</w:t>
              </w:r>
            </w:ins>
          </w:p>
          <w:p w:rsidR="002C134C" w:rsidRDefault="002C134C" w:rsidP="006E62AC">
            <w:pPr>
              <w:pStyle w:val="Code"/>
              <w:rPr>
                <w:ins w:id="185" w:author="Franz Kellner" w:date="2018-10-31T09:10:00Z"/>
              </w:rPr>
              <w:pPrChange w:id="186" w:author="Franz Kellner" w:date="2018-10-31T09:57:00Z">
                <w:pPr>
                  <w:pStyle w:val="Code"/>
                </w:pPr>
              </w:pPrChange>
            </w:pPr>
            <w:ins w:id="187" w:author="Franz Kellner" w:date="2018-10-31T08:50:00Z">
              <w:r>
                <w:t>}</w:t>
              </w:r>
            </w:ins>
          </w:p>
          <w:p w:rsidR="002C134C" w:rsidRPr="002C134C" w:rsidRDefault="00C277EF" w:rsidP="006E62AC">
            <w:pPr>
              <w:pStyle w:val="Code"/>
              <w:rPr>
                <w:ins w:id="188" w:author="Franz Kellner" w:date="2018-10-31T08:50:00Z"/>
                <w:rPrChange w:id="189" w:author="Franz Kellner" w:date="2018-10-31T08:51:00Z">
                  <w:rPr>
                    <w:ins w:id="190" w:author="Franz Kellner" w:date="2018-10-31T08:50:00Z"/>
                    <w:rFonts w:ascii="Consolas" w:hAnsi="Consolas" w:cs="Consolas"/>
                    <w:color w:val="000000"/>
                    <w:sz w:val="19"/>
                    <w:szCs w:val="19"/>
                    <w:lang w:val="de-AT"/>
                  </w:rPr>
                </w:rPrChange>
              </w:rPr>
              <w:pPrChange w:id="191" w:author="Franz Kellner" w:date="2018-10-31T09:57:00Z">
                <w:pPr>
                  <w:autoSpaceDE w:val="0"/>
                  <w:autoSpaceDN w:val="0"/>
                  <w:adjustRightInd w:val="0"/>
                </w:pPr>
              </w:pPrChange>
            </w:pPr>
            <w:ins w:id="192" w:author="Franz Kellner" w:date="2018-10-31T09:11:00Z">
              <w:r>
                <w:rPr>
                  <w:color w:val="0000FF"/>
                </w:rPr>
                <w:t>private</w:t>
              </w:r>
            </w:ins>
            <w:ins w:id="193" w:author="Franz Kellner" w:date="2018-10-31T08:50:00Z">
              <w:r w:rsidR="002C134C" w:rsidRPr="002C134C">
                <w:rPr>
                  <w:color w:val="0000FF"/>
                  <w:rPrChange w:id="194" w:author="Franz Kellner" w:date="2018-10-31T08:51:00Z">
                    <w:rPr>
                      <w:rFonts w:ascii="Consolas" w:hAnsi="Consolas" w:cs="Consolas"/>
                      <w:color w:val="0000FF"/>
                      <w:sz w:val="19"/>
                      <w:szCs w:val="19"/>
                      <w:lang w:val="de-AT"/>
                    </w:rPr>
                  </w:rPrChange>
                </w:rPr>
                <w:t xml:space="preserve"> </w:t>
              </w:r>
              <w:r w:rsidR="002C134C" w:rsidRPr="002C134C">
                <w:rPr>
                  <w:color w:val="0000FF"/>
                  <w:rPrChange w:id="195" w:author="Franz Kellner" w:date="2018-10-31T08:51:00Z">
                    <w:rPr>
                      <w:rFonts w:ascii="Consolas" w:hAnsi="Consolas" w:cs="Consolas"/>
                      <w:color w:val="0000FF"/>
                      <w:sz w:val="19"/>
                      <w:szCs w:val="19"/>
                      <w:lang w:val="de-AT"/>
                    </w:rPr>
                  </w:rPrChange>
                </w:rPr>
                <w:t>void</w:t>
              </w:r>
              <w:r w:rsidR="002C134C" w:rsidRPr="002C134C">
                <w:rPr>
                  <w:rPrChange w:id="196" w:author="Franz Kellner" w:date="2018-10-31T08:51:00Z">
                    <w:rPr>
                      <w:rFonts w:ascii="Consolas" w:hAnsi="Consolas" w:cs="Consolas"/>
                      <w:color w:val="000000"/>
                      <w:sz w:val="19"/>
                      <w:szCs w:val="19"/>
                      <w:lang w:val="de-AT"/>
                    </w:rPr>
                  </w:rPrChange>
                </w:rPr>
                <w:t xml:space="preserve"> RegisterMethods()</w:t>
              </w:r>
            </w:ins>
          </w:p>
          <w:p w:rsidR="002C134C" w:rsidRDefault="002C134C" w:rsidP="006E62AC">
            <w:pPr>
              <w:pStyle w:val="Code"/>
              <w:rPr>
                <w:ins w:id="197" w:author="Franz Kellner" w:date="2018-10-31T08:50:00Z"/>
              </w:rPr>
              <w:pPrChange w:id="198" w:author="Franz Kellner" w:date="2018-10-31T09:57:00Z">
                <w:pPr/>
              </w:pPrChange>
            </w:pPr>
            <w:ins w:id="199" w:author="Franz Kellner" w:date="2018-10-31T08:50:00Z">
              <w:r w:rsidRPr="002C134C">
                <w:rPr>
                  <w:rPrChange w:id="200" w:author="Franz Kellner" w:date="2018-10-31T08:51:00Z">
                    <w:rPr>
                      <w:rFonts w:ascii="Consolas" w:hAnsi="Consolas" w:cs="Consolas"/>
                      <w:color w:val="000000"/>
                      <w:sz w:val="19"/>
                      <w:szCs w:val="19"/>
                      <w:lang w:val="de-AT"/>
                    </w:rPr>
                  </w:rPrChange>
                </w:rPr>
                <w:t>{</w:t>
              </w:r>
            </w:ins>
          </w:p>
          <w:p w:rsidR="002C134C" w:rsidRPr="002C134C" w:rsidRDefault="002C134C" w:rsidP="006E62AC">
            <w:pPr>
              <w:pStyle w:val="Code"/>
              <w:rPr>
                <w:ins w:id="201" w:author="Franz Kellner" w:date="2018-10-31T08:51:00Z"/>
                <w:rPrChange w:id="202" w:author="Franz Kellner" w:date="2018-10-31T08:51:00Z">
                  <w:rPr>
                    <w:ins w:id="203" w:author="Franz Kellner" w:date="2018-10-31T08:51:00Z"/>
                    <w:rFonts w:ascii="Consolas" w:hAnsi="Consolas" w:cs="Consolas"/>
                    <w:color w:val="000000"/>
                    <w:sz w:val="19"/>
                    <w:szCs w:val="19"/>
                    <w:lang w:val="de-AT"/>
                  </w:rPr>
                </w:rPrChange>
              </w:rPr>
              <w:pPrChange w:id="204" w:author="Franz Kellner" w:date="2018-10-31T09:57:00Z">
                <w:pPr>
                  <w:autoSpaceDE w:val="0"/>
                  <w:autoSpaceDN w:val="0"/>
                  <w:adjustRightInd w:val="0"/>
                </w:pPr>
              </w:pPrChange>
            </w:pPr>
            <w:ins w:id="205" w:author="Franz Kellner" w:date="2018-10-31T08:51:00Z">
              <w:r w:rsidRPr="002C134C">
                <w:rPr>
                  <w:rPrChange w:id="206" w:author="Franz Kellner" w:date="2018-10-31T08:51:00Z">
                    <w:rPr>
                      <w:rFonts w:ascii="Consolas" w:hAnsi="Consolas" w:cs="Consolas"/>
                      <w:color w:val="000000"/>
                      <w:sz w:val="19"/>
                      <w:szCs w:val="19"/>
                      <w:lang w:val="de-AT"/>
                    </w:rPr>
                  </w:rPrChange>
                </w:rPr>
                <w:t xml:space="preserve">    Hub?.On(nameof(OnReceiveBadLogin), </w:t>
              </w:r>
              <w:r w:rsidRPr="002C134C">
                <w:rPr>
                  <w:color w:val="0000FF"/>
                  <w:rPrChange w:id="207" w:author="Franz Kellner" w:date="2018-10-31T08:51:00Z">
                    <w:rPr>
                      <w:rFonts w:ascii="Consolas" w:hAnsi="Consolas" w:cs="Consolas"/>
                      <w:color w:val="0000FF"/>
                      <w:sz w:val="19"/>
                      <w:szCs w:val="19"/>
                      <w:lang w:val="de-AT"/>
                    </w:rPr>
                  </w:rPrChange>
                </w:rPr>
                <w:t>async</w:t>
              </w:r>
              <w:r w:rsidRPr="002C134C">
                <w:rPr>
                  <w:rPrChange w:id="208" w:author="Franz Kellner" w:date="2018-10-31T08:51:00Z">
                    <w:rPr>
                      <w:rFonts w:ascii="Consolas" w:hAnsi="Consolas" w:cs="Consolas"/>
                      <w:color w:val="000000"/>
                      <w:sz w:val="19"/>
                      <w:szCs w:val="19"/>
                      <w:lang w:val="de-AT"/>
                    </w:rPr>
                  </w:rPrChange>
                </w:rPr>
                <w:t xml:space="preserve"> () =&gt; </w:t>
              </w:r>
              <w:r w:rsidRPr="002C134C">
                <w:rPr>
                  <w:color w:val="0000FF"/>
                  <w:rPrChange w:id="209" w:author="Franz Kellner" w:date="2018-10-31T08:51:00Z">
                    <w:rPr>
                      <w:rFonts w:ascii="Consolas" w:hAnsi="Consolas" w:cs="Consolas"/>
                      <w:color w:val="0000FF"/>
                      <w:sz w:val="19"/>
                      <w:szCs w:val="19"/>
                      <w:lang w:val="de-AT"/>
                    </w:rPr>
                  </w:rPrChange>
                </w:rPr>
                <w:t>await</w:t>
              </w:r>
              <w:r w:rsidRPr="002C134C">
                <w:rPr>
                  <w:rPrChange w:id="210" w:author="Franz Kellner" w:date="2018-10-31T08:51:00Z">
                    <w:rPr>
                      <w:rFonts w:ascii="Consolas" w:hAnsi="Consolas" w:cs="Consolas"/>
                      <w:color w:val="000000"/>
                      <w:sz w:val="19"/>
                      <w:szCs w:val="19"/>
                      <w:lang w:val="de-AT"/>
                    </w:rPr>
                  </w:rPrChange>
                </w:rPr>
                <w:t xml:space="preserve"> OnReceiveBadLogin());</w:t>
              </w:r>
            </w:ins>
          </w:p>
          <w:p w:rsidR="002C134C" w:rsidRPr="002C134C" w:rsidRDefault="002C134C" w:rsidP="006E62AC">
            <w:pPr>
              <w:pStyle w:val="Code"/>
              <w:rPr>
                <w:ins w:id="211" w:author="Franz Kellner" w:date="2018-10-31T08:51:00Z"/>
                <w:rPrChange w:id="212" w:author="Franz Kellner" w:date="2018-10-31T08:51:00Z">
                  <w:rPr>
                    <w:ins w:id="213" w:author="Franz Kellner" w:date="2018-10-31T08:51:00Z"/>
                    <w:rFonts w:ascii="Consolas" w:hAnsi="Consolas" w:cs="Consolas"/>
                    <w:color w:val="000000"/>
                    <w:sz w:val="19"/>
                    <w:szCs w:val="19"/>
                    <w:lang w:val="de-AT"/>
                  </w:rPr>
                </w:rPrChange>
              </w:rPr>
              <w:pPrChange w:id="214" w:author="Franz Kellner" w:date="2018-10-31T09:57:00Z">
                <w:pPr>
                  <w:autoSpaceDE w:val="0"/>
                  <w:autoSpaceDN w:val="0"/>
                  <w:adjustRightInd w:val="0"/>
                </w:pPr>
              </w:pPrChange>
            </w:pPr>
            <w:ins w:id="215" w:author="Franz Kellner" w:date="2018-10-31T08:51:00Z">
              <w:r w:rsidRPr="002C134C">
                <w:rPr>
                  <w:rPrChange w:id="216" w:author="Franz Kellner" w:date="2018-10-31T08:51:00Z">
                    <w:rPr>
                      <w:rFonts w:ascii="Consolas" w:hAnsi="Consolas" w:cs="Consolas"/>
                      <w:color w:val="000000"/>
                      <w:sz w:val="19"/>
                      <w:szCs w:val="19"/>
                      <w:lang w:val="de-AT"/>
                    </w:rPr>
                  </w:rPrChange>
                </w:rPr>
                <w:t xml:space="preserve">    Hub?.On(nameof(OnReceiveGoodLogin), </w:t>
              </w:r>
              <w:r w:rsidRPr="002C134C">
                <w:rPr>
                  <w:color w:val="0000FF"/>
                  <w:rPrChange w:id="217" w:author="Franz Kellner" w:date="2018-10-31T08:51:00Z">
                    <w:rPr>
                      <w:rFonts w:ascii="Consolas" w:hAnsi="Consolas" w:cs="Consolas"/>
                      <w:color w:val="0000FF"/>
                      <w:sz w:val="19"/>
                      <w:szCs w:val="19"/>
                      <w:lang w:val="de-AT"/>
                    </w:rPr>
                  </w:rPrChange>
                </w:rPr>
                <w:t>async</w:t>
              </w:r>
              <w:r w:rsidRPr="002C134C">
                <w:rPr>
                  <w:rPrChange w:id="218" w:author="Franz Kellner" w:date="2018-10-31T08:51:00Z">
                    <w:rPr>
                      <w:rFonts w:ascii="Consolas" w:hAnsi="Consolas" w:cs="Consolas"/>
                      <w:color w:val="000000"/>
                      <w:sz w:val="19"/>
                      <w:szCs w:val="19"/>
                      <w:lang w:val="de-AT"/>
                    </w:rPr>
                  </w:rPrChange>
                </w:rPr>
                <w:t xml:space="preserve"> () =&gt; </w:t>
              </w:r>
              <w:r w:rsidRPr="002C134C">
                <w:rPr>
                  <w:color w:val="0000FF"/>
                  <w:rPrChange w:id="219" w:author="Franz Kellner" w:date="2018-10-31T08:51:00Z">
                    <w:rPr>
                      <w:rFonts w:ascii="Consolas" w:hAnsi="Consolas" w:cs="Consolas"/>
                      <w:color w:val="0000FF"/>
                      <w:sz w:val="19"/>
                      <w:szCs w:val="19"/>
                      <w:lang w:val="de-AT"/>
                    </w:rPr>
                  </w:rPrChange>
                </w:rPr>
                <w:t>await</w:t>
              </w:r>
              <w:r w:rsidRPr="002C134C">
                <w:rPr>
                  <w:rPrChange w:id="220" w:author="Franz Kellner" w:date="2018-10-31T08:51:00Z">
                    <w:rPr>
                      <w:rFonts w:ascii="Consolas" w:hAnsi="Consolas" w:cs="Consolas"/>
                      <w:color w:val="000000"/>
                      <w:sz w:val="19"/>
                      <w:szCs w:val="19"/>
                      <w:lang w:val="de-AT"/>
                    </w:rPr>
                  </w:rPrChange>
                </w:rPr>
                <w:t xml:space="preserve"> OnReceiveGoodLogin());</w:t>
              </w:r>
            </w:ins>
          </w:p>
          <w:p w:rsidR="002C134C" w:rsidRPr="002C134C" w:rsidRDefault="002C134C" w:rsidP="006E62AC">
            <w:pPr>
              <w:pStyle w:val="Code"/>
              <w:rPr>
                <w:ins w:id="221" w:author="Franz Kellner" w:date="2018-10-31T08:51:00Z"/>
                <w:rPrChange w:id="222" w:author="Franz Kellner" w:date="2018-10-31T08:51:00Z">
                  <w:rPr>
                    <w:ins w:id="223" w:author="Franz Kellner" w:date="2018-10-31T08:51:00Z"/>
                    <w:rFonts w:ascii="Consolas" w:hAnsi="Consolas" w:cs="Consolas"/>
                    <w:color w:val="000000"/>
                    <w:sz w:val="19"/>
                    <w:szCs w:val="19"/>
                    <w:lang w:val="de-AT"/>
                  </w:rPr>
                </w:rPrChange>
              </w:rPr>
              <w:pPrChange w:id="224" w:author="Franz Kellner" w:date="2018-10-31T09:57:00Z">
                <w:pPr>
                  <w:autoSpaceDE w:val="0"/>
                  <w:autoSpaceDN w:val="0"/>
                  <w:adjustRightInd w:val="0"/>
                </w:pPr>
              </w:pPrChange>
            </w:pPr>
            <w:ins w:id="225" w:author="Franz Kellner" w:date="2018-10-31T08:51:00Z">
              <w:r w:rsidRPr="002C134C">
                <w:rPr>
                  <w:rPrChange w:id="226" w:author="Franz Kellner" w:date="2018-10-31T08:51:00Z">
                    <w:rPr>
                      <w:rFonts w:ascii="Consolas" w:hAnsi="Consolas" w:cs="Consolas"/>
                      <w:color w:val="000000"/>
                      <w:sz w:val="19"/>
                      <w:szCs w:val="19"/>
                      <w:lang w:val="de-AT"/>
                    </w:rPr>
                  </w:rPrChange>
                </w:rPr>
                <w:t xml:space="preserve">    Hub?.On(nameof(OnBatchDataReceived), </w:t>
              </w:r>
              <w:r w:rsidRPr="002C134C">
                <w:rPr>
                  <w:color w:val="0000FF"/>
                  <w:rPrChange w:id="227" w:author="Franz Kellner" w:date="2018-10-31T08:51:00Z">
                    <w:rPr>
                      <w:rFonts w:ascii="Consolas" w:hAnsi="Consolas" w:cs="Consolas"/>
                      <w:color w:val="0000FF"/>
                      <w:sz w:val="19"/>
                      <w:szCs w:val="19"/>
                      <w:lang w:val="de-AT"/>
                    </w:rPr>
                  </w:rPrChange>
                </w:rPr>
                <w:t>async</w:t>
              </w:r>
              <w:r w:rsidRPr="002C134C">
                <w:rPr>
                  <w:rPrChange w:id="228" w:author="Franz Kellner" w:date="2018-10-31T08:51:00Z">
                    <w:rPr>
                      <w:rFonts w:ascii="Consolas" w:hAnsi="Consolas" w:cs="Consolas"/>
                      <w:color w:val="000000"/>
                      <w:sz w:val="19"/>
                      <w:szCs w:val="19"/>
                      <w:lang w:val="de-AT"/>
                    </w:rPr>
                  </w:rPrChange>
                </w:rPr>
                <w:t xml:space="preserve"> (</w:t>
              </w:r>
              <w:r w:rsidRPr="002C134C">
                <w:rPr>
                  <w:color w:val="0000FF"/>
                  <w:rPrChange w:id="229" w:author="Franz Kellner" w:date="2018-10-31T08:51:00Z">
                    <w:rPr>
                      <w:rFonts w:ascii="Consolas" w:hAnsi="Consolas" w:cs="Consolas"/>
                      <w:color w:val="0000FF"/>
                      <w:sz w:val="19"/>
                      <w:szCs w:val="19"/>
                      <w:lang w:val="de-AT"/>
                    </w:rPr>
                  </w:rPrChange>
                </w:rPr>
                <w:t>string</w:t>
              </w:r>
              <w:r w:rsidRPr="002C134C">
                <w:rPr>
                  <w:rPrChange w:id="230" w:author="Franz Kellner" w:date="2018-10-31T08:51:00Z">
                    <w:rPr>
                      <w:rFonts w:ascii="Consolas" w:hAnsi="Consolas" w:cs="Consolas"/>
                      <w:color w:val="000000"/>
                      <w:sz w:val="19"/>
                      <w:szCs w:val="19"/>
                      <w:lang w:val="de-AT"/>
                    </w:rPr>
                  </w:rPrChange>
                </w:rPr>
                <w:t xml:space="preserve"> viewId, </w:t>
              </w:r>
              <w:r w:rsidRPr="002C134C">
                <w:rPr>
                  <w:color w:val="0000FF"/>
                  <w:rPrChange w:id="231" w:author="Franz Kellner" w:date="2018-10-31T08:51:00Z">
                    <w:rPr>
                      <w:rFonts w:ascii="Consolas" w:hAnsi="Consolas" w:cs="Consolas"/>
                      <w:color w:val="0000FF"/>
                      <w:sz w:val="19"/>
                      <w:szCs w:val="19"/>
                      <w:lang w:val="de-AT"/>
                    </w:rPr>
                  </w:rPrChange>
                </w:rPr>
                <w:t>string</w:t>
              </w:r>
              <w:r w:rsidRPr="002C134C">
                <w:rPr>
                  <w:rPrChange w:id="232" w:author="Franz Kellner" w:date="2018-10-31T08:51:00Z">
                    <w:rPr>
                      <w:rFonts w:ascii="Consolas" w:hAnsi="Consolas" w:cs="Consolas"/>
                      <w:color w:val="000000"/>
                      <w:sz w:val="19"/>
                      <w:szCs w:val="19"/>
                      <w:lang w:val="de-AT"/>
                    </w:rPr>
                  </w:rPrChange>
                </w:rPr>
                <w:t xml:space="preserve">[] items, </w:t>
              </w:r>
              <w:r w:rsidRPr="002C134C">
                <w:rPr>
                  <w:color w:val="0000FF"/>
                  <w:rPrChange w:id="233" w:author="Franz Kellner" w:date="2018-10-31T08:51:00Z">
                    <w:rPr>
                      <w:rFonts w:ascii="Consolas" w:hAnsi="Consolas" w:cs="Consolas"/>
                      <w:color w:val="0000FF"/>
                      <w:sz w:val="19"/>
                      <w:szCs w:val="19"/>
                      <w:lang w:val="de-AT"/>
                    </w:rPr>
                  </w:rPrChange>
                </w:rPr>
                <w:t>string</w:t>
              </w:r>
              <w:r w:rsidRPr="002C134C">
                <w:rPr>
                  <w:rPrChange w:id="234" w:author="Franz Kellner" w:date="2018-10-31T08:51:00Z">
                    <w:rPr>
                      <w:rFonts w:ascii="Consolas" w:hAnsi="Consolas" w:cs="Consolas"/>
                      <w:color w:val="000000"/>
                      <w:sz w:val="19"/>
                      <w:szCs w:val="19"/>
                      <w:lang w:val="de-AT"/>
                    </w:rPr>
                  </w:rPrChange>
                </w:rPr>
                <w:t xml:space="preserve">[] data, DateTime[] dateTimes) =&gt; </w:t>
              </w:r>
              <w:r w:rsidRPr="002C134C">
                <w:rPr>
                  <w:color w:val="0000FF"/>
                  <w:rPrChange w:id="235" w:author="Franz Kellner" w:date="2018-10-31T08:51:00Z">
                    <w:rPr>
                      <w:rFonts w:ascii="Consolas" w:hAnsi="Consolas" w:cs="Consolas"/>
                      <w:color w:val="0000FF"/>
                      <w:sz w:val="19"/>
                      <w:szCs w:val="19"/>
                      <w:lang w:val="de-AT"/>
                    </w:rPr>
                  </w:rPrChange>
                </w:rPr>
                <w:t>await</w:t>
              </w:r>
              <w:r w:rsidRPr="002C134C">
                <w:rPr>
                  <w:rPrChange w:id="236" w:author="Franz Kellner" w:date="2018-10-31T08:51:00Z">
                    <w:rPr>
                      <w:rFonts w:ascii="Consolas" w:hAnsi="Consolas" w:cs="Consolas"/>
                      <w:color w:val="000000"/>
                      <w:sz w:val="19"/>
                      <w:szCs w:val="19"/>
                      <w:lang w:val="de-AT"/>
                    </w:rPr>
                  </w:rPrChange>
                </w:rPr>
                <w:t xml:space="preserve"> OnBatchDataReceived(viewId, items, data, dateTimes));</w:t>
              </w:r>
            </w:ins>
          </w:p>
          <w:p w:rsidR="002C134C" w:rsidRPr="002C134C" w:rsidRDefault="002C134C" w:rsidP="006E62AC">
            <w:pPr>
              <w:pStyle w:val="Code"/>
              <w:rPr>
                <w:ins w:id="237" w:author="Franz Kellner" w:date="2018-10-31T08:51:00Z"/>
                <w:rPrChange w:id="238" w:author="Franz Kellner" w:date="2018-10-31T08:51:00Z">
                  <w:rPr>
                    <w:ins w:id="239" w:author="Franz Kellner" w:date="2018-10-31T08:51:00Z"/>
                    <w:rFonts w:ascii="Consolas" w:hAnsi="Consolas" w:cs="Consolas"/>
                    <w:color w:val="000000"/>
                    <w:sz w:val="19"/>
                    <w:szCs w:val="19"/>
                    <w:lang w:val="de-AT"/>
                  </w:rPr>
                </w:rPrChange>
              </w:rPr>
              <w:pPrChange w:id="240" w:author="Franz Kellner" w:date="2018-10-31T09:57:00Z">
                <w:pPr>
                  <w:autoSpaceDE w:val="0"/>
                  <w:autoSpaceDN w:val="0"/>
                  <w:adjustRightInd w:val="0"/>
                </w:pPr>
              </w:pPrChange>
            </w:pPr>
            <w:ins w:id="241" w:author="Franz Kellner" w:date="2018-10-31T08:51:00Z">
              <w:r w:rsidRPr="002C134C">
                <w:rPr>
                  <w:rPrChange w:id="242" w:author="Franz Kellner" w:date="2018-10-31T08:51:00Z">
                    <w:rPr>
                      <w:rFonts w:ascii="Consolas" w:hAnsi="Consolas" w:cs="Consolas"/>
                      <w:color w:val="000000"/>
                      <w:sz w:val="19"/>
                      <w:szCs w:val="19"/>
                      <w:lang w:val="de-AT"/>
                    </w:rPr>
                  </w:rPrChange>
                </w:rPr>
                <w:t xml:space="preserve">    Hub?.On(nameof(OnMessageReceived), </w:t>
              </w:r>
              <w:r w:rsidRPr="002C134C">
                <w:rPr>
                  <w:color w:val="0000FF"/>
                  <w:rPrChange w:id="243" w:author="Franz Kellner" w:date="2018-10-31T08:51:00Z">
                    <w:rPr>
                      <w:rFonts w:ascii="Consolas" w:hAnsi="Consolas" w:cs="Consolas"/>
                      <w:color w:val="0000FF"/>
                      <w:sz w:val="19"/>
                      <w:szCs w:val="19"/>
                      <w:lang w:val="de-AT"/>
                    </w:rPr>
                  </w:rPrChange>
                </w:rPr>
                <w:t>async</w:t>
              </w:r>
              <w:r w:rsidRPr="002C134C">
                <w:rPr>
                  <w:rPrChange w:id="244" w:author="Franz Kellner" w:date="2018-10-31T08:51:00Z">
                    <w:rPr>
                      <w:rFonts w:ascii="Consolas" w:hAnsi="Consolas" w:cs="Consolas"/>
                      <w:color w:val="000000"/>
                      <w:sz w:val="19"/>
                      <w:szCs w:val="19"/>
                      <w:lang w:val="de-AT"/>
                    </w:rPr>
                  </w:rPrChange>
                </w:rPr>
                <w:t xml:space="preserve"> (</w:t>
              </w:r>
              <w:r w:rsidRPr="002C134C">
                <w:rPr>
                  <w:color w:val="0000FF"/>
                  <w:rPrChange w:id="245" w:author="Franz Kellner" w:date="2018-10-31T08:51:00Z">
                    <w:rPr>
                      <w:rFonts w:ascii="Consolas" w:hAnsi="Consolas" w:cs="Consolas"/>
                      <w:color w:val="0000FF"/>
                      <w:sz w:val="19"/>
                      <w:szCs w:val="19"/>
                      <w:lang w:val="de-AT"/>
                    </w:rPr>
                  </w:rPrChange>
                </w:rPr>
                <w:t>string</w:t>
              </w:r>
              <w:r w:rsidRPr="002C134C">
                <w:rPr>
                  <w:rPrChange w:id="246" w:author="Franz Kellner" w:date="2018-10-31T08:51:00Z">
                    <w:rPr>
                      <w:rFonts w:ascii="Consolas" w:hAnsi="Consolas" w:cs="Consolas"/>
                      <w:color w:val="000000"/>
                      <w:sz w:val="19"/>
                      <w:szCs w:val="19"/>
                      <w:lang w:val="de-AT"/>
                    </w:rPr>
                  </w:rPrChange>
                </w:rPr>
                <w:t xml:space="preserve"> message, </w:t>
              </w:r>
              <w:r w:rsidRPr="002C134C">
                <w:rPr>
                  <w:color w:val="0000FF"/>
                  <w:rPrChange w:id="247" w:author="Franz Kellner" w:date="2018-10-31T08:51:00Z">
                    <w:rPr>
                      <w:rFonts w:ascii="Consolas" w:hAnsi="Consolas" w:cs="Consolas"/>
                      <w:color w:val="0000FF"/>
                      <w:sz w:val="19"/>
                      <w:szCs w:val="19"/>
                      <w:lang w:val="de-AT"/>
                    </w:rPr>
                  </w:rPrChange>
                </w:rPr>
                <w:t>string</w:t>
              </w:r>
              <w:r w:rsidRPr="002C134C">
                <w:rPr>
                  <w:rPrChange w:id="248" w:author="Franz Kellner" w:date="2018-10-31T08:51:00Z">
                    <w:rPr>
                      <w:rFonts w:ascii="Consolas" w:hAnsi="Consolas" w:cs="Consolas"/>
                      <w:color w:val="000000"/>
                      <w:sz w:val="19"/>
                      <w:szCs w:val="19"/>
                      <w:lang w:val="de-AT"/>
                    </w:rPr>
                  </w:rPrChange>
                </w:rPr>
                <w:t xml:space="preserve">[] buttons) =&gt; </w:t>
              </w:r>
              <w:r w:rsidRPr="002C134C">
                <w:rPr>
                  <w:color w:val="0000FF"/>
                  <w:rPrChange w:id="249" w:author="Franz Kellner" w:date="2018-10-31T08:51:00Z">
                    <w:rPr>
                      <w:rFonts w:ascii="Consolas" w:hAnsi="Consolas" w:cs="Consolas"/>
                      <w:color w:val="0000FF"/>
                      <w:sz w:val="19"/>
                      <w:szCs w:val="19"/>
                      <w:lang w:val="de-AT"/>
                    </w:rPr>
                  </w:rPrChange>
                </w:rPr>
                <w:t>await</w:t>
              </w:r>
              <w:r w:rsidRPr="002C134C">
                <w:rPr>
                  <w:rPrChange w:id="250" w:author="Franz Kellner" w:date="2018-10-31T08:51:00Z">
                    <w:rPr>
                      <w:rFonts w:ascii="Consolas" w:hAnsi="Consolas" w:cs="Consolas"/>
                      <w:color w:val="000000"/>
                      <w:sz w:val="19"/>
                      <w:szCs w:val="19"/>
                      <w:lang w:val="de-AT"/>
                    </w:rPr>
                  </w:rPrChange>
                </w:rPr>
                <w:t xml:space="preserve"> OnMessageReceived(message, buttons));</w:t>
              </w:r>
            </w:ins>
          </w:p>
          <w:p w:rsidR="002C134C" w:rsidRPr="002C134C" w:rsidRDefault="002C134C" w:rsidP="006E62AC">
            <w:pPr>
              <w:pStyle w:val="Code"/>
              <w:rPr>
                <w:ins w:id="251" w:author="Franz Kellner" w:date="2018-10-31T08:51:00Z"/>
                <w:rPrChange w:id="252" w:author="Franz Kellner" w:date="2018-10-31T08:51:00Z">
                  <w:rPr>
                    <w:ins w:id="253" w:author="Franz Kellner" w:date="2018-10-31T08:51:00Z"/>
                    <w:rFonts w:ascii="Consolas" w:hAnsi="Consolas" w:cs="Consolas"/>
                    <w:color w:val="000000"/>
                    <w:sz w:val="19"/>
                    <w:szCs w:val="19"/>
                    <w:lang w:val="de-AT"/>
                  </w:rPr>
                </w:rPrChange>
              </w:rPr>
              <w:pPrChange w:id="254" w:author="Franz Kellner" w:date="2018-10-31T09:57:00Z">
                <w:pPr>
                  <w:autoSpaceDE w:val="0"/>
                  <w:autoSpaceDN w:val="0"/>
                  <w:adjustRightInd w:val="0"/>
                </w:pPr>
              </w:pPrChange>
            </w:pPr>
            <w:ins w:id="255" w:author="Franz Kellner" w:date="2018-10-31T08:51:00Z">
              <w:r w:rsidRPr="002C134C">
                <w:rPr>
                  <w:rPrChange w:id="256" w:author="Franz Kellner" w:date="2018-10-31T08:51:00Z">
                    <w:rPr>
                      <w:rFonts w:ascii="Consolas" w:hAnsi="Consolas" w:cs="Consolas"/>
                      <w:color w:val="000000"/>
                      <w:sz w:val="19"/>
                      <w:szCs w:val="19"/>
                      <w:lang w:val="de-AT"/>
                    </w:rPr>
                  </w:rPrChange>
                </w:rPr>
                <w:t xml:space="preserve">    Hub?.On(nameof(OnPackageReceived), </w:t>
              </w:r>
              <w:r w:rsidRPr="002C134C">
                <w:rPr>
                  <w:color w:val="0000FF"/>
                  <w:rPrChange w:id="257" w:author="Franz Kellner" w:date="2018-10-31T08:51:00Z">
                    <w:rPr>
                      <w:rFonts w:ascii="Consolas" w:hAnsi="Consolas" w:cs="Consolas"/>
                      <w:color w:val="0000FF"/>
                      <w:sz w:val="19"/>
                      <w:szCs w:val="19"/>
                      <w:lang w:val="de-AT"/>
                    </w:rPr>
                  </w:rPrChange>
                </w:rPr>
                <w:t>async</w:t>
              </w:r>
              <w:r w:rsidRPr="002C134C">
                <w:rPr>
                  <w:rPrChange w:id="258" w:author="Franz Kellner" w:date="2018-10-31T08:51:00Z">
                    <w:rPr>
                      <w:rFonts w:ascii="Consolas" w:hAnsi="Consolas" w:cs="Consolas"/>
                      <w:color w:val="000000"/>
                      <w:sz w:val="19"/>
                      <w:szCs w:val="19"/>
                      <w:lang w:val="de-AT"/>
                    </w:rPr>
                  </w:rPrChange>
                </w:rPr>
                <w:t xml:space="preserve"> (</w:t>
              </w:r>
              <w:r w:rsidRPr="002C134C">
                <w:rPr>
                  <w:color w:val="0000FF"/>
                  <w:rPrChange w:id="259" w:author="Franz Kellner" w:date="2018-10-31T08:51:00Z">
                    <w:rPr>
                      <w:rFonts w:ascii="Consolas" w:hAnsi="Consolas" w:cs="Consolas"/>
                      <w:color w:val="0000FF"/>
                      <w:sz w:val="19"/>
                      <w:szCs w:val="19"/>
                      <w:lang w:val="de-AT"/>
                    </w:rPr>
                  </w:rPrChange>
                </w:rPr>
                <w:t>string</w:t>
              </w:r>
              <w:r w:rsidRPr="002C134C">
                <w:rPr>
                  <w:rPrChange w:id="260" w:author="Franz Kellner" w:date="2018-10-31T08:51:00Z">
                    <w:rPr>
                      <w:rFonts w:ascii="Consolas" w:hAnsi="Consolas" w:cs="Consolas"/>
                      <w:color w:val="000000"/>
                      <w:sz w:val="19"/>
                      <w:szCs w:val="19"/>
                      <w:lang w:val="de-AT"/>
                    </w:rPr>
                  </w:rPrChange>
                </w:rPr>
                <w:t xml:space="preserve"> viewId, </w:t>
              </w:r>
              <w:r w:rsidRPr="002C134C">
                <w:rPr>
                  <w:color w:val="0000FF"/>
                  <w:rPrChange w:id="261" w:author="Franz Kellner" w:date="2018-10-31T08:51:00Z">
                    <w:rPr>
                      <w:rFonts w:ascii="Consolas" w:hAnsi="Consolas" w:cs="Consolas"/>
                      <w:color w:val="0000FF"/>
                      <w:sz w:val="19"/>
                      <w:szCs w:val="19"/>
                      <w:lang w:val="de-AT"/>
                    </w:rPr>
                  </w:rPrChange>
                </w:rPr>
                <w:t>string</w:t>
              </w:r>
              <w:r w:rsidRPr="002C134C">
                <w:rPr>
                  <w:rPrChange w:id="262" w:author="Franz Kellner" w:date="2018-10-31T08:51:00Z">
                    <w:rPr>
                      <w:rFonts w:ascii="Consolas" w:hAnsi="Consolas" w:cs="Consolas"/>
                      <w:color w:val="000000"/>
                      <w:sz w:val="19"/>
                      <w:szCs w:val="19"/>
                      <w:lang w:val="de-AT"/>
                    </w:rPr>
                  </w:rPrChange>
                </w:rPr>
                <w:t xml:space="preserve"> data) =&gt; </w:t>
              </w:r>
              <w:r w:rsidRPr="002C134C">
                <w:rPr>
                  <w:color w:val="0000FF"/>
                  <w:rPrChange w:id="263" w:author="Franz Kellner" w:date="2018-10-31T08:51:00Z">
                    <w:rPr>
                      <w:rFonts w:ascii="Consolas" w:hAnsi="Consolas" w:cs="Consolas"/>
                      <w:color w:val="0000FF"/>
                      <w:sz w:val="19"/>
                      <w:szCs w:val="19"/>
                      <w:lang w:val="de-AT"/>
                    </w:rPr>
                  </w:rPrChange>
                </w:rPr>
                <w:t>await</w:t>
              </w:r>
              <w:r w:rsidRPr="002C134C">
                <w:rPr>
                  <w:rPrChange w:id="264" w:author="Franz Kellner" w:date="2018-10-31T08:51:00Z">
                    <w:rPr>
                      <w:rFonts w:ascii="Consolas" w:hAnsi="Consolas" w:cs="Consolas"/>
                      <w:color w:val="000000"/>
                      <w:sz w:val="19"/>
                      <w:szCs w:val="19"/>
                      <w:lang w:val="de-AT"/>
                    </w:rPr>
                  </w:rPrChange>
                </w:rPr>
                <w:t xml:space="preserve"> OnPackageReceived(viewId, data));</w:t>
              </w:r>
            </w:ins>
          </w:p>
          <w:p w:rsidR="002C134C" w:rsidRDefault="002C134C" w:rsidP="006E62AC">
            <w:pPr>
              <w:pStyle w:val="Code"/>
              <w:rPr>
                <w:ins w:id="265" w:author="Franz Kellner" w:date="2018-10-31T08:52:00Z"/>
              </w:rPr>
              <w:pPrChange w:id="266" w:author="Franz Kellner" w:date="2018-10-31T09:57:00Z">
                <w:pPr/>
              </w:pPrChange>
            </w:pPr>
            <w:ins w:id="267" w:author="Franz Kellner" w:date="2018-10-31T08:51:00Z">
              <w:r w:rsidRPr="002C134C">
                <w:rPr>
                  <w:rPrChange w:id="268" w:author="Franz Kellner" w:date="2018-10-31T08:51:00Z">
                    <w:rPr>
                      <w:rFonts w:ascii="Consolas" w:hAnsi="Consolas" w:cs="Consolas"/>
                      <w:color w:val="000000"/>
                      <w:sz w:val="19"/>
                      <w:szCs w:val="19"/>
                      <w:lang w:val="de-AT"/>
                    </w:rPr>
                  </w:rPrChange>
                </w:rPr>
                <w:t xml:space="preserve">    Hub?.On(nameof(OnDisconnect), </w:t>
              </w:r>
              <w:r w:rsidRPr="002C134C">
                <w:rPr>
                  <w:color w:val="0000FF"/>
                  <w:rPrChange w:id="269" w:author="Franz Kellner" w:date="2018-10-31T08:51:00Z">
                    <w:rPr>
                      <w:rFonts w:ascii="Consolas" w:hAnsi="Consolas" w:cs="Consolas"/>
                      <w:color w:val="0000FF"/>
                      <w:sz w:val="19"/>
                      <w:szCs w:val="19"/>
                      <w:lang w:val="de-AT"/>
                    </w:rPr>
                  </w:rPrChange>
                </w:rPr>
                <w:t>async</w:t>
              </w:r>
              <w:r w:rsidRPr="002C134C">
                <w:rPr>
                  <w:rPrChange w:id="270" w:author="Franz Kellner" w:date="2018-10-31T08:51:00Z">
                    <w:rPr>
                      <w:rFonts w:ascii="Consolas" w:hAnsi="Consolas" w:cs="Consolas"/>
                      <w:color w:val="000000"/>
                      <w:sz w:val="19"/>
                      <w:szCs w:val="19"/>
                      <w:lang w:val="de-AT"/>
                    </w:rPr>
                  </w:rPrChange>
                </w:rPr>
                <w:t xml:space="preserve"> () =&gt; </w:t>
              </w:r>
              <w:r w:rsidRPr="002C134C">
                <w:rPr>
                  <w:color w:val="0000FF"/>
                  <w:rPrChange w:id="271" w:author="Franz Kellner" w:date="2018-10-31T08:51:00Z">
                    <w:rPr>
                      <w:rFonts w:ascii="Consolas" w:hAnsi="Consolas" w:cs="Consolas"/>
                      <w:color w:val="0000FF"/>
                      <w:sz w:val="19"/>
                      <w:szCs w:val="19"/>
                      <w:lang w:val="de-AT"/>
                    </w:rPr>
                  </w:rPrChange>
                </w:rPr>
                <w:t>await</w:t>
              </w:r>
              <w:r w:rsidRPr="002C134C">
                <w:rPr>
                  <w:rPrChange w:id="272" w:author="Franz Kellner" w:date="2018-10-31T08:51:00Z">
                    <w:rPr>
                      <w:rFonts w:ascii="Consolas" w:hAnsi="Consolas" w:cs="Consolas"/>
                      <w:color w:val="000000"/>
                      <w:sz w:val="19"/>
                      <w:szCs w:val="19"/>
                      <w:lang w:val="de-AT"/>
                    </w:rPr>
                  </w:rPrChange>
                </w:rPr>
                <w:t xml:space="preserve"> OnDisconnect());</w:t>
              </w:r>
            </w:ins>
          </w:p>
          <w:p w:rsidR="002C134C" w:rsidRDefault="002C134C" w:rsidP="006E62AC">
            <w:pPr>
              <w:pStyle w:val="Code"/>
              <w:rPr>
                <w:ins w:id="273" w:author="Franz Kellner" w:date="2018-10-31T08:55:00Z"/>
              </w:rPr>
              <w:pPrChange w:id="274" w:author="Franz Kellner" w:date="2018-10-31T09:57:00Z">
                <w:pPr>
                  <w:pStyle w:val="Code"/>
                </w:pPr>
              </w:pPrChange>
            </w:pPr>
            <w:ins w:id="275" w:author="Franz Kellner" w:date="2018-10-31T08:52:00Z">
              <w:r>
                <w:t>}</w:t>
              </w:r>
            </w:ins>
          </w:p>
          <w:p w:rsidR="002C134C" w:rsidRDefault="002C134C" w:rsidP="006E62AC">
            <w:pPr>
              <w:pStyle w:val="Code"/>
              <w:rPr>
                <w:ins w:id="276" w:author="Franz Kellner" w:date="2018-10-31T08:52:00Z"/>
              </w:rPr>
              <w:pPrChange w:id="277" w:author="Franz Kellner" w:date="2018-10-31T09:57:00Z">
                <w:pPr>
                  <w:pStyle w:val="Code"/>
                </w:pPr>
              </w:pPrChange>
            </w:pPr>
            <w:ins w:id="278" w:author="Franz Kellner" w:date="2018-10-31T08:55:00Z">
              <w:r>
                <w:t>(…)</w:t>
              </w:r>
            </w:ins>
          </w:p>
          <w:p w:rsidR="002C134C" w:rsidRPr="002C134C" w:rsidRDefault="002C134C" w:rsidP="006E62AC">
            <w:pPr>
              <w:pStyle w:val="Code"/>
              <w:rPr>
                <w:ins w:id="279" w:author="Franz Kellner" w:date="2018-10-31T08:47:00Z"/>
                <w:rPrChange w:id="280" w:author="Franz Kellner" w:date="2018-10-31T08:51:00Z">
                  <w:rPr>
                    <w:ins w:id="281" w:author="Franz Kellner" w:date="2018-10-31T08:47:00Z"/>
                    <w:lang w:val="de-AT"/>
                  </w:rPr>
                </w:rPrChange>
              </w:rPr>
              <w:pPrChange w:id="282" w:author="Franz Kellner" w:date="2018-10-31T09:57:00Z">
                <w:pPr/>
              </w:pPrChange>
            </w:pPr>
            <w:ins w:id="283" w:author="Franz Kellner" w:date="2018-10-31T08:52:00Z">
              <w:r>
                <w:t>}</w:t>
              </w:r>
            </w:ins>
          </w:p>
        </w:tc>
      </w:tr>
    </w:tbl>
    <w:p w:rsidR="002C134C" w:rsidRDefault="002C134C" w:rsidP="002C134C">
      <w:pPr>
        <w:pStyle w:val="Beschriftung"/>
        <w:jc w:val="center"/>
        <w:rPr>
          <w:ins w:id="284" w:author="Franz Kellner" w:date="2018-10-31T08:54:00Z"/>
        </w:rPr>
      </w:pPr>
      <w:bookmarkStart w:id="285" w:name="_Ref528739445"/>
      <w:ins w:id="286" w:author="Franz Kellner" w:date="2018-10-31T08:53:00Z">
        <w:r>
          <w:t xml:space="preserve">Fig </w:t>
        </w:r>
        <w:r>
          <w:fldChar w:fldCharType="begin"/>
        </w:r>
        <w:r>
          <w:instrText xml:space="preserve"> SEQ Fig \* ARABIC </w:instrText>
        </w:r>
      </w:ins>
      <w:r>
        <w:fldChar w:fldCharType="separate"/>
      </w:r>
      <w:ins w:id="287" w:author="Franz Kellner" w:date="2018-10-31T09:21:00Z">
        <w:r w:rsidR="00375CA0">
          <w:rPr>
            <w:noProof/>
          </w:rPr>
          <w:t>1</w:t>
        </w:r>
      </w:ins>
      <w:ins w:id="288" w:author="Franz Kellner" w:date="2018-10-31T08:53:00Z">
        <w:r>
          <w:fldChar w:fldCharType="end"/>
        </w:r>
        <w:bookmarkEnd w:id="285"/>
        <w:r>
          <w:t xml:space="preserve">: </w:t>
        </w:r>
        <w:proofErr w:type="spellStart"/>
        <w:r>
          <w:t>Sourcecode</w:t>
        </w:r>
        <w:proofErr w:type="spellEnd"/>
        <w:r>
          <w:t xml:space="preserve"> SignalR Client 1</w:t>
        </w:r>
      </w:ins>
    </w:p>
    <w:p w:rsidR="00E613F6" w:rsidRDefault="002C134C" w:rsidP="002C134C">
      <w:pPr>
        <w:rPr>
          <w:ins w:id="289" w:author="Franz Kellner" w:date="2018-10-31T09:02:00Z"/>
          <w:lang w:val="de-AT"/>
        </w:rPr>
      </w:pPr>
      <w:ins w:id="290" w:author="Franz Kellner" w:date="2018-10-31T08:55:00Z">
        <w:r w:rsidRPr="002C134C">
          <w:rPr>
            <w:lang w:val="de-AT"/>
            <w:rPrChange w:id="291" w:author="Franz Kellner" w:date="2018-10-31T08:55:00Z">
              <w:rPr/>
            </w:rPrChange>
          </w:rPr>
          <w:t>I</w:t>
        </w:r>
      </w:ins>
      <w:ins w:id="292" w:author="Franz Kellner" w:date="2018-10-31T09:53:00Z">
        <w:r w:rsidR="006E62AC">
          <w:rPr>
            <w:lang w:val="de-AT"/>
          </w:rPr>
          <w:t>n diesem</w:t>
        </w:r>
      </w:ins>
      <w:ins w:id="293" w:author="Franz Kellner" w:date="2018-10-31T08:55:00Z">
        <w:r w:rsidRPr="002C134C">
          <w:rPr>
            <w:lang w:val="de-AT"/>
            <w:rPrChange w:id="294" w:author="Franz Kellner" w:date="2018-10-31T08:55:00Z">
              <w:rPr/>
            </w:rPrChange>
          </w:rPr>
          <w:t xml:space="preserve"> Beispiel </w:t>
        </w:r>
        <w:r>
          <w:rPr>
            <w:lang w:val="de-AT"/>
          </w:rPr>
          <w:t xml:space="preserve">werden zwei Methoden des </w:t>
        </w:r>
        <w:proofErr w:type="spellStart"/>
        <w:r>
          <w:rPr>
            <w:lang w:val="de-AT"/>
          </w:rPr>
          <w:t>SignalRClient</w:t>
        </w:r>
        <w:proofErr w:type="spellEnd"/>
        <w:r>
          <w:rPr>
            <w:lang w:val="de-AT"/>
          </w:rPr>
          <w:t xml:space="preserve"> gezeigt, „</w:t>
        </w:r>
        <w:r w:rsidRPr="006E62AC">
          <w:rPr>
            <w:rStyle w:val="CodeZchn"/>
            <w:lang w:val="de-AT"/>
            <w:rPrChange w:id="295" w:author="Franz Kellner" w:date="2018-10-31T09:53:00Z">
              <w:rPr>
                <w:lang w:val="de-AT"/>
              </w:rPr>
            </w:rPrChange>
          </w:rPr>
          <w:t>Connect</w:t>
        </w:r>
        <w:r>
          <w:rPr>
            <w:lang w:val="de-AT"/>
          </w:rPr>
          <w:t>“ und „</w:t>
        </w:r>
        <w:r w:rsidRPr="006E62AC">
          <w:rPr>
            <w:rStyle w:val="CodeZchn"/>
            <w:rPrChange w:id="296" w:author="Franz Kellner" w:date="2018-10-31T09:54:00Z">
              <w:rPr>
                <w:lang w:val="de-AT"/>
              </w:rPr>
            </w:rPrChange>
          </w:rPr>
          <w:t>RegisterMethods</w:t>
        </w:r>
        <w:r>
          <w:rPr>
            <w:lang w:val="de-AT"/>
          </w:rPr>
          <w:t>“.</w:t>
        </w:r>
      </w:ins>
      <w:ins w:id="297" w:author="Franz Kellner" w:date="2018-10-31T08:56:00Z">
        <w:r>
          <w:rPr>
            <w:lang w:val="de-AT"/>
          </w:rPr>
          <w:t xml:space="preserve"> </w:t>
        </w:r>
      </w:ins>
      <w:ins w:id="298" w:author="Franz Kellner" w:date="2018-10-31T08:57:00Z">
        <w:r w:rsidR="00E613F6">
          <w:rPr>
            <w:lang w:val="de-AT"/>
          </w:rPr>
          <w:t>„</w:t>
        </w:r>
      </w:ins>
      <w:ins w:id="299" w:author="Franz Kellner" w:date="2018-10-31T08:56:00Z">
        <w:r w:rsidRPr="006E62AC">
          <w:rPr>
            <w:rStyle w:val="CodeZchn"/>
            <w:rPrChange w:id="300" w:author="Franz Kellner" w:date="2018-10-31T09:54:00Z">
              <w:rPr>
                <w:lang w:val="de-AT"/>
              </w:rPr>
            </w:rPrChange>
          </w:rPr>
          <w:t>Connect</w:t>
        </w:r>
      </w:ins>
      <w:ins w:id="301" w:author="Franz Kellner" w:date="2018-10-31T08:57:00Z">
        <w:r w:rsidR="00E613F6">
          <w:rPr>
            <w:lang w:val="de-AT"/>
          </w:rPr>
          <w:t>“</w:t>
        </w:r>
      </w:ins>
      <w:ins w:id="302" w:author="Franz Kellner" w:date="2018-10-31T08:56:00Z">
        <w:r>
          <w:rPr>
            <w:lang w:val="de-AT"/>
          </w:rPr>
          <w:t xml:space="preserve"> versucht dabei, eine Verbindung zu </w:t>
        </w:r>
        <w:r w:rsidR="00E613F6">
          <w:rPr>
            <w:lang w:val="de-AT"/>
          </w:rPr>
          <w:t>einem SignalR Server aufzubauen</w:t>
        </w:r>
      </w:ins>
      <w:ins w:id="303" w:author="Franz Kellner" w:date="2018-10-31T08:57:00Z">
        <w:r w:rsidR="00E613F6">
          <w:rPr>
            <w:lang w:val="de-AT"/>
          </w:rPr>
          <w:t xml:space="preserve"> und speichert das Verbindungsobjekt über das mit dem Server kommuniziert werden kann im Property „</w:t>
        </w:r>
        <w:r w:rsidR="00E613F6" w:rsidRPr="00B02EF2">
          <w:rPr>
            <w:rStyle w:val="CodeZchn"/>
            <w:rPrChange w:id="304" w:author="Franz Kellner" w:date="2018-10-31T09:37:00Z">
              <w:rPr>
                <w:lang w:val="de-AT"/>
              </w:rPr>
            </w:rPrChange>
          </w:rPr>
          <w:t>Hub</w:t>
        </w:r>
        <w:r w:rsidR="00E613F6">
          <w:rPr>
            <w:lang w:val="de-AT"/>
          </w:rPr>
          <w:t xml:space="preserve">“. </w:t>
        </w:r>
      </w:ins>
      <w:ins w:id="305" w:author="Franz Kellner" w:date="2018-10-31T09:12:00Z">
        <w:r w:rsidR="00C277EF">
          <w:rPr>
            <w:lang w:val="de-AT"/>
          </w:rPr>
          <w:t xml:space="preserve">Mit </w:t>
        </w:r>
      </w:ins>
      <w:ins w:id="306" w:author="Franz Kellner" w:date="2018-10-31T08:57:00Z">
        <w:r w:rsidR="00E613F6">
          <w:rPr>
            <w:lang w:val="de-AT"/>
          </w:rPr>
          <w:t>„</w:t>
        </w:r>
        <w:r w:rsidR="00E613F6" w:rsidRPr="00B02EF2">
          <w:rPr>
            <w:rStyle w:val="CodeZchn"/>
            <w:rPrChange w:id="307" w:author="Franz Kellner" w:date="2018-10-31T09:37:00Z">
              <w:rPr>
                <w:lang w:val="de-AT"/>
              </w:rPr>
            </w:rPrChange>
          </w:rPr>
          <w:t>RegisterMethods</w:t>
        </w:r>
        <w:r w:rsidR="00E613F6">
          <w:rPr>
            <w:lang w:val="de-AT"/>
          </w:rPr>
          <w:t xml:space="preserve">“ </w:t>
        </w:r>
      </w:ins>
      <w:ins w:id="308" w:author="Franz Kellner" w:date="2018-10-31T09:12:00Z">
        <w:r w:rsidR="00C277EF">
          <w:rPr>
            <w:lang w:val="de-AT"/>
          </w:rPr>
          <w:t xml:space="preserve">wird </w:t>
        </w:r>
      </w:ins>
      <w:ins w:id="309" w:author="Franz Kellner" w:date="2018-10-31T08:57:00Z">
        <w:r w:rsidR="00E613F6">
          <w:rPr>
            <w:lang w:val="de-AT"/>
          </w:rPr>
          <w:t>dem Hub</w:t>
        </w:r>
      </w:ins>
      <w:ins w:id="310" w:author="Franz Kellner" w:date="2018-10-31T09:12:00Z">
        <w:r w:rsidR="00C277EF">
          <w:rPr>
            <w:lang w:val="de-AT"/>
          </w:rPr>
          <w:t>objekt</w:t>
        </w:r>
      </w:ins>
      <w:ins w:id="311" w:author="Franz Kellner" w:date="2018-10-31T08:57:00Z">
        <w:r w:rsidR="00E613F6">
          <w:rPr>
            <w:lang w:val="de-AT"/>
          </w:rPr>
          <w:t xml:space="preserve"> mitgeteil</w:t>
        </w:r>
      </w:ins>
      <w:ins w:id="312" w:author="Franz Kellner" w:date="2018-10-31T09:12:00Z">
        <w:r w:rsidR="00C277EF">
          <w:rPr>
            <w:lang w:val="de-AT"/>
          </w:rPr>
          <w:t>t</w:t>
        </w:r>
      </w:ins>
      <w:ins w:id="313" w:author="Franz Kellner" w:date="2018-10-31T08:57:00Z">
        <w:r w:rsidR="00E613F6">
          <w:rPr>
            <w:lang w:val="de-AT"/>
          </w:rPr>
          <w:t xml:space="preserve">, wie es </w:t>
        </w:r>
      </w:ins>
      <w:ins w:id="314" w:author="Franz Kellner" w:date="2018-10-31T08:58:00Z">
        <w:r w:rsidR="00E613F6">
          <w:rPr>
            <w:lang w:val="de-AT"/>
          </w:rPr>
          <w:t xml:space="preserve">mit </w:t>
        </w:r>
      </w:ins>
      <w:ins w:id="315" w:author="Franz Kellner" w:date="2018-10-31T08:57:00Z">
        <w:r w:rsidR="00E613F6">
          <w:rPr>
            <w:lang w:val="de-AT"/>
          </w:rPr>
          <w:t xml:space="preserve">vom Server </w:t>
        </w:r>
      </w:ins>
      <w:ins w:id="316" w:author="Franz Kellner" w:date="2018-10-31T08:58:00Z">
        <w:r w:rsidR="00E613F6">
          <w:rPr>
            <w:lang w:val="de-AT"/>
          </w:rPr>
          <w:t>hereinkommenden Anfragen umgehen soll. Die Anfragen bei SignalR entsprechen in beiden Richtungen Methodenaufrufen denen Parameter mitgegeben werden können, die Daten dafür werden allerdings nur serialisiert übertrage</w:t>
        </w:r>
      </w:ins>
      <w:ins w:id="317" w:author="Franz Kellner" w:date="2018-10-31T08:59:00Z">
        <w:r w:rsidR="00E613F6">
          <w:rPr>
            <w:lang w:val="de-AT"/>
          </w:rPr>
          <w:t>n. D.h., dass der Methodenaufruf vom Server beim Client für die Methode „</w:t>
        </w:r>
        <w:r w:rsidR="00E613F6" w:rsidRPr="00B02EF2">
          <w:rPr>
            <w:rStyle w:val="CodeZchn"/>
            <w:rPrChange w:id="318" w:author="Franz Kellner" w:date="2018-10-31T09:37:00Z">
              <w:rPr>
                <w:lang w:val="de-AT"/>
              </w:rPr>
            </w:rPrChange>
          </w:rPr>
          <w:t>OnReceiveGoodLogin</w:t>
        </w:r>
        <w:r w:rsidR="00E613F6">
          <w:rPr>
            <w:lang w:val="de-AT"/>
          </w:rPr>
          <w:t>“, effektiv nur den Namen der Methode als Text überträgt</w:t>
        </w:r>
      </w:ins>
      <w:ins w:id="319" w:author="Franz Kellner" w:date="2018-10-31T09:00:00Z">
        <w:r w:rsidR="00E613F6">
          <w:rPr>
            <w:lang w:val="de-AT"/>
          </w:rPr>
          <w:t xml:space="preserve"> (vereinfacht gesagt aber für das Verständnis der Thematik hilfreich)</w:t>
        </w:r>
      </w:ins>
      <w:ins w:id="320" w:author="Franz Kellner" w:date="2018-10-31T08:59:00Z">
        <w:r w:rsidR="00E613F6">
          <w:rPr>
            <w:lang w:val="de-AT"/>
          </w:rPr>
          <w:t>.</w:t>
        </w:r>
      </w:ins>
      <w:ins w:id="321" w:author="Franz Kellner" w:date="2018-10-31T09:00:00Z">
        <w:r w:rsidR="00E613F6">
          <w:rPr>
            <w:lang w:val="de-AT"/>
          </w:rPr>
          <w:t xml:space="preserve"> Um zur Laufzeit im Client zu wissen, was mit dem Text vom Server „</w:t>
        </w:r>
        <w:r w:rsidR="00E613F6" w:rsidRPr="00B02EF2">
          <w:rPr>
            <w:rStyle w:val="CodeZchn"/>
            <w:rPrChange w:id="322" w:author="Franz Kellner" w:date="2018-10-31T09:37:00Z">
              <w:rPr>
                <w:lang w:val="de-AT"/>
              </w:rPr>
            </w:rPrChange>
          </w:rPr>
          <w:t>OnR</w:t>
        </w:r>
      </w:ins>
      <w:ins w:id="323" w:author="Franz Kellner" w:date="2018-10-31T09:01:00Z">
        <w:r w:rsidR="00E613F6" w:rsidRPr="00B02EF2">
          <w:rPr>
            <w:rStyle w:val="CodeZchn"/>
            <w:rPrChange w:id="324" w:author="Franz Kellner" w:date="2018-10-31T09:37:00Z">
              <w:rPr>
                <w:lang w:val="de-AT"/>
              </w:rPr>
            </w:rPrChange>
          </w:rPr>
          <w:t>eceiveGoodLogin</w:t>
        </w:r>
        <w:r w:rsidR="00E613F6">
          <w:rPr>
            <w:lang w:val="de-AT"/>
          </w:rPr>
          <w:t xml:space="preserve">“ angefangen werden soll, muss dies beim Hub hinterlegt werden, so zu sehen in der Zeile </w:t>
        </w:r>
      </w:ins>
    </w:p>
    <w:p w:rsidR="002C134C" w:rsidRDefault="00E613F6" w:rsidP="0013389B">
      <w:pPr>
        <w:ind w:firstLine="720"/>
        <w:rPr>
          <w:ins w:id="325" w:author="Franz Kellner" w:date="2018-10-31T09:02:00Z"/>
          <w:rStyle w:val="CodeZchn"/>
        </w:rPr>
        <w:pPrChange w:id="326" w:author="Franz Kellner" w:date="2018-10-31T09:08:00Z">
          <w:pPr/>
        </w:pPrChange>
      </w:pPr>
      <w:ins w:id="327" w:author="Franz Kellner" w:date="2018-10-31T09:01:00Z">
        <w:r w:rsidRPr="00E613F6">
          <w:rPr>
            <w:rStyle w:val="CodeZchn"/>
            <w:rPrChange w:id="328" w:author="Franz Kellner" w:date="2018-10-31T09:02:00Z">
              <w:rPr>
                <w:lang w:val="de-AT"/>
              </w:rPr>
            </w:rPrChange>
          </w:rPr>
          <w:t>Hub?.On(nameof(OnReceiveGoodLogin), async ()=&gt; await OnReceiveGoodLogin());</w:t>
        </w:r>
      </w:ins>
    </w:p>
    <w:p w:rsidR="00E613F6" w:rsidRDefault="00E613F6" w:rsidP="002C134C">
      <w:pPr>
        <w:rPr>
          <w:ins w:id="329" w:author="Franz Kellner" w:date="2018-10-31T09:19:00Z"/>
          <w:lang w:val="de-AT"/>
        </w:rPr>
      </w:pPr>
      <w:ins w:id="330" w:author="Franz Kellner" w:date="2018-10-31T09:02:00Z">
        <w:r w:rsidRPr="00E613F6">
          <w:rPr>
            <w:lang w:val="de-AT"/>
            <w:rPrChange w:id="331" w:author="Franz Kellner" w:date="2018-10-31T09:02:00Z">
              <w:rPr/>
            </w:rPrChange>
          </w:rPr>
          <w:t>Die Method</w:t>
        </w:r>
        <w:r>
          <w:rPr>
            <w:lang w:val="de-AT"/>
          </w:rPr>
          <w:t xml:space="preserve">e mit dem gleichlautenden Namen wird hier über den lambda-Ausdruck verwendet, um </w:t>
        </w:r>
      </w:ins>
      <w:ins w:id="332" w:author="Franz Kellner" w:date="2018-10-31T09:03:00Z">
        <w:r>
          <w:rPr>
            <w:lang w:val="de-AT"/>
          </w:rPr>
          <w:t>das Verhalten beim hereinkommenden Aufruf abzubilden. Wie die Methode dann aussieht, ist Implementierungsdetail des Clients, denkbar wäre ein Wechsel der Anzeige vom Login-Bild</w:t>
        </w:r>
      </w:ins>
      <w:ins w:id="333" w:author="Franz Kellner" w:date="2018-10-31T09:04:00Z">
        <w:r>
          <w:rPr>
            <w:lang w:val="de-AT"/>
          </w:rPr>
          <w:t xml:space="preserve">schirm zu einer nenügeführten Darstellung der verfügbaren KPUs. Auch ist es Implementierungsdetail, dass die implementierte Methode genauso heißt wie </w:t>
        </w:r>
      </w:ins>
      <w:ins w:id="334" w:author="Franz Kellner" w:date="2018-10-31T09:05:00Z">
        <w:r>
          <w:rPr>
            <w:lang w:val="de-AT"/>
          </w:rPr>
          <w:t xml:space="preserve">in der registrierten Schnittstelle, es ist hier allerdings </w:t>
        </w:r>
        <w:r>
          <w:rPr>
            <w:lang w:val="de-AT"/>
          </w:rPr>
          <w:lastRenderedPageBreak/>
          <w:t>hilfreich um den „</w:t>
        </w:r>
        <w:r w:rsidRPr="00B02EF2">
          <w:rPr>
            <w:rStyle w:val="CodeZchn"/>
            <w:rPrChange w:id="335" w:author="Franz Kellner" w:date="2018-10-31T09:36:00Z">
              <w:rPr>
                <w:lang w:val="de-AT"/>
              </w:rPr>
            </w:rPrChange>
          </w:rPr>
          <w:t>nameof</w:t>
        </w:r>
        <w:r>
          <w:rPr>
            <w:lang w:val="de-AT"/>
          </w:rPr>
          <w:t>“-Operator verwenden zu können</w:t>
        </w:r>
      </w:ins>
      <w:ins w:id="336" w:author="Franz Kellner" w:date="2018-10-31T09:06:00Z">
        <w:r>
          <w:rPr>
            <w:lang w:val="de-AT"/>
          </w:rPr>
          <w:t xml:space="preserve"> der </w:t>
        </w:r>
        <w:r w:rsidR="0013389B">
          <w:rPr>
            <w:lang w:val="de-AT"/>
          </w:rPr>
          <w:t xml:space="preserve">den Methodennamen zur </w:t>
        </w:r>
        <w:proofErr w:type="spellStart"/>
        <w:r w:rsidR="0013389B">
          <w:rPr>
            <w:lang w:val="de-AT"/>
          </w:rPr>
          <w:t>Compile</w:t>
        </w:r>
      </w:ins>
      <w:proofErr w:type="spellEnd"/>
      <w:ins w:id="337" w:author="Franz Kellner" w:date="2018-10-31T09:07:00Z">
        <w:r w:rsidR="0013389B">
          <w:rPr>
            <w:lang w:val="de-AT"/>
          </w:rPr>
          <w:t>-Z</w:t>
        </w:r>
      </w:ins>
      <w:ins w:id="338" w:author="Franz Kellner" w:date="2018-10-31T09:06:00Z">
        <w:r w:rsidR="0013389B">
          <w:rPr>
            <w:lang w:val="de-AT"/>
          </w:rPr>
          <w:t>eit durch einen gleichlautenden String ersetzt</w:t>
        </w:r>
      </w:ins>
      <w:ins w:id="339" w:author="Franz Kellner" w:date="2018-10-31T09:05:00Z">
        <w:r>
          <w:rPr>
            <w:lang w:val="de-AT"/>
          </w:rPr>
          <w:t>.</w:t>
        </w:r>
      </w:ins>
    </w:p>
    <w:p w:rsidR="00375CA0" w:rsidRDefault="00375CA0" w:rsidP="002C134C">
      <w:pPr>
        <w:rPr>
          <w:ins w:id="340" w:author="Franz Kellner" w:date="2018-10-31T09:19:00Z"/>
          <w:lang w:val="de-AT"/>
        </w:rPr>
      </w:pPr>
      <w:ins w:id="341" w:author="Franz Kellner" w:date="2018-10-31T09:19:00Z">
        <w:r>
          <w:rPr>
            <w:lang w:val="de-AT"/>
          </w:rPr>
          <w:t>Die andere Richtung der Nachrichtenübertragung, also vom Client zum Server, erfolgt ebenfalls über den Hub</w:t>
        </w:r>
      </w:ins>
      <w:ins w:id="342" w:author="Franz Kellner" w:date="2018-10-31T09:22:00Z">
        <w:r>
          <w:rPr>
            <w:lang w:val="de-AT"/>
          </w:rPr>
          <w:t xml:space="preserve">, wie </w:t>
        </w:r>
        <w:r>
          <w:rPr>
            <w:lang w:val="de-AT"/>
          </w:rPr>
          <w:fldChar w:fldCharType="begin"/>
        </w:r>
        <w:r>
          <w:rPr>
            <w:lang w:val="de-AT"/>
          </w:rPr>
          <w:instrText xml:space="preserve"> REF _Ref528741069 \h </w:instrText>
        </w:r>
        <w:r>
          <w:rPr>
            <w:lang w:val="de-AT"/>
          </w:rPr>
        </w:r>
      </w:ins>
      <w:r>
        <w:rPr>
          <w:lang w:val="de-AT"/>
        </w:rPr>
        <w:fldChar w:fldCharType="separate"/>
      </w:r>
      <w:ins w:id="343" w:author="Franz Kellner" w:date="2018-10-31T09:22:00Z">
        <w:r w:rsidRPr="00375CA0">
          <w:rPr>
            <w:lang w:val="de-AT"/>
            <w:rPrChange w:id="344" w:author="Franz Kellner" w:date="2018-10-31T09:22:00Z">
              <w:rPr/>
            </w:rPrChange>
          </w:rPr>
          <w:t xml:space="preserve">Fig </w:t>
        </w:r>
        <w:r w:rsidRPr="00375CA0">
          <w:rPr>
            <w:noProof/>
            <w:lang w:val="de-AT"/>
            <w:rPrChange w:id="345" w:author="Franz Kellner" w:date="2018-10-31T09:22:00Z">
              <w:rPr>
                <w:noProof/>
              </w:rPr>
            </w:rPrChange>
          </w:rPr>
          <w:t>2</w:t>
        </w:r>
        <w:r>
          <w:rPr>
            <w:lang w:val="de-AT"/>
          </w:rPr>
          <w:fldChar w:fldCharType="end"/>
        </w:r>
        <w:r>
          <w:rPr>
            <w:lang w:val="de-AT"/>
          </w:rPr>
          <w:t xml:space="preserve"> zeigt.</w:t>
        </w:r>
      </w:ins>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6" w:author="Franz Kellner" w:date="2018-10-31T09:21:00Z">
          <w:tblPr>
            <w:tblStyle w:val="Tabellenraster"/>
            <w:tblW w:w="0" w:type="auto"/>
            <w:tblLook w:val="04A0" w:firstRow="1" w:lastRow="0" w:firstColumn="1" w:lastColumn="0" w:noHBand="0" w:noVBand="1"/>
          </w:tblPr>
        </w:tblPrChange>
      </w:tblPr>
      <w:tblGrid>
        <w:gridCol w:w="9396"/>
        <w:tblGridChange w:id="347">
          <w:tblGrid>
            <w:gridCol w:w="9396"/>
          </w:tblGrid>
        </w:tblGridChange>
      </w:tblGrid>
      <w:tr w:rsidR="00375CA0" w:rsidTr="00375CA0">
        <w:trPr>
          <w:ins w:id="348" w:author="Franz Kellner" w:date="2018-10-31T09:19:00Z"/>
        </w:trPr>
        <w:tc>
          <w:tcPr>
            <w:tcW w:w="9396" w:type="dxa"/>
            <w:tcPrChange w:id="349" w:author="Franz Kellner" w:date="2018-10-31T09:21:00Z">
              <w:tcPr>
                <w:tcW w:w="9396" w:type="dxa"/>
              </w:tcPr>
            </w:tcPrChange>
          </w:tcPr>
          <w:p w:rsidR="00375CA0" w:rsidRPr="00375CA0" w:rsidRDefault="00375CA0" w:rsidP="00375CA0">
            <w:pPr>
              <w:autoSpaceDE w:val="0"/>
              <w:autoSpaceDN w:val="0"/>
              <w:adjustRightInd w:val="0"/>
              <w:rPr>
                <w:ins w:id="350" w:author="Franz Kellner" w:date="2018-10-31T09:20:00Z"/>
                <w:rFonts w:ascii="Consolas" w:hAnsi="Consolas" w:cs="Consolas"/>
                <w:color w:val="000000"/>
                <w:sz w:val="19"/>
                <w:szCs w:val="19"/>
                <w:rPrChange w:id="351" w:author="Franz Kellner" w:date="2018-10-31T09:20:00Z">
                  <w:rPr>
                    <w:ins w:id="352" w:author="Franz Kellner" w:date="2018-10-31T09:20:00Z"/>
                    <w:rFonts w:ascii="Consolas" w:hAnsi="Consolas" w:cs="Consolas"/>
                    <w:color w:val="000000"/>
                    <w:sz w:val="19"/>
                    <w:szCs w:val="19"/>
                    <w:lang w:val="de-AT"/>
                  </w:rPr>
                </w:rPrChange>
              </w:rPr>
            </w:pPr>
            <w:ins w:id="353" w:author="Franz Kellner" w:date="2018-10-31T09:20:00Z">
              <w:r w:rsidRPr="00375CA0">
                <w:rPr>
                  <w:rFonts w:ascii="Consolas" w:hAnsi="Consolas" w:cs="Consolas"/>
                  <w:color w:val="000000"/>
                  <w:sz w:val="19"/>
                  <w:szCs w:val="19"/>
                  <w:rPrChange w:id="354" w:author="Franz Kellner" w:date="2018-10-31T09:22:00Z">
                    <w:rPr>
                      <w:rFonts w:ascii="Consolas" w:hAnsi="Consolas" w:cs="Consolas"/>
                      <w:color w:val="000000"/>
                      <w:sz w:val="19"/>
                      <w:szCs w:val="19"/>
                      <w:lang w:val="de-AT"/>
                    </w:rPr>
                  </w:rPrChange>
                </w:rPr>
                <w:t xml:space="preserve">    </w:t>
              </w:r>
              <w:r w:rsidRPr="00375CA0">
                <w:rPr>
                  <w:rFonts w:ascii="Consolas" w:hAnsi="Consolas" w:cs="Consolas"/>
                  <w:color w:val="0000FF"/>
                  <w:sz w:val="19"/>
                  <w:szCs w:val="19"/>
                  <w:rPrChange w:id="355" w:author="Franz Kellner" w:date="2018-10-31T09:20:00Z">
                    <w:rPr>
                      <w:rFonts w:ascii="Consolas" w:hAnsi="Consolas" w:cs="Consolas"/>
                      <w:color w:val="0000FF"/>
                      <w:sz w:val="19"/>
                      <w:szCs w:val="19"/>
                      <w:lang w:val="de-AT"/>
                    </w:rPr>
                  </w:rPrChange>
                </w:rPr>
                <w:t>public</w:t>
              </w:r>
              <w:r w:rsidRPr="00375CA0">
                <w:rPr>
                  <w:rFonts w:ascii="Consolas" w:hAnsi="Consolas" w:cs="Consolas"/>
                  <w:color w:val="000000"/>
                  <w:sz w:val="19"/>
                  <w:szCs w:val="19"/>
                  <w:rPrChange w:id="356" w:author="Franz Kellner" w:date="2018-10-31T09:20:00Z">
                    <w:rPr>
                      <w:rFonts w:ascii="Consolas" w:hAnsi="Consolas" w:cs="Consolas"/>
                      <w:color w:val="000000"/>
                      <w:sz w:val="19"/>
                      <w:szCs w:val="19"/>
                      <w:lang w:val="de-AT"/>
                    </w:rPr>
                  </w:rPrChange>
                </w:rPr>
                <w:t xml:space="preserve"> </w:t>
              </w:r>
              <w:r w:rsidRPr="00375CA0">
                <w:rPr>
                  <w:rFonts w:ascii="Consolas" w:hAnsi="Consolas" w:cs="Consolas"/>
                  <w:color w:val="0000FF"/>
                  <w:sz w:val="19"/>
                  <w:szCs w:val="19"/>
                  <w:rPrChange w:id="357" w:author="Franz Kellner" w:date="2018-10-31T09:20:00Z">
                    <w:rPr>
                      <w:rFonts w:ascii="Consolas" w:hAnsi="Consolas" w:cs="Consolas"/>
                      <w:color w:val="0000FF"/>
                      <w:sz w:val="19"/>
                      <w:szCs w:val="19"/>
                      <w:lang w:val="de-AT"/>
                    </w:rPr>
                  </w:rPrChange>
                </w:rPr>
                <w:t>async</w:t>
              </w:r>
              <w:r w:rsidRPr="00375CA0">
                <w:rPr>
                  <w:rFonts w:ascii="Consolas" w:hAnsi="Consolas" w:cs="Consolas"/>
                  <w:color w:val="000000"/>
                  <w:sz w:val="19"/>
                  <w:szCs w:val="19"/>
                  <w:rPrChange w:id="358" w:author="Franz Kellner" w:date="2018-10-31T09:20:00Z">
                    <w:rPr>
                      <w:rFonts w:ascii="Consolas" w:hAnsi="Consolas" w:cs="Consolas"/>
                      <w:color w:val="000000"/>
                      <w:sz w:val="19"/>
                      <w:szCs w:val="19"/>
                      <w:lang w:val="de-AT"/>
                    </w:rPr>
                  </w:rPrChange>
                </w:rPr>
                <w:t xml:space="preserve"> Task </w:t>
              </w:r>
              <w:proofErr w:type="spellStart"/>
              <w:proofErr w:type="gramStart"/>
              <w:r w:rsidRPr="00375CA0">
                <w:rPr>
                  <w:rFonts w:ascii="Consolas" w:hAnsi="Consolas" w:cs="Consolas"/>
                  <w:color w:val="000000"/>
                  <w:sz w:val="19"/>
                  <w:szCs w:val="19"/>
                  <w:rPrChange w:id="359" w:author="Franz Kellner" w:date="2018-10-31T09:20:00Z">
                    <w:rPr>
                      <w:rFonts w:ascii="Consolas" w:hAnsi="Consolas" w:cs="Consolas"/>
                      <w:color w:val="000000"/>
                      <w:sz w:val="19"/>
                      <w:szCs w:val="19"/>
                      <w:lang w:val="de-AT"/>
                    </w:rPr>
                  </w:rPrChange>
                </w:rPr>
                <w:t>LoginAsync</w:t>
              </w:r>
              <w:proofErr w:type="spellEnd"/>
              <w:r w:rsidRPr="00375CA0">
                <w:rPr>
                  <w:rFonts w:ascii="Consolas" w:hAnsi="Consolas" w:cs="Consolas"/>
                  <w:color w:val="000000"/>
                  <w:sz w:val="19"/>
                  <w:szCs w:val="19"/>
                  <w:rPrChange w:id="360" w:author="Franz Kellner" w:date="2018-10-31T09:20:00Z">
                    <w:rPr>
                      <w:rFonts w:ascii="Consolas" w:hAnsi="Consolas" w:cs="Consolas"/>
                      <w:color w:val="000000"/>
                      <w:sz w:val="19"/>
                      <w:szCs w:val="19"/>
                      <w:lang w:val="de-AT"/>
                    </w:rPr>
                  </w:rPrChange>
                </w:rPr>
                <w:t>(</w:t>
              </w:r>
              <w:proofErr w:type="gramEnd"/>
              <w:r w:rsidRPr="00375CA0">
                <w:rPr>
                  <w:rFonts w:ascii="Consolas" w:hAnsi="Consolas" w:cs="Consolas"/>
                  <w:color w:val="0000FF"/>
                  <w:sz w:val="19"/>
                  <w:szCs w:val="19"/>
                  <w:rPrChange w:id="361" w:author="Franz Kellner" w:date="2018-10-31T09:20:00Z">
                    <w:rPr>
                      <w:rFonts w:ascii="Consolas" w:hAnsi="Consolas" w:cs="Consolas"/>
                      <w:color w:val="0000FF"/>
                      <w:sz w:val="19"/>
                      <w:szCs w:val="19"/>
                      <w:lang w:val="de-AT"/>
                    </w:rPr>
                  </w:rPrChange>
                </w:rPr>
                <w:t>string</w:t>
              </w:r>
              <w:r w:rsidRPr="00375CA0">
                <w:rPr>
                  <w:rFonts w:ascii="Consolas" w:hAnsi="Consolas" w:cs="Consolas"/>
                  <w:color w:val="000000"/>
                  <w:sz w:val="19"/>
                  <w:szCs w:val="19"/>
                  <w:rPrChange w:id="362" w:author="Franz Kellner" w:date="2018-10-31T09:20:00Z">
                    <w:rPr>
                      <w:rFonts w:ascii="Consolas" w:hAnsi="Consolas" w:cs="Consolas"/>
                      <w:color w:val="000000"/>
                      <w:sz w:val="19"/>
                      <w:szCs w:val="19"/>
                      <w:lang w:val="de-AT"/>
                    </w:rPr>
                  </w:rPrChange>
                </w:rPr>
                <w:t xml:space="preserve"> user, </w:t>
              </w:r>
              <w:r w:rsidRPr="00375CA0">
                <w:rPr>
                  <w:rFonts w:ascii="Consolas" w:hAnsi="Consolas" w:cs="Consolas"/>
                  <w:color w:val="0000FF"/>
                  <w:sz w:val="19"/>
                  <w:szCs w:val="19"/>
                  <w:rPrChange w:id="363" w:author="Franz Kellner" w:date="2018-10-31T09:20:00Z">
                    <w:rPr>
                      <w:rFonts w:ascii="Consolas" w:hAnsi="Consolas" w:cs="Consolas"/>
                      <w:color w:val="0000FF"/>
                      <w:sz w:val="19"/>
                      <w:szCs w:val="19"/>
                      <w:lang w:val="de-AT"/>
                    </w:rPr>
                  </w:rPrChange>
                </w:rPr>
                <w:t>string</w:t>
              </w:r>
              <w:r w:rsidRPr="00375CA0">
                <w:rPr>
                  <w:rFonts w:ascii="Consolas" w:hAnsi="Consolas" w:cs="Consolas"/>
                  <w:color w:val="000000"/>
                  <w:sz w:val="19"/>
                  <w:szCs w:val="19"/>
                  <w:rPrChange w:id="364" w:author="Franz Kellner" w:date="2018-10-31T09:20:00Z">
                    <w:rPr>
                      <w:rFonts w:ascii="Consolas" w:hAnsi="Consolas" w:cs="Consolas"/>
                      <w:color w:val="000000"/>
                      <w:sz w:val="19"/>
                      <w:szCs w:val="19"/>
                      <w:lang w:val="de-AT"/>
                    </w:rPr>
                  </w:rPrChange>
                </w:rPr>
                <w:t xml:space="preserve"> password)</w:t>
              </w:r>
            </w:ins>
          </w:p>
          <w:p w:rsidR="00375CA0" w:rsidRPr="00375CA0" w:rsidRDefault="00375CA0" w:rsidP="00375CA0">
            <w:pPr>
              <w:autoSpaceDE w:val="0"/>
              <w:autoSpaceDN w:val="0"/>
              <w:adjustRightInd w:val="0"/>
              <w:rPr>
                <w:ins w:id="365" w:author="Franz Kellner" w:date="2018-10-31T09:20:00Z"/>
                <w:rFonts w:ascii="Consolas" w:hAnsi="Consolas" w:cs="Consolas"/>
                <w:color w:val="000000"/>
                <w:sz w:val="19"/>
                <w:szCs w:val="19"/>
                <w:rPrChange w:id="366" w:author="Franz Kellner" w:date="2018-10-31T09:20:00Z">
                  <w:rPr>
                    <w:ins w:id="367" w:author="Franz Kellner" w:date="2018-10-31T09:20:00Z"/>
                    <w:rFonts w:ascii="Consolas" w:hAnsi="Consolas" w:cs="Consolas"/>
                    <w:color w:val="000000"/>
                    <w:sz w:val="19"/>
                    <w:szCs w:val="19"/>
                    <w:lang w:val="de-AT"/>
                  </w:rPr>
                </w:rPrChange>
              </w:rPr>
            </w:pPr>
            <w:ins w:id="368" w:author="Franz Kellner" w:date="2018-10-31T09:20:00Z">
              <w:r w:rsidRPr="00375CA0">
                <w:rPr>
                  <w:rFonts w:ascii="Consolas" w:hAnsi="Consolas" w:cs="Consolas"/>
                  <w:color w:val="000000"/>
                  <w:sz w:val="19"/>
                  <w:szCs w:val="19"/>
                  <w:rPrChange w:id="369" w:author="Franz Kellner" w:date="2018-10-31T09:20:00Z">
                    <w:rPr>
                      <w:rFonts w:ascii="Consolas" w:hAnsi="Consolas" w:cs="Consolas"/>
                      <w:color w:val="000000"/>
                      <w:sz w:val="19"/>
                      <w:szCs w:val="19"/>
                      <w:lang w:val="de-AT"/>
                    </w:rPr>
                  </w:rPrChange>
                </w:rPr>
                <w:t xml:space="preserve">    {</w:t>
              </w:r>
            </w:ins>
          </w:p>
          <w:p w:rsidR="00375CA0" w:rsidRPr="00375CA0" w:rsidRDefault="00375CA0" w:rsidP="00375CA0">
            <w:pPr>
              <w:autoSpaceDE w:val="0"/>
              <w:autoSpaceDN w:val="0"/>
              <w:adjustRightInd w:val="0"/>
              <w:rPr>
                <w:ins w:id="370" w:author="Franz Kellner" w:date="2018-10-31T09:20:00Z"/>
                <w:rFonts w:ascii="Consolas" w:hAnsi="Consolas" w:cs="Consolas"/>
                <w:color w:val="000000"/>
                <w:sz w:val="19"/>
                <w:szCs w:val="19"/>
                <w:rPrChange w:id="371" w:author="Franz Kellner" w:date="2018-10-31T09:20:00Z">
                  <w:rPr>
                    <w:ins w:id="372" w:author="Franz Kellner" w:date="2018-10-31T09:20:00Z"/>
                    <w:rFonts w:ascii="Consolas" w:hAnsi="Consolas" w:cs="Consolas"/>
                    <w:color w:val="000000"/>
                    <w:sz w:val="19"/>
                    <w:szCs w:val="19"/>
                    <w:lang w:val="de-AT"/>
                  </w:rPr>
                </w:rPrChange>
              </w:rPr>
            </w:pPr>
            <w:ins w:id="373" w:author="Franz Kellner" w:date="2018-10-31T09:20:00Z">
              <w:r w:rsidRPr="00375CA0">
                <w:rPr>
                  <w:rFonts w:ascii="Consolas" w:hAnsi="Consolas" w:cs="Consolas"/>
                  <w:color w:val="000000"/>
                  <w:sz w:val="19"/>
                  <w:szCs w:val="19"/>
                  <w:rPrChange w:id="374" w:author="Franz Kellner" w:date="2018-10-31T09:20:00Z">
                    <w:rPr>
                      <w:rFonts w:ascii="Consolas" w:hAnsi="Consolas" w:cs="Consolas"/>
                      <w:color w:val="000000"/>
                      <w:sz w:val="19"/>
                      <w:szCs w:val="19"/>
                      <w:lang w:val="de-AT"/>
                    </w:rPr>
                  </w:rPrChange>
                </w:rPr>
                <w:t xml:space="preserve">            </w:t>
              </w:r>
              <w:r w:rsidRPr="00375CA0">
                <w:rPr>
                  <w:rFonts w:ascii="Consolas" w:hAnsi="Consolas" w:cs="Consolas"/>
                  <w:color w:val="0000FF"/>
                  <w:sz w:val="19"/>
                  <w:szCs w:val="19"/>
                  <w:rPrChange w:id="375" w:author="Franz Kellner" w:date="2018-10-31T09:20:00Z">
                    <w:rPr>
                      <w:rFonts w:ascii="Consolas" w:hAnsi="Consolas" w:cs="Consolas"/>
                      <w:color w:val="0000FF"/>
                      <w:sz w:val="19"/>
                      <w:szCs w:val="19"/>
                      <w:lang w:val="de-AT"/>
                    </w:rPr>
                  </w:rPrChange>
                </w:rPr>
                <w:t>await</w:t>
              </w:r>
              <w:r w:rsidRPr="00375CA0">
                <w:rPr>
                  <w:rFonts w:ascii="Consolas" w:hAnsi="Consolas" w:cs="Consolas"/>
                  <w:color w:val="000000"/>
                  <w:sz w:val="19"/>
                  <w:szCs w:val="19"/>
                  <w:rPrChange w:id="376" w:author="Franz Kellner" w:date="2018-10-31T09:20:00Z">
                    <w:rPr>
                      <w:rFonts w:ascii="Consolas" w:hAnsi="Consolas" w:cs="Consolas"/>
                      <w:color w:val="000000"/>
                      <w:sz w:val="19"/>
                      <w:szCs w:val="19"/>
                      <w:lang w:val="de-AT"/>
                    </w:rPr>
                  </w:rPrChange>
                </w:rPr>
                <w:t xml:space="preserve"> </w:t>
              </w:r>
              <w:proofErr w:type="spellStart"/>
              <w:r w:rsidRPr="00375CA0">
                <w:rPr>
                  <w:rFonts w:ascii="Consolas" w:hAnsi="Consolas" w:cs="Consolas"/>
                  <w:color w:val="000000"/>
                  <w:sz w:val="19"/>
                  <w:szCs w:val="19"/>
                  <w:rPrChange w:id="377" w:author="Franz Kellner" w:date="2018-10-31T09:20:00Z">
                    <w:rPr>
                      <w:rFonts w:ascii="Consolas" w:hAnsi="Consolas" w:cs="Consolas"/>
                      <w:color w:val="000000"/>
                      <w:sz w:val="19"/>
                      <w:szCs w:val="19"/>
                      <w:lang w:val="de-AT"/>
                    </w:rPr>
                  </w:rPrChange>
                </w:rPr>
                <w:t>Hub.InvokeAsync</w:t>
              </w:r>
              <w:proofErr w:type="spellEnd"/>
              <w:r w:rsidRPr="00375CA0">
                <w:rPr>
                  <w:rFonts w:ascii="Consolas" w:hAnsi="Consolas" w:cs="Consolas"/>
                  <w:color w:val="000000"/>
                  <w:sz w:val="19"/>
                  <w:szCs w:val="19"/>
                  <w:rPrChange w:id="378" w:author="Franz Kellner" w:date="2018-10-31T09:20:00Z">
                    <w:rPr>
                      <w:rFonts w:ascii="Consolas" w:hAnsi="Consolas" w:cs="Consolas"/>
                      <w:color w:val="000000"/>
                      <w:sz w:val="19"/>
                      <w:szCs w:val="19"/>
                      <w:lang w:val="de-AT"/>
                    </w:rPr>
                  </w:rPrChange>
                </w:rPr>
                <w:t>(</w:t>
              </w:r>
              <w:r w:rsidRPr="00375CA0">
                <w:rPr>
                  <w:rFonts w:ascii="Consolas" w:hAnsi="Consolas" w:cs="Consolas"/>
                  <w:color w:val="A31515"/>
                  <w:sz w:val="19"/>
                  <w:szCs w:val="19"/>
                  <w:rPrChange w:id="379" w:author="Franz Kellner" w:date="2018-10-31T09:20:00Z">
                    <w:rPr>
                      <w:rFonts w:ascii="Consolas" w:hAnsi="Consolas" w:cs="Consolas"/>
                      <w:color w:val="A31515"/>
                      <w:sz w:val="19"/>
                      <w:szCs w:val="19"/>
                      <w:lang w:val="de-AT"/>
                    </w:rPr>
                  </w:rPrChange>
                </w:rPr>
                <w:t>"Login"</w:t>
              </w:r>
              <w:r w:rsidRPr="00375CA0">
                <w:rPr>
                  <w:rFonts w:ascii="Consolas" w:hAnsi="Consolas" w:cs="Consolas"/>
                  <w:color w:val="000000"/>
                  <w:sz w:val="19"/>
                  <w:szCs w:val="19"/>
                  <w:rPrChange w:id="380" w:author="Franz Kellner" w:date="2018-10-31T09:20:00Z">
                    <w:rPr>
                      <w:rFonts w:ascii="Consolas" w:hAnsi="Consolas" w:cs="Consolas"/>
                      <w:color w:val="000000"/>
                      <w:sz w:val="19"/>
                      <w:szCs w:val="19"/>
                      <w:lang w:val="de-AT"/>
                    </w:rPr>
                  </w:rPrChange>
                </w:rPr>
                <w:t>, user, password);</w:t>
              </w:r>
            </w:ins>
          </w:p>
          <w:p w:rsidR="00375CA0" w:rsidRDefault="00375CA0" w:rsidP="006E62AC">
            <w:pPr>
              <w:pStyle w:val="Code"/>
              <w:rPr>
                <w:ins w:id="381" w:author="Franz Kellner" w:date="2018-10-31T09:19:00Z"/>
                <w:lang w:val="de-AT"/>
              </w:rPr>
              <w:pPrChange w:id="382" w:author="Franz Kellner" w:date="2018-10-31T09:57:00Z">
                <w:pPr/>
              </w:pPrChange>
            </w:pPr>
            <w:ins w:id="383" w:author="Franz Kellner" w:date="2018-10-31T09:20:00Z">
              <w:r w:rsidRPr="00375CA0">
                <w:rPr>
                  <w:rPrChange w:id="384" w:author="Franz Kellner" w:date="2018-10-31T09:21:00Z">
                    <w:rPr>
                      <w:rFonts w:ascii="Consolas" w:hAnsi="Consolas" w:cs="Consolas"/>
                      <w:color w:val="000000"/>
                      <w:sz w:val="19"/>
                      <w:szCs w:val="19"/>
                      <w:lang w:val="de-AT"/>
                    </w:rPr>
                  </w:rPrChange>
                </w:rPr>
                <w:t xml:space="preserve">    </w:t>
              </w:r>
              <w:r>
                <w:rPr>
                  <w:lang w:val="de-AT"/>
                </w:rPr>
                <w:t>}</w:t>
              </w:r>
            </w:ins>
          </w:p>
        </w:tc>
      </w:tr>
    </w:tbl>
    <w:p w:rsidR="00375CA0" w:rsidRDefault="00375CA0" w:rsidP="00375CA0">
      <w:pPr>
        <w:pStyle w:val="Beschriftung"/>
        <w:jc w:val="center"/>
        <w:rPr>
          <w:ins w:id="385" w:author="Franz Kellner" w:date="2018-10-31T09:22:00Z"/>
        </w:rPr>
      </w:pPr>
      <w:bookmarkStart w:id="386" w:name="_Ref528741069"/>
      <w:ins w:id="387" w:author="Franz Kellner" w:date="2018-10-31T09:21:00Z">
        <w:r>
          <w:t xml:space="preserve">Fig </w:t>
        </w:r>
        <w:r>
          <w:fldChar w:fldCharType="begin"/>
        </w:r>
        <w:r>
          <w:instrText xml:space="preserve"> SEQ Fig \* ARABIC </w:instrText>
        </w:r>
      </w:ins>
      <w:r>
        <w:fldChar w:fldCharType="separate"/>
      </w:r>
      <w:ins w:id="388" w:author="Franz Kellner" w:date="2018-10-31T09:21:00Z">
        <w:r>
          <w:rPr>
            <w:noProof/>
          </w:rPr>
          <w:t>2</w:t>
        </w:r>
        <w:r>
          <w:fldChar w:fldCharType="end"/>
        </w:r>
        <w:bookmarkEnd w:id="386"/>
        <w:r>
          <w:t xml:space="preserve">: </w:t>
        </w:r>
        <w:proofErr w:type="spellStart"/>
        <w:r>
          <w:t>Sourcecode</w:t>
        </w:r>
        <w:proofErr w:type="spellEnd"/>
        <w:r>
          <w:t xml:space="preserve"> SignalR Client 2</w:t>
        </w:r>
      </w:ins>
    </w:p>
    <w:p w:rsidR="00375CA0" w:rsidRDefault="00375CA0" w:rsidP="00375CA0">
      <w:pPr>
        <w:rPr>
          <w:ins w:id="389" w:author="Franz Kellner" w:date="2018-10-31T09:24:00Z"/>
          <w:lang w:val="de-AT"/>
        </w:rPr>
      </w:pPr>
      <w:ins w:id="390" w:author="Franz Kellner" w:date="2018-10-31T09:22:00Z">
        <w:r w:rsidRPr="00375CA0">
          <w:rPr>
            <w:lang w:val="de-AT"/>
            <w:rPrChange w:id="391" w:author="Franz Kellner" w:date="2018-10-31T09:22:00Z">
              <w:rPr/>
            </w:rPrChange>
          </w:rPr>
          <w:t>Hier w</w:t>
        </w:r>
      </w:ins>
      <w:ins w:id="392" w:author="Franz Kellner" w:date="2018-10-31T09:23:00Z">
        <w:r>
          <w:rPr>
            <w:lang w:val="de-AT"/>
          </w:rPr>
          <w:t>e</w:t>
        </w:r>
      </w:ins>
      <w:ins w:id="393" w:author="Franz Kellner" w:date="2018-10-31T09:22:00Z">
        <w:r w:rsidRPr="00375CA0">
          <w:rPr>
            <w:lang w:val="de-AT"/>
            <w:rPrChange w:id="394" w:author="Franz Kellner" w:date="2018-10-31T09:22:00Z">
              <w:rPr/>
            </w:rPrChange>
          </w:rPr>
          <w:t xml:space="preserve">rden lediglich </w:t>
        </w:r>
      </w:ins>
      <w:ins w:id="395" w:author="Franz Kellner" w:date="2018-10-31T09:23:00Z">
        <w:r w:rsidR="007E0527">
          <w:rPr>
            <w:lang w:val="de-AT"/>
          </w:rPr>
          <w:t xml:space="preserve">die Parameter </w:t>
        </w:r>
      </w:ins>
      <w:ins w:id="396" w:author="Franz Kellner" w:date="2018-10-31T09:22:00Z">
        <w:r>
          <w:rPr>
            <w:lang w:val="de-AT"/>
          </w:rPr>
          <w:t xml:space="preserve">Username und Passwort an den Hub für </w:t>
        </w:r>
      </w:ins>
      <w:ins w:id="397" w:author="Franz Kellner" w:date="2018-10-31T09:23:00Z">
        <w:r w:rsidR="007E0527">
          <w:rPr>
            <w:lang w:val="de-AT"/>
          </w:rPr>
          <w:t xml:space="preserve">den Aufruf der </w:t>
        </w:r>
      </w:ins>
      <w:ins w:id="398" w:author="Franz Kellner" w:date="2018-10-31T09:22:00Z">
        <w:r>
          <w:rPr>
            <w:lang w:val="de-AT"/>
          </w:rPr>
          <w:t>serve</w:t>
        </w:r>
      </w:ins>
      <w:ins w:id="399" w:author="Franz Kellner" w:date="2018-10-31T09:23:00Z">
        <w:r>
          <w:rPr>
            <w:lang w:val="de-AT"/>
          </w:rPr>
          <w:t>rseitige</w:t>
        </w:r>
        <w:r w:rsidR="007E0527">
          <w:rPr>
            <w:lang w:val="de-AT"/>
          </w:rPr>
          <w:t>n</w:t>
        </w:r>
        <w:r>
          <w:rPr>
            <w:lang w:val="de-AT"/>
          </w:rPr>
          <w:t xml:space="preserve"> Methode „</w:t>
        </w:r>
        <w:r w:rsidRPr="00B02EF2">
          <w:rPr>
            <w:rStyle w:val="CodeZchn"/>
            <w:rPrChange w:id="400" w:author="Franz Kellner" w:date="2018-10-31T09:37:00Z">
              <w:rPr>
                <w:lang w:val="de-AT"/>
              </w:rPr>
            </w:rPrChange>
          </w:rPr>
          <w:t>Login</w:t>
        </w:r>
        <w:r>
          <w:rPr>
            <w:lang w:val="de-AT"/>
          </w:rPr>
          <w:t>“ übergeben.</w:t>
        </w:r>
      </w:ins>
    </w:p>
    <w:p w:rsidR="007E0527" w:rsidRPr="006E62AC" w:rsidRDefault="007E0527" w:rsidP="00375CA0">
      <w:pPr>
        <w:rPr>
          <w:ins w:id="401" w:author="Franz Kellner" w:date="2018-10-29T11:30:00Z"/>
          <w:lang w:val="de-AT"/>
        </w:rPr>
        <w:pPrChange w:id="402" w:author="Franz Kellner" w:date="2018-10-31T09:22:00Z">
          <w:pPr>
            <w:pStyle w:val="Listenabsatz"/>
            <w:numPr>
              <w:ilvl w:val="1"/>
              <w:numId w:val="1"/>
            </w:numPr>
            <w:ind w:left="1440" w:hanging="360"/>
          </w:pPr>
        </w:pPrChange>
      </w:pPr>
      <w:ins w:id="403" w:author="Franz Kellner" w:date="2018-10-31T09:24:00Z">
        <w:r>
          <w:rPr>
            <w:lang w:val="de-AT"/>
          </w:rPr>
          <w:t xml:space="preserve">Anm.: Für Methoden mit Rückgabewerten </w:t>
        </w:r>
      </w:ins>
      <w:ins w:id="404" w:author="Franz Kellner" w:date="2018-10-31T09:26:00Z">
        <w:r>
          <w:rPr>
            <w:lang w:val="de-AT"/>
          </w:rPr>
          <w:t>sind</w:t>
        </w:r>
      </w:ins>
      <w:ins w:id="405" w:author="Franz Kellner" w:date="2018-10-31T09:25:00Z">
        <w:r>
          <w:rPr>
            <w:lang w:val="de-AT"/>
          </w:rPr>
          <w:t xml:space="preserve"> </w:t>
        </w:r>
      </w:ins>
      <w:ins w:id="406" w:author="Franz Kellner" w:date="2018-10-31T09:24:00Z">
        <w:r w:rsidRPr="007E0527">
          <w:rPr>
            <w:rStyle w:val="CodeZchn"/>
            <w:lang w:val="de-AT"/>
            <w:rPrChange w:id="407" w:author="Franz Kellner" w:date="2018-10-31T09:24:00Z">
              <w:rPr>
                <w:lang w:val="de-AT"/>
              </w:rPr>
            </w:rPrChange>
          </w:rPr>
          <w:t>Hub.On</w:t>
        </w:r>
        <w:r>
          <w:rPr>
            <w:lang w:val="de-AT"/>
          </w:rPr>
          <w:t xml:space="preserve"> </w:t>
        </w:r>
      </w:ins>
      <w:ins w:id="408" w:author="Franz Kellner" w:date="2018-10-31T09:26:00Z">
        <w:r>
          <w:rPr>
            <w:lang w:val="de-AT"/>
          </w:rPr>
          <w:t xml:space="preserve">und </w:t>
        </w:r>
        <w:r w:rsidRPr="007E0527">
          <w:rPr>
            <w:rStyle w:val="CodeZchn"/>
            <w:lang w:val="de-AT"/>
            <w:rPrChange w:id="409" w:author="Franz Kellner" w:date="2018-10-31T09:26:00Z">
              <w:rPr>
                <w:lang w:val="de-AT"/>
              </w:rPr>
            </w:rPrChange>
          </w:rPr>
          <w:t>Hub.InvokeAsync</w:t>
        </w:r>
        <w:r>
          <w:rPr>
            <w:lang w:val="de-AT"/>
          </w:rPr>
          <w:t xml:space="preserve"> </w:t>
        </w:r>
      </w:ins>
      <w:ins w:id="410" w:author="Franz Kellner" w:date="2018-10-31T09:24:00Z">
        <w:r>
          <w:rPr>
            <w:lang w:val="de-AT"/>
          </w:rPr>
          <w:t xml:space="preserve">generisch </w:t>
        </w:r>
      </w:ins>
      <w:ins w:id="411" w:author="Franz Kellner" w:date="2018-10-31T09:25:00Z">
        <w:r>
          <w:rPr>
            <w:lang w:val="de-AT"/>
          </w:rPr>
          <w:t>geschrieben</w:t>
        </w:r>
      </w:ins>
      <w:ins w:id="412" w:author="Franz Kellner" w:date="2018-10-31T09:24:00Z">
        <w:r>
          <w:rPr>
            <w:lang w:val="de-AT"/>
          </w:rPr>
          <w:t xml:space="preserve">, </w:t>
        </w:r>
      </w:ins>
      <w:ins w:id="413" w:author="Franz Kellner" w:date="2018-10-31T09:25:00Z">
        <w:r>
          <w:rPr>
            <w:lang w:val="de-AT"/>
          </w:rPr>
          <w:t>sodass nahezu beliebige Methoden / Lambdas als Empfänger von verwendet werden können.</w:t>
        </w:r>
      </w:ins>
    </w:p>
    <w:p w:rsidR="00A546BC" w:rsidRPr="00375CA0" w:rsidRDefault="00BD7BFE" w:rsidP="00A546BC">
      <w:pPr>
        <w:pStyle w:val="berschrift1"/>
        <w:rPr>
          <w:ins w:id="414" w:author="Franz Kellner" w:date="2018-10-29T12:06:00Z"/>
          <w:lang w:val="de-AT"/>
          <w:rPrChange w:id="415" w:author="Franz Kellner" w:date="2018-10-31T09:22:00Z">
            <w:rPr>
              <w:ins w:id="416" w:author="Franz Kellner" w:date="2018-10-29T12:06:00Z"/>
              <w:lang w:val="de-AT"/>
            </w:rPr>
          </w:rPrChange>
        </w:rPr>
      </w:pPr>
      <w:ins w:id="417" w:author="Franz Kellner" w:date="2018-10-29T11:31:00Z">
        <w:r w:rsidRPr="00375CA0">
          <w:rPr>
            <w:lang w:val="de-AT"/>
            <w:rPrChange w:id="418" w:author="Franz Kellner" w:date="2018-10-31T09:22:00Z">
              <w:rPr>
                <w:lang w:val="de-AT"/>
              </w:rPr>
            </w:rPrChange>
          </w:rPr>
          <w:t>Installation</w:t>
        </w:r>
      </w:ins>
    </w:p>
    <w:p w:rsidR="00A546BC" w:rsidRPr="00EC0AF6" w:rsidRDefault="00A546BC">
      <w:pPr>
        <w:rPr>
          <w:ins w:id="419" w:author="Franz Kellner" w:date="2018-10-29T12:06:00Z"/>
          <w:rPrChange w:id="420" w:author="Franz Kellner" w:date="2018-10-29T12:20:00Z">
            <w:rPr>
              <w:ins w:id="421" w:author="Franz Kellner" w:date="2018-10-29T12:06:00Z"/>
              <w:lang w:val="de-AT"/>
            </w:rPr>
          </w:rPrChange>
        </w:rPr>
      </w:pPr>
      <w:ins w:id="422" w:author="Franz Kellner" w:date="2018-10-29T12:06:00Z">
        <w:r w:rsidRPr="00EC0AF6">
          <w:rPr>
            <w:rPrChange w:id="423" w:author="Franz Kellner" w:date="2018-10-29T12:20:00Z">
              <w:rPr>
                <w:lang w:val="de-AT"/>
              </w:rPr>
            </w:rPrChange>
          </w:rPr>
          <w:t xml:space="preserve">External Communication </w:t>
        </w:r>
        <w:proofErr w:type="spellStart"/>
        <w:r w:rsidRPr="00EC0AF6">
          <w:rPr>
            <w:rPrChange w:id="424" w:author="Franz Kellner" w:date="2018-10-29T12:20:00Z">
              <w:rPr>
                <w:lang w:val="de-AT"/>
              </w:rPr>
            </w:rPrChange>
          </w:rPr>
          <w:t>wird</w:t>
        </w:r>
        <w:proofErr w:type="spellEnd"/>
        <w:r w:rsidRPr="00EC0AF6">
          <w:rPr>
            <w:rPrChange w:id="425" w:author="Franz Kellner" w:date="2018-10-29T12:20:00Z">
              <w:rPr>
                <w:lang w:val="de-AT"/>
              </w:rPr>
            </w:rPrChange>
          </w:rPr>
          <w:t xml:space="preserve"> a</w:t>
        </w:r>
        <w:r w:rsidRPr="00EC0AF6">
          <w:t xml:space="preserve">uf </w:t>
        </w:r>
        <w:proofErr w:type="spellStart"/>
        <w:r w:rsidRPr="00EC0AF6">
          <w:t>e</w:t>
        </w:r>
      </w:ins>
      <w:ins w:id="426" w:author="Franz Kellner" w:date="2018-10-29T12:07:00Z">
        <w:r w:rsidRPr="00EC0AF6">
          <w:rPr>
            <w:rPrChange w:id="427" w:author="Franz Kellner" w:date="2018-10-29T12:20:00Z">
              <w:rPr>
                <w:lang w:val="de-AT"/>
              </w:rPr>
            </w:rPrChange>
          </w:rPr>
          <w:t>inem</w:t>
        </w:r>
        <w:proofErr w:type="spellEnd"/>
        <w:r w:rsidRPr="00EC0AF6">
          <w:rPr>
            <w:rPrChange w:id="428" w:author="Franz Kellner" w:date="2018-10-29T12:20:00Z">
              <w:rPr>
                <w:lang w:val="de-AT"/>
              </w:rPr>
            </w:rPrChange>
          </w:rPr>
          <w:t xml:space="preserve"> </w:t>
        </w:r>
        <w:proofErr w:type="spellStart"/>
        <w:r w:rsidRPr="00EC0AF6">
          <w:rPr>
            <w:rPrChange w:id="429" w:author="Franz Kellner" w:date="2018-10-29T12:20:00Z">
              <w:rPr>
                <w:lang w:val="de-AT"/>
              </w:rPr>
            </w:rPrChange>
          </w:rPr>
          <w:t>Knoten</w:t>
        </w:r>
        <w:proofErr w:type="spellEnd"/>
        <w:r w:rsidRPr="00EC0AF6">
          <w:rPr>
            <w:rPrChange w:id="430" w:author="Franz Kellner" w:date="2018-10-29T12:20:00Z">
              <w:rPr>
                <w:lang w:val="de-AT"/>
              </w:rPr>
            </w:rPrChange>
          </w:rPr>
          <w:t xml:space="preserve"> </w:t>
        </w:r>
        <w:proofErr w:type="spellStart"/>
        <w:r w:rsidRPr="00EC0AF6">
          <w:rPr>
            <w:rPrChange w:id="431" w:author="Franz Kellner" w:date="2018-10-29T12:20:00Z">
              <w:rPr>
                <w:lang w:val="de-AT"/>
              </w:rPr>
            </w:rPrChange>
          </w:rPr>
          <w:t>eines</w:t>
        </w:r>
        <w:proofErr w:type="spellEnd"/>
        <w:r w:rsidRPr="00EC0AF6">
          <w:rPr>
            <w:rPrChange w:id="432" w:author="Franz Kellner" w:date="2018-10-29T12:20:00Z">
              <w:rPr>
                <w:lang w:val="de-AT"/>
              </w:rPr>
            </w:rPrChange>
          </w:rPr>
          <w:t xml:space="preserve"> Service Fabric Applic</w:t>
        </w:r>
        <w:r w:rsidRPr="00EC0AF6">
          <w:t xml:space="preserve">ation – Clusters in der Service Fabric Application “Assistant” </w:t>
        </w:r>
        <w:proofErr w:type="spellStart"/>
        <w:r w:rsidRPr="00EC0AF6">
          <w:t>installiert</w:t>
        </w:r>
        <w:proofErr w:type="spellEnd"/>
        <w:r w:rsidRPr="00EC0AF6">
          <w:t>.</w:t>
        </w:r>
      </w:ins>
    </w:p>
    <w:p w:rsidR="00BD7BFE" w:rsidRPr="00A546BC" w:rsidRDefault="00BD7BFE" w:rsidP="00A546BC">
      <w:pPr>
        <w:pStyle w:val="berschrift1"/>
        <w:rPr>
          <w:ins w:id="433" w:author="Franz Kellner" w:date="2018-10-29T12:08:00Z"/>
          <w:lang w:val="de-AT"/>
          <w:rPrChange w:id="434" w:author="Franz Kellner" w:date="2018-10-29T12:12:00Z">
            <w:rPr>
              <w:ins w:id="435" w:author="Franz Kellner" w:date="2018-10-29T12:08:00Z"/>
            </w:rPr>
          </w:rPrChange>
        </w:rPr>
      </w:pPr>
      <w:ins w:id="436" w:author="Franz Kellner" w:date="2018-10-29T11:31:00Z">
        <w:r w:rsidRPr="00A546BC">
          <w:rPr>
            <w:lang w:val="de-AT"/>
          </w:rPr>
          <w:t>Konfiguration</w:t>
        </w:r>
      </w:ins>
    </w:p>
    <w:p w:rsidR="00A546BC" w:rsidRPr="00A546BC" w:rsidRDefault="002B1EFD">
      <w:pPr>
        <w:rPr>
          <w:ins w:id="437" w:author="Franz Kellner" w:date="2018-10-29T11:31:00Z"/>
          <w:lang w:val="de-AT"/>
        </w:rPr>
      </w:pPr>
      <w:proofErr w:type="spellStart"/>
      <w:ins w:id="438" w:author="Franz Kellner" w:date="2018-10-29T12:46:00Z">
        <w:r>
          <w:rPr>
            <w:lang w:val="de-AT"/>
          </w:rPr>
          <w:t>NLog</w:t>
        </w:r>
      </w:ins>
      <w:proofErr w:type="spellEnd"/>
    </w:p>
    <w:p w:rsidR="00BD7BFE" w:rsidRPr="00A546BC" w:rsidRDefault="00822BF7" w:rsidP="00A546BC">
      <w:pPr>
        <w:pStyle w:val="berschrift1"/>
        <w:rPr>
          <w:ins w:id="439" w:author="Franz Kellner" w:date="2018-10-29T12:08:00Z"/>
          <w:lang w:val="de-AT"/>
        </w:rPr>
      </w:pPr>
      <w:ins w:id="440" w:author="Franz Kellner" w:date="2018-10-29T12:06:00Z">
        <w:r w:rsidRPr="00A546BC">
          <w:rPr>
            <w:lang w:val="de-AT"/>
          </w:rPr>
          <w:t>Abhängigkeiten</w:t>
        </w:r>
      </w:ins>
    </w:p>
    <w:p w:rsidR="00A546BC" w:rsidRDefault="00A546BC">
      <w:pPr>
        <w:rPr>
          <w:ins w:id="441" w:author="Franz Kellner" w:date="2018-10-30T12:40:00Z"/>
          <w:lang w:val="de-AT"/>
        </w:rPr>
      </w:pPr>
      <w:ins w:id="442" w:author="Franz Kellner" w:date="2018-10-29T12:09:00Z">
        <w:r w:rsidRPr="00A546BC">
          <w:rPr>
            <w:lang w:val="de-AT"/>
          </w:rPr>
          <w:t xml:space="preserve">Sämtliche anderen Dienste der Service </w:t>
        </w:r>
        <w:proofErr w:type="spellStart"/>
        <w:r w:rsidRPr="00A546BC">
          <w:rPr>
            <w:lang w:val="de-AT"/>
          </w:rPr>
          <w:t>Fabric</w:t>
        </w:r>
        <w:proofErr w:type="spellEnd"/>
        <w:r w:rsidRPr="00A546BC">
          <w:rPr>
            <w:lang w:val="de-AT"/>
          </w:rPr>
          <w:t xml:space="preserve"> </w:t>
        </w:r>
        <w:proofErr w:type="spellStart"/>
        <w:r w:rsidRPr="00A546BC">
          <w:rPr>
            <w:lang w:val="de-AT"/>
          </w:rPr>
          <w:t>Application</w:t>
        </w:r>
        <w:proofErr w:type="spellEnd"/>
        <w:r w:rsidRPr="00A546BC">
          <w:rPr>
            <w:lang w:val="de-AT"/>
          </w:rPr>
          <w:t xml:space="preserve"> „Assistant“ müssen im Cluster mit installiert werden.</w:t>
        </w:r>
      </w:ins>
      <w:ins w:id="443" w:author="Franz Kellner" w:date="2018-10-29T12:14:00Z">
        <w:r>
          <w:rPr>
            <w:lang w:val="de-AT"/>
          </w:rPr>
          <w:t xml:space="preserve"> </w:t>
        </w:r>
        <w:r w:rsidRPr="00A546BC">
          <w:rPr>
            <w:lang w:val="de-AT"/>
          </w:rPr>
          <w:t xml:space="preserve">Die Service </w:t>
        </w:r>
        <w:proofErr w:type="spellStart"/>
        <w:r w:rsidRPr="00A546BC">
          <w:rPr>
            <w:lang w:val="de-AT"/>
          </w:rPr>
          <w:t>Fabric</w:t>
        </w:r>
        <w:proofErr w:type="spellEnd"/>
        <w:r w:rsidRPr="00A546BC">
          <w:rPr>
            <w:lang w:val="de-AT"/>
          </w:rPr>
          <w:t xml:space="preserve"> </w:t>
        </w:r>
        <w:proofErr w:type="spellStart"/>
        <w:r w:rsidRPr="00A546BC">
          <w:rPr>
            <w:lang w:val="de-AT"/>
          </w:rPr>
          <w:t>Application</w:t>
        </w:r>
        <w:proofErr w:type="spellEnd"/>
        <w:r w:rsidRPr="00A546BC">
          <w:rPr>
            <w:lang w:val="de-AT"/>
          </w:rPr>
          <w:t xml:space="preserve"> „Access Control“ muss </w:t>
        </w:r>
      </w:ins>
      <w:ins w:id="444" w:author="Franz Kellner" w:date="2018-10-29T12:15:00Z">
        <w:r w:rsidRPr="00A546BC">
          <w:rPr>
            <w:lang w:val="de-AT"/>
            <w:rPrChange w:id="445" w:author="Franz Kellner" w:date="2018-10-29T12:15:00Z">
              <w:rPr/>
            </w:rPrChange>
          </w:rPr>
          <w:t>auf dem Cluster installiert und erreichbar sein.</w:t>
        </w:r>
      </w:ins>
    </w:p>
    <w:p w:rsidR="00487E3E" w:rsidRDefault="00487E3E" w:rsidP="00487E3E">
      <w:pPr>
        <w:rPr>
          <w:ins w:id="446" w:author="Franz Kellner" w:date="2018-10-30T12:40:00Z"/>
          <w:lang w:val="de-AT"/>
        </w:rPr>
      </w:pPr>
      <w:ins w:id="447" w:author="Franz Kellner" w:date="2018-10-30T12:40:00Z">
        <w:r>
          <w:rPr>
            <w:lang w:val="de-AT"/>
          </w:rPr>
          <w:t>External Communication benötigt folgende Bibliotheken die nicht vom Standard-</w:t>
        </w:r>
        <w:proofErr w:type="spellStart"/>
        <w:r>
          <w:rPr>
            <w:lang w:val="de-AT"/>
          </w:rPr>
          <w:t>Nugetserver</w:t>
        </w:r>
        <w:proofErr w:type="spellEnd"/>
        <w:r>
          <w:rPr>
            <w:lang w:val="de-AT"/>
          </w:rPr>
          <w:t xml:space="preserve"> geladen werden können:</w:t>
        </w:r>
      </w:ins>
    </w:p>
    <w:p w:rsidR="00487E3E" w:rsidRPr="00EC0AF6" w:rsidRDefault="00487E3E" w:rsidP="00487E3E">
      <w:pPr>
        <w:rPr>
          <w:ins w:id="448" w:author="Franz Kellner" w:date="2018-10-29T12:06:00Z"/>
          <w:lang w:val="de-AT"/>
        </w:rPr>
      </w:pPr>
      <w:proofErr w:type="spellStart"/>
      <w:proofErr w:type="gramStart"/>
      <w:ins w:id="449" w:author="Franz Kellner" w:date="2018-10-30T12:40:00Z">
        <w:r w:rsidRPr="008C0E76">
          <w:rPr>
            <w:lang w:val="de-AT"/>
          </w:rPr>
          <w:t>BreanosConnectors.Kpu.Communication.Common</w:t>
        </w:r>
      </w:ins>
      <w:proofErr w:type="spellEnd"/>
      <w:proofErr w:type="gramEnd"/>
    </w:p>
    <w:p w:rsidR="00822BF7" w:rsidRPr="00EC0AF6" w:rsidRDefault="00A546BC" w:rsidP="00A546BC">
      <w:pPr>
        <w:pStyle w:val="berschrift1"/>
        <w:rPr>
          <w:ins w:id="450" w:author="Franz Kellner" w:date="2018-10-29T12:09:00Z"/>
          <w:lang w:val="de-AT"/>
        </w:rPr>
      </w:pPr>
      <w:ins w:id="451" w:author="Franz Kellner" w:date="2018-10-29T12:06:00Z">
        <w:r w:rsidRPr="00EC0AF6">
          <w:rPr>
            <w:lang w:val="de-AT"/>
          </w:rPr>
          <w:t>Anforderungen</w:t>
        </w:r>
      </w:ins>
    </w:p>
    <w:p w:rsidR="00A546BC" w:rsidRPr="00A546BC" w:rsidRDefault="00A546BC" w:rsidP="00A546BC">
      <w:pPr>
        <w:rPr>
          <w:ins w:id="452" w:author="Franz Kellner" w:date="2018-10-29T12:11:00Z"/>
          <w:lang w:val="de-AT"/>
        </w:rPr>
      </w:pPr>
      <w:ins w:id="453" w:author="Franz Kellner" w:date="2018-10-29T12:10:00Z">
        <w:r w:rsidRPr="00A546BC">
          <w:rPr>
            <w:lang w:val="de-AT"/>
          </w:rPr>
          <w:t>Zum sinnvollen Einsatz von External Communication muss der Port 4042 des Knotenrechners, auf dem External Communication installiert ist, erreichbar sein.</w:t>
        </w:r>
      </w:ins>
      <w:ins w:id="454" w:author="Franz Kellner" w:date="2018-10-29T12:11:00Z">
        <w:r w:rsidRPr="00A546BC">
          <w:rPr>
            <w:lang w:val="de-AT"/>
          </w:rPr>
          <w:t xml:space="preserve"> </w:t>
        </w:r>
      </w:ins>
    </w:p>
    <w:p w:rsidR="00A546BC" w:rsidRDefault="00A546BC">
      <w:pPr>
        <w:rPr>
          <w:ins w:id="455" w:author="Franz Kellner" w:date="2018-10-29T12:46:00Z"/>
          <w:lang w:val="de-AT"/>
        </w:rPr>
      </w:pPr>
      <w:ins w:id="456" w:author="Franz Kellner" w:date="2018-10-29T12:11:00Z">
        <w:r w:rsidRPr="00A546BC">
          <w:rPr>
            <w:lang w:val="de-AT"/>
          </w:rPr>
          <w:t>External Communication muss derzeit a</w:t>
        </w:r>
        <w:r w:rsidRPr="00A546BC">
          <w:rPr>
            <w:lang w:val="de-AT"/>
            <w:rPrChange w:id="457" w:author="Franz Kellner" w:date="2018-10-29T12:12:00Z">
              <w:rPr/>
            </w:rPrChange>
          </w:rPr>
          <w:t>uf</w:t>
        </w:r>
        <w:r w:rsidRPr="00A546BC">
          <w:rPr>
            <w:lang w:val="de-AT"/>
          </w:rPr>
          <w:t xml:space="preserve"> genau einem Knoten installiert werden, da der Dienst als „zustandsloser Dienst“ in der Service </w:t>
        </w:r>
        <w:proofErr w:type="spellStart"/>
        <w:r w:rsidRPr="00A546BC">
          <w:rPr>
            <w:lang w:val="de-AT"/>
          </w:rPr>
          <w:t>Fabric</w:t>
        </w:r>
        <w:proofErr w:type="spellEnd"/>
        <w:r w:rsidRPr="00A546BC">
          <w:rPr>
            <w:lang w:val="de-AT"/>
          </w:rPr>
          <w:t xml:space="preserve"> </w:t>
        </w:r>
        <w:proofErr w:type="spellStart"/>
        <w:r w:rsidRPr="00A546BC">
          <w:rPr>
            <w:lang w:val="de-AT"/>
          </w:rPr>
          <w:t>Application</w:t>
        </w:r>
        <w:proofErr w:type="spellEnd"/>
        <w:r w:rsidRPr="00A546BC">
          <w:rPr>
            <w:lang w:val="de-AT"/>
          </w:rPr>
          <w:t xml:space="preserve"> konzipiert ist und die Logik </w:t>
        </w:r>
      </w:ins>
      <w:ins w:id="458" w:author="Franz Kellner" w:date="2018-10-29T12:12:00Z">
        <w:r w:rsidRPr="00A546BC">
          <w:rPr>
            <w:lang w:val="de-AT"/>
          </w:rPr>
          <w:t xml:space="preserve">zur Model Update – Weitergabe vom </w:t>
        </w:r>
        <w:proofErr w:type="spellStart"/>
        <w:r w:rsidRPr="00A546BC">
          <w:rPr>
            <w:lang w:val="de-AT"/>
          </w:rPr>
          <w:t>Presenter</w:t>
        </w:r>
        <w:proofErr w:type="spellEnd"/>
        <w:r w:rsidRPr="00A546BC">
          <w:rPr>
            <w:lang w:val="de-AT"/>
          </w:rPr>
          <w:t xml:space="preserve"> Service aus sonst nicht funktionieren würde. </w:t>
        </w:r>
      </w:ins>
    </w:p>
    <w:p w:rsidR="0045328F" w:rsidRDefault="002B1EFD">
      <w:pPr>
        <w:rPr>
          <w:ins w:id="459" w:author="Franz Kellner" w:date="2018-10-30T10:55:00Z"/>
          <w:lang w:val="de-AT"/>
        </w:rPr>
      </w:pPr>
      <w:proofErr w:type="spellStart"/>
      <w:ins w:id="460" w:author="Franz Kellner" w:date="2018-10-29T12:46:00Z">
        <w:r>
          <w:rPr>
            <w:lang w:val="de-AT"/>
          </w:rPr>
          <w:t>Logging</w:t>
        </w:r>
        <w:proofErr w:type="spellEnd"/>
        <w:r>
          <w:rPr>
            <w:lang w:val="de-AT"/>
          </w:rPr>
          <w:t xml:space="preserve"> </w:t>
        </w:r>
      </w:ins>
      <w:ins w:id="461" w:author="Franz Kellner" w:date="2018-10-29T12:47:00Z">
        <w:r>
          <w:rPr>
            <w:lang w:val="de-AT"/>
          </w:rPr>
          <w:t>kann</w:t>
        </w:r>
      </w:ins>
      <w:ins w:id="462" w:author="Franz Kellner" w:date="2018-10-29T12:46:00Z">
        <w:r>
          <w:rPr>
            <w:lang w:val="de-AT"/>
          </w:rPr>
          <w:t xml:space="preserve"> über </w:t>
        </w:r>
        <w:proofErr w:type="spellStart"/>
        <w:r>
          <w:rPr>
            <w:lang w:val="de-AT"/>
          </w:rPr>
          <w:t>NLog</w:t>
        </w:r>
        <w:proofErr w:type="spellEnd"/>
        <w:r>
          <w:rPr>
            <w:lang w:val="de-AT"/>
          </w:rPr>
          <w:t xml:space="preserve"> </w:t>
        </w:r>
      </w:ins>
      <w:ins w:id="463" w:author="Franz Kellner" w:date="2018-10-29T12:47:00Z">
        <w:r>
          <w:rPr>
            <w:lang w:val="de-AT"/>
          </w:rPr>
          <w:t xml:space="preserve">mit </w:t>
        </w:r>
      </w:ins>
      <w:ins w:id="464" w:author="Franz Kellner" w:date="2018-10-29T12:46:00Z">
        <w:r>
          <w:rPr>
            <w:lang w:val="de-AT"/>
          </w:rPr>
          <w:t>eine</w:t>
        </w:r>
      </w:ins>
      <w:ins w:id="465" w:author="Franz Kellner" w:date="2018-10-29T12:47:00Z">
        <w:r>
          <w:rPr>
            <w:lang w:val="de-AT"/>
          </w:rPr>
          <w:t>r</w:t>
        </w:r>
      </w:ins>
      <w:ins w:id="466" w:author="Franz Kellner" w:date="2018-10-29T12:46:00Z">
        <w:r>
          <w:rPr>
            <w:lang w:val="de-AT"/>
          </w:rPr>
          <w:t xml:space="preserve"> konfigurierbare</w:t>
        </w:r>
      </w:ins>
      <w:ins w:id="467" w:author="Franz Kellner" w:date="2018-10-29T12:47:00Z">
        <w:r>
          <w:rPr>
            <w:lang w:val="de-AT"/>
          </w:rPr>
          <w:t>n</w:t>
        </w:r>
      </w:ins>
      <w:ins w:id="468" w:author="Franz Kellner" w:date="2018-10-29T12:46:00Z">
        <w:r>
          <w:rPr>
            <w:lang w:val="de-AT"/>
          </w:rPr>
          <w:t xml:space="preserve"> Datenbankverbindung</w:t>
        </w:r>
      </w:ins>
      <w:ins w:id="469" w:author="Franz Kellner" w:date="2018-10-29T12:47:00Z">
        <w:r>
          <w:rPr>
            <w:lang w:val="de-AT"/>
          </w:rPr>
          <w:t xml:space="preserve"> erfolgen und benötigt dafür dann ein erreichbares </w:t>
        </w:r>
      </w:ins>
      <w:ins w:id="470" w:author="Franz Kellner" w:date="2018-10-29T12:48:00Z">
        <w:r>
          <w:rPr>
            <w:lang w:val="de-AT"/>
          </w:rPr>
          <w:t>DBMS mit beschreibbarer Datenbank</w:t>
        </w:r>
      </w:ins>
      <w:ins w:id="471" w:author="Franz Kellner" w:date="2018-10-29T12:46:00Z">
        <w:r>
          <w:rPr>
            <w:lang w:val="de-AT"/>
          </w:rPr>
          <w:t>.</w:t>
        </w:r>
      </w:ins>
    </w:p>
    <w:p w:rsidR="00A546BC" w:rsidRPr="00487E3E" w:rsidRDefault="00A546BC">
      <w:pPr>
        <w:pStyle w:val="Listenabsatz"/>
        <w:numPr>
          <w:ilvl w:val="0"/>
          <w:numId w:val="1"/>
        </w:numPr>
        <w:rPr>
          <w:ins w:id="472" w:author="Franz Kellner" w:date="2018-10-29T12:13:00Z"/>
          <w:lang w:val="de-AT"/>
        </w:rPr>
        <w:pPrChange w:id="473" w:author="Franz Kellner" w:date="2018-10-30T12:40:00Z">
          <w:pPr/>
        </w:pPrChange>
      </w:pPr>
      <w:ins w:id="474" w:author="Franz Kellner" w:date="2018-10-29T12:13:00Z">
        <w:r w:rsidRPr="00487E3E">
          <w:rPr>
            <w:lang w:val="de-AT"/>
          </w:rPr>
          <w:br w:type="page"/>
        </w:r>
      </w:ins>
    </w:p>
    <w:p w:rsidR="00AE643F" w:rsidRPr="00AE643F" w:rsidDel="00AE643F" w:rsidRDefault="00AE643F">
      <w:pPr>
        <w:pStyle w:val="berschrift1"/>
        <w:rPr>
          <w:del w:id="475" w:author="Franz Kellner" w:date="2018-10-29T10:31:00Z"/>
          <w:lang w:val="de-AT"/>
        </w:rPr>
        <w:pPrChange w:id="476" w:author="Franz Kellner" w:date="2018-10-29T12:13:00Z">
          <w:pPr/>
        </w:pPrChange>
      </w:pPr>
    </w:p>
    <w:p w:rsidR="009A2D86" w:rsidRPr="00BD7BFE" w:rsidRDefault="00A546BC">
      <w:pPr>
        <w:pStyle w:val="berschrift1"/>
        <w:pPrChange w:id="477" w:author="Franz Kellner" w:date="2018-10-29T12:13:00Z">
          <w:pPr/>
        </w:pPrChange>
      </w:pPr>
      <w:ins w:id="478" w:author="Franz Kellner" w:date="2018-10-29T12:13:00Z">
        <w:r>
          <w:t>Description</w:t>
        </w:r>
      </w:ins>
    </w:p>
    <w:p w:rsidR="009A2D86" w:rsidRDefault="009A2D86" w:rsidP="008F4741">
      <w:pPr>
        <w:rPr>
          <w:ins w:id="479" w:author="Franz Kellner" w:date="2018-10-29T10:34:00Z"/>
          <w:lang w:val="en-GB"/>
        </w:rPr>
      </w:pPr>
      <w:r w:rsidRPr="009A2D86">
        <w:rPr>
          <w:lang w:val="en-GB"/>
        </w:rPr>
        <w:t xml:space="preserve">The service ExternalCommunication serves as a component for </w:t>
      </w:r>
      <w:r w:rsidR="00BF036D">
        <w:rPr>
          <w:lang w:val="en-GB"/>
        </w:rPr>
        <w:t>sending and receiving</w:t>
      </w:r>
      <w:r w:rsidRPr="009A2D86">
        <w:rPr>
          <w:lang w:val="en-GB"/>
        </w:rPr>
        <w:t xml:space="preserve"> </w:t>
      </w:r>
      <w:r w:rsidR="00BF036D">
        <w:rPr>
          <w:lang w:val="en-GB"/>
        </w:rPr>
        <w:t xml:space="preserve">SignalR </w:t>
      </w:r>
      <w:r w:rsidRPr="009A2D86">
        <w:rPr>
          <w:lang w:val="en-GB"/>
        </w:rPr>
        <w:t>messages. The XClient</w:t>
      </w:r>
      <w:r w:rsidR="00BF036D">
        <w:rPr>
          <w:lang w:val="en-GB"/>
        </w:rPr>
        <w:t xml:space="preserve"> which renders the user interface, connects to the endpoint provided by External Communication via SignalR.</w:t>
      </w:r>
    </w:p>
    <w:p w:rsidR="00AE643F" w:rsidRDefault="00AE643F" w:rsidP="008F4741">
      <w:pPr>
        <w:rPr>
          <w:ins w:id="480" w:author="Franz Kellner" w:date="2018-10-29T10:35:00Z"/>
          <w:lang w:val="en-GB"/>
        </w:rPr>
      </w:pPr>
      <w:ins w:id="481" w:author="Franz Kellner" w:date="2018-10-29T10:34:00Z">
        <w:r>
          <w:rPr>
            <w:lang w:val="en-GB"/>
          </w:rPr>
          <w:t xml:space="preserve">By using the provided </w:t>
        </w:r>
        <w:proofErr w:type="gramStart"/>
        <w:r>
          <w:rPr>
            <w:lang w:val="en-GB"/>
          </w:rPr>
          <w:t>endpoints</w:t>
        </w:r>
        <w:proofErr w:type="gramEnd"/>
        <w:r>
          <w:rPr>
            <w:lang w:val="en-GB"/>
          </w:rPr>
          <w:t xml:space="preserve"> a user can control th</w:t>
        </w:r>
        <w:r w:rsidR="004E3A99">
          <w:rPr>
            <w:lang w:val="en-GB"/>
          </w:rPr>
          <w:t xml:space="preserve">e </w:t>
        </w:r>
      </w:ins>
      <w:ins w:id="482" w:author="Franz Kellner" w:date="2018-10-29T10:35:00Z">
        <w:r w:rsidR="004E3A99">
          <w:rPr>
            <w:lang w:val="en-GB"/>
          </w:rPr>
          <w:t>KPUs in a generic and modular way, depending on the interfaces, models and views provided by the KPUs themselves.</w:t>
        </w:r>
      </w:ins>
    </w:p>
    <w:p w:rsidR="004E3A99" w:rsidRPr="004E3A99" w:rsidRDefault="004E3A99" w:rsidP="008F4741">
      <w:pPr>
        <w:rPr>
          <w:ins w:id="483" w:author="Franz Kellner" w:date="2018-10-29T10:36:00Z"/>
          <w:rPrChange w:id="484" w:author="Franz Kellner" w:date="2018-10-29T10:40:00Z">
            <w:rPr>
              <w:ins w:id="485" w:author="Franz Kellner" w:date="2018-10-29T10:36:00Z"/>
              <w:lang w:val="en-GB"/>
            </w:rPr>
          </w:rPrChange>
        </w:rPr>
      </w:pPr>
      <w:ins w:id="486" w:author="Franz Kellner" w:date="2018-10-29T10:35:00Z">
        <w:r w:rsidRPr="004E3A99">
          <w:rPr>
            <w:rPrChange w:id="487" w:author="Franz Kellner" w:date="2018-10-29T10:40:00Z">
              <w:rPr>
                <w:lang w:val="en-GB"/>
              </w:rPr>
            </w:rPrChange>
          </w:rPr>
          <w:t xml:space="preserve">For this, </w:t>
        </w:r>
      </w:ins>
      <w:ins w:id="488" w:author="Franz Kellner" w:date="2018-10-29T10:36:00Z">
        <w:r w:rsidRPr="004E3A99">
          <w:rPr>
            <w:rPrChange w:id="489" w:author="Franz Kellner" w:date="2018-10-29T10:40:00Z">
              <w:rPr>
                <w:lang w:val="en-GB"/>
              </w:rPr>
            </w:rPrChange>
          </w:rPr>
          <w:t>External Communication communicates with the following services:</w:t>
        </w:r>
      </w:ins>
    </w:p>
    <w:p w:rsidR="004E3A99" w:rsidRPr="004E3A99" w:rsidRDefault="004E3A99" w:rsidP="004E3A99">
      <w:pPr>
        <w:pStyle w:val="Listenabsatz"/>
        <w:numPr>
          <w:ilvl w:val="0"/>
          <w:numId w:val="1"/>
        </w:numPr>
        <w:rPr>
          <w:ins w:id="490" w:author="Franz Kellner" w:date="2018-10-29T10:36:00Z"/>
          <w:rPrChange w:id="491" w:author="Franz Kellner" w:date="2018-10-29T10:40:00Z">
            <w:rPr>
              <w:ins w:id="492" w:author="Franz Kellner" w:date="2018-10-29T10:36:00Z"/>
              <w:lang w:val="de-AT"/>
            </w:rPr>
          </w:rPrChange>
        </w:rPr>
      </w:pPr>
      <w:ins w:id="493" w:author="Franz Kellner" w:date="2018-10-29T10:36:00Z">
        <w:r w:rsidRPr="004E3A99">
          <w:rPr>
            <w:rPrChange w:id="494" w:author="Franz Kellner" w:date="2018-10-29T10:40:00Z">
              <w:rPr>
                <w:lang w:val="de-AT"/>
              </w:rPr>
            </w:rPrChange>
          </w:rPr>
          <w:t>Core Service</w:t>
        </w:r>
      </w:ins>
    </w:p>
    <w:p w:rsidR="004E3A99" w:rsidRPr="004E3A99" w:rsidRDefault="004E3A99" w:rsidP="004E3A99">
      <w:pPr>
        <w:pStyle w:val="Listenabsatz"/>
        <w:numPr>
          <w:ilvl w:val="1"/>
          <w:numId w:val="1"/>
        </w:numPr>
        <w:rPr>
          <w:ins w:id="495" w:author="Franz Kellner" w:date="2018-10-29T10:36:00Z"/>
          <w:rPrChange w:id="496" w:author="Franz Kellner" w:date="2018-10-29T10:40:00Z">
            <w:rPr>
              <w:ins w:id="497" w:author="Franz Kellner" w:date="2018-10-29T10:36:00Z"/>
              <w:lang w:val="de-AT"/>
            </w:rPr>
          </w:rPrChange>
        </w:rPr>
      </w:pPr>
      <w:ins w:id="498" w:author="Franz Kellner" w:date="2018-10-29T10:36:00Z">
        <w:r w:rsidRPr="004E3A99">
          <w:rPr>
            <w:rPrChange w:id="499" w:author="Franz Kellner" w:date="2018-10-29T10:40:00Z">
              <w:rPr>
                <w:lang w:val="de-AT"/>
              </w:rPr>
            </w:rPrChange>
          </w:rPr>
          <w:t>active: interaction with the K</w:t>
        </w:r>
        <w:r w:rsidRPr="004E3A99">
          <w:t>PUs which are logically ‘b</w:t>
        </w:r>
      </w:ins>
      <w:ins w:id="500" w:author="Franz Kellner" w:date="2018-10-29T10:37:00Z">
        <w:r w:rsidRPr="004E3A99">
          <w:t>eyond’ the Core Service</w:t>
        </w:r>
      </w:ins>
    </w:p>
    <w:p w:rsidR="004E3A99" w:rsidRPr="004E3A99" w:rsidRDefault="004E3A99" w:rsidP="004E3A99">
      <w:pPr>
        <w:pStyle w:val="Listenabsatz"/>
        <w:numPr>
          <w:ilvl w:val="1"/>
          <w:numId w:val="1"/>
        </w:numPr>
        <w:rPr>
          <w:ins w:id="501" w:author="Franz Kellner" w:date="2018-10-29T10:36:00Z"/>
          <w:rPrChange w:id="502" w:author="Franz Kellner" w:date="2018-10-29T10:40:00Z">
            <w:rPr>
              <w:ins w:id="503" w:author="Franz Kellner" w:date="2018-10-29T10:36:00Z"/>
              <w:lang w:val="de-AT"/>
            </w:rPr>
          </w:rPrChange>
        </w:rPr>
      </w:pPr>
      <w:ins w:id="504" w:author="Franz Kellner" w:date="2018-10-29T10:36:00Z">
        <w:r w:rsidRPr="004E3A99">
          <w:rPr>
            <w:rPrChange w:id="505" w:author="Franz Kellner" w:date="2018-10-29T10:40:00Z">
              <w:rPr>
                <w:lang w:val="de-AT"/>
              </w:rPr>
            </w:rPrChange>
          </w:rPr>
          <w:t xml:space="preserve">passive: </w:t>
        </w:r>
      </w:ins>
      <w:ins w:id="506" w:author="Franz Kellner" w:date="2018-10-29T10:37:00Z">
        <w:r w:rsidRPr="004E3A99">
          <w:rPr>
            <w:rPrChange w:id="507" w:author="Franz Kellner" w:date="2018-10-29T10:40:00Z">
              <w:rPr>
                <w:lang w:val="de-AT"/>
              </w:rPr>
            </w:rPrChange>
          </w:rPr>
          <w:t>returning requested KPU-</w:t>
        </w:r>
        <w:r w:rsidRPr="004E3A99">
          <w:t>packages that are necessary in the client to ‘display a KPU’</w:t>
        </w:r>
      </w:ins>
    </w:p>
    <w:p w:rsidR="004E3A99" w:rsidRPr="004E3A99" w:rsidRDefault="004E3A99" w:rsidP="004E3A99">
      <w:pPr>
        <w:pStyle w:val="Listenabsatz"/>
        <w:numPr>
          <w:ilvl w:val="0"/>
          <w:numId w:val="1"/>
        </w:numPr>
        <w:rPr>
          <w:ins w:id="508" w:author="Franz Kellner" w:date="2018-10-29T10:36:00Z"/>
          <w:rPrChange w:id="509" w:author="Franz Kellner" w:date="2018-10-29T10:40:00Z">
            <w:rPr>
              <w:ins w:id="510" w:author="Franz Kellner" w:date="2018-10-29T10:36:00Z"/>
              <w:lang w:val="de-AT"/>
            </w:rPr>
          </w:rPrChange>
        </w:rPr>
      </w:pPr>
      <w:ins w:id="511" w:author="Franz Kellner" w:date="2018-10-29T10:36:00Z">
        <w:r w:rsidRPr="004E3A99">
          <w:rPr>
            <w:rPrChange w:id="512" w:author="Franz Kellner" w:date="2018-10-29T10:40:00Z">
              <w:rPr>
                <w:lang w:val="de-AT"/>
              </w:rPr>
            </w:rPrChange>
          </w:rPr>
          <w:t>Security Service</w:t>
        </w:r>
      </w:ins>
    </w:p>
    <w:p w:rsidR="004E3A99" w:rsidRPr="004E3A99" w:rsidRDefault="004E3A99" w:rsidP="004E3A99">
      <w:pPr>
        <w:pStyle w:val="Listenabsatz"/>
        <w:numPr>
          <w:ilvl w:val="1"/>
          <w:numId w:val="1"/>
        </w:numPr>
        <w:rPr>
          <w:ins w:id="513" w:author="Franz Kellner" w:date="2018-10-29T10:36:00Z"/>
          <w:rPrChange w:id="514" w:author="Franz Kellner" w:date="2018-10-29T10:40:00Z">
            <w:rPr>
              <w:ins w:id="515" w:author="Franz Kellner" w:date="2018-10-29T10:36:00Z"/>
              <w:lang w:val="de-AT"/>
            </w:rPr>
          </w:rPrChange>
        </w:rPr>
      </w:pPr>
      <w:ins w:id="516" w:author="Franz Kellner" w:date="2018-10-29T10:36:00Z">
        <w:r w:rsidRPr="004E3A99">
          <w:rPr>
            <w:rPrChange w:id="517" w:author="Franz Kellner" w:date="2018-10-29T10:40:00Z">
              <w:rPr>
                <w:lang w:val="de-AT"/>
              </w:rPr>
            </w:rPrChange>
          </w:rPr>
          <w:t xml:space="preserve">active: </w:t>
        </w:r>
      </w:ins>
      <w:ins w:id="518" w:author="Franz Kellner" w:date="2018-10-29T10:38:00Z">
        <w:r w:rsidRPr="004E3A99">
          <w:rPr>
            <w:rPrChange w:id="519" w:author="Franz Kellner" w:date="2018-10-29T10:40:00Z">
              <w:rPr>
                <w:lang w:val="de-AT"/>
              </w:rPr>
            </w:rPrChange>
          </w:rPr>
          <w:t xml:space="preserve">user </w:t>
        </w:r>
      </w:ins>
      <w:ins w:id="520" w:author="Franz Kellner" w:date="2018-10-29T10:37:00Z">
        <w:r w:rsidRPr="004E3A99">
          <w:rPr>
            <w:rPrChange w:id="521" w:author="Franz Kellner" w:date="2018-10-29T10:40:00Z">
              <w:rPr>
                <w:lang w:val="de-AT"/>
              </w:rPr>
            </w:rPrChange>
          </w:rPr>
          <w:t>authentication</w:t>
        </w:r>
      </w:ins>
      <w:ins w:id="522" w:author="Franz Kellner" w:date="2018-10-29T10:38:00Z">
        <w:r w:rsidRPr="004E3A99">
          <w:rPr>
            <w:rPrChange w:id="523" w:author="Franz Kellner" w:date="2018-10-29T10:40:00Z">
              <w:rPr>
                <w:lang w:val="de-AT"/>
              </w:rPr>
            </w:rPrChange>
          </w:rPr>
          <w:t xml:space="preserve"> and i</w:t>
        </w:r>
        <w:r w:rsidRPr="004E3A99">
          <w:t>mmanent permission checks on every query from a client</w:t>
        </w:r>
      </w:ins>
    </w:p>
    <w:p w:rsidR="004E3A99" w:rsidRPr="004E3A99" w:rsidRDefault="004E3A99" w:rsidP="004E3A99">
      <w:pPr>
        <w:pStyle w:val="Listenabsatz"/>
        <w:numPr>
          <w:ilvl w:val="0"/>
          <w:numId w:val="1"/>
        </w:numPr>
        <w:rPr>
          <w:ins w:id="524" w:author="Franz Kellner" w:date="2018-10-29T10:36:00Z"/>
          <w:rPrChange w:id="525" w:author="Franz Kellner" w:date="2018-10-29T10:40:00Z">
            <w:rPr>
              <w:ins w:id="526" w:author="Franz Kellner" w:date="2018-10-29T10:36:00Z"/>
              <w:lang w:val="de-AT"/>
            </w:rPr>
          </w:rPrChange>
        </w:rPr>
      </w:pPr>
      <w:ins w:id="527" w:author="Franz Kellner" w:date="2018-10-29T10:36:00Z">
        <w:r w:rsidRPr="004E3A99">
          <w:rPr>
            <w:rPrChange w:id="528" w:author="Franz Kellner" w:date="2018-10-29T10:40:00Z">
              <w:rPr>
                <w:lang w:val="de-AT"/>
              </w:rPr>
            </w:rPrChange>
          </w:rPr>
          <w:t>Presenter Service</w:t>
        </w:r>
      </w:ins>
    </w:p>
    <w:p w:rsidR="004E3A99" w:rsidRPr="004E3A99" w:rsidRDefault="004E3A99" w:rsidP="004E3A99">
      <w:pPr>
        <w:pStyle w:val="Listenabsatz"/>
        <w:numPr>
          <w:ilvl w:val="1"/>
          <w:numId w:val="1"/>
        </w:numPr>
        <w:rPr>
          <w:ins w:id="529" w:author="Franz Kellner" w:date="2018-10-29T10:36:00Z"/>
          <w:rPrChange w:id="530" w:author="Franz Kellner" w:date="2018-10-29T10:40:00Z">
            <w:rPr>
              <w:ins w:id="531" w:author="Franz Kellner" w:date="2018-10-29T10:36:00Z"/>
              <w:lang w:val="de-AT"/>
            </w:rPr>
          </w:rPrChange>
        </w:rPr>
      </w:pPr>
      <w:ins w:id="532" w:author="Franz Kellner" w:date="2018-10-29T10:36:00Z">
        <w:r w:rsidRPr="004E3A99">
          <w:rPr>
            <w:rPrChange w:id="533" w:author="Franz Kellner" w:date="2018-10-29T10:40:00Z">
              <w:rPr>
                <w:lang w:val="de-AT"/>
              </w:rPr>
            </w:rPrChange>
          </w:rPr>
          <w:t xml:space="preserve">active: </w:t>
        </w:r>
      </w:ins>
      <w:ins w:id="534" w:author="Franz Kellner" w:date="2018-10-29T10:38:00Z">
        <w:r w:rsidRPr="004E3A99">
          <w:rPr>
            <w:rPrChange w:id="535" w:author="Franz Kellner" w:date="2018-10-29T10:40:00Z">
              <w:rPr>
                <w:lang w:val="de-AT"/>
              </w:rPr>
            </w:rPrChange>
          </w:rPr>
          <w:t>registration of a</w:t>
        </w:r>
      </w:ins>
      <w:ins w:id="536" w:author="Franz Kellner" w:date="2018-10-29T10:39:00Z">
        <w:r w:rsidRPr="004E3A99">
          <w:rPr>
            <w:rPrChange w:id="537" w:author="Franz Kellner" w:date="2018-10-29T10:40:00Z">
              <w:rPr>
                <w:lang w:val="de-AT"/>
              </w:rPr>
            </w:rPrChange>
          </w:rPr>
          <w:t xml:space="preserve"> </w:t>
        </w:r>
      </w:ins>
      <w:ins w:id="538" w:author="Franz Kellner" w:date="2018-10-29T10:38:00Z">
        <w:r w:rsidRPr="004E3A99">
          <w:rPr>
            <w:rPrChange w:id="539" w:author="Franz Kellner" w:date="2018-10-29T10:40:00Z">
              <w:rPr>
                <w:lang w:val="de-AT"/>
              </w:rPr>
            </w:rPrChange>
          </w:rPr>
          <w:t>conn</w:t>
        </w:r>
      </w:ins>
      <w:ins w:id="540" w:author="Franz Kellner" w:date="2018-10-29T10:39:00Z">
        <w:r w:rsidRPr="004E3A99">
          <w:rPr>
            <w:rPrChange w:id="541" w:author="Franz Kellner" w:date="2018-10-29T10:40:00Z">
              <w:rPr>
                <w:lang w:val="de-AT"/>
              </w:rPr>
            </w:rPrChange>
          </w:rPr>
          <w:t>ection</w:t>
        </w:r>
        <w:r w:rsidRPr="004E3A99">
          <w:t xml:space="preserve"> for the model updates of a model</w:t>
        </w:r>
      </w:ins>
    </w:p>
    <w:p w:rsidR="004E3A99" w:rsidRDefault="004E3A99">
      <w:pPr>
        <w:pStyle w:val="Listenabsatz"/>
        <w:numPr>
          <w:ilvl w:val="1"/>
          <w:numId w:val="1"/>
        </w:numPr>
        <w:rPr>
          <w:ins w:id="542" w:author="Franz Kellner" w:date="2018-10-31T09:41:00Z"/>
        </w:rPr>
      </w:pPr>
      <w:ins w:id="543" w:author="Franz Kellner" w:date="2018-10-29T10:36:00Z">
        <w:r w:rsidRPr="004E3A99">
          <w:rPr>
            <w:rPrChange w:id="544" w:author="Franz Kellner" w:date="2018-10-29T10:40:00Z">
              <w:rPr>
                <w:lang w:val="de-AT"/>
              </w:rPr>
            </w:rPrChange>
          </w:rPr>
          <w:t xml:space="preserve">passive: </w:t>
        </w:r>
      </w:ins>
      <w:ins w:id="545" w:author="Franz Kellner" w:date="2018-10-29T10:40:00Z">
        <w:r w:rsidRPr="004E3A99">
          <w:rPr>
            <w:rPrChange w:id="546" w:author="Franz Kellner" w:date="2018-10-29T10:40:00Z">
              <w:rPr>
                <w:lang w:val="de-AT"/>
              </w:rPr>
            </w:rPrChange>
          </w:rPr>
          <w:t>forwarding of packaged m</w:t>
        </w:r>
        <w:r w:rsidRPr="004E3A99">
          <w:t>odel updates to clients</w:t>
        </w:r>
      </w:ins>
    </w:p>
    <w:p w:rsidR="00B2266C" w:rsidRDefault="00B2266C" w:rsidP="00B2266C">
      <w:pPr>
        <w:pStyle w:val="berschrift1"/>
        <w:rPr>
          <w:ins w:id="547" w:author="Franz Kellner" w:date="2018-10-31T09:41:00Z"/>
        </w:rPr>
        <w:pPrChange w:id="548" w:author="Franz Kellner" w:date="2018-10-31T09:42:00Z">
          <w:pPr/>
        </w:pPrChange>
      </w:pPr>
      <w:ins w:id="549" w:author="Franz Kellner" w:date="2018-10-31T09:41:00Z">
        <w:r>
          <w:t>Usage</w:t>
        </w:r>
      </w:ins>
    </w:p>
    <w:p w:rsidR="00B2266C" w:rsidRDefault="00B2266C" w:rsidP="00B2266C">
      <w:pPr>
        <w:rPr>
          <w:ins w:id="550" w:author="Franz Kellner" w:date="2018-10-31T09:45:00Z"/>
        </w:rPr>
      </w:pPr>
      <w:ins w:id="551" w:author="Franz Kellner" w:date="2018-10-31T09:42:00Z">
        <w:r w:rsidRPr="00B2266C">
          <w:rPr>
            <w:rPrChange w:id="552" w:author="Franz Kellner" w:date="2018-10-31T09:43:00Z">
              <w:rPr>
                <w:lang w:val="de-AT"/>
              </w:rPr>
            </w:rPrChange>
          </w:rPr>
          <w:t>External Communication is the</w:t>
        </w:r>
      </w:ins>
      <w:ins w:id="553" w:author="Franz Kellner" w:date="2018-10-31T09:43:00Z">
        <w:r w:rsidRPr="006E62AC">
          <w:t xml:space="preserve"> </w:t>
        </w:r>
        <w:r w:rsidRPr="00B2266C">
          <w:rPr>
            <w:rPrChange w:id="554" w:author="Franz Kellner" w:date="2018-10-31T09:43:00Z">
              <w:rPr>
                <w:lang w:val="de-AT"/>
              </w:rPr>
            </w:rPrChange>
          </w:rPr>
          <w:t>component</w:t>
        </w:r>
        <w:r>
          <w:t xml:space="preserve"> used for communication </w:t>
        </w:r>
      </w:ins>
      <w:ins w:id="555" w:author="Franz Kellner" w:date="2018-10-31T09:44:00Z">
        <w:r>
          <w:t xml:space="preserve">with SignalR </w:t>
        </w:r>
        <w:proofErr w:type="gramStart"/>
        <w:r>
          <w:t xml:space="preserve">clients. </w:t>
        </w:r>
        <w:proofErr w:type="gramEnd"/>
        <w:r w:rsidRPr="006E62AC">
          <w:t xml:space="preserve">SignalR Core is used which is compliant to </w:t>
        </w:r>
        <w:proofErr w:type="spellStart"/>
        <w:r w:rsidRPr="006E62AC">
          <w:t>netstandard</w:t>
        </w:r>
        <w:proofErr w:type="spellEnd"/>
        <w:r w:rsidRPr="006E62AC">
          <w:t xml:space="preserve"> </w:t>
        </w:r>
        <w:r w:rsidRPr="00B2266C">
          <w:rPr>
            <w:rPrChange w:id="556" w:author="Franz Kellner" w:date="2018-10-31T09:44:00Z">
              <w:rPr/>
            </w:rPrChange>
          </w:rPr>
          <w:t>so it ca</w:t>
        </w:r>
        <w:r w:rsidRPr="00B2266C">
          <w:rPr>
            <w:rPrChange w:id="557" w:author="Franz Kellner" w:date="2018-10-31T09:44:00Z">
              <w:rPr>
                <w:lang w:val="de-AT"/>
              </w:rPr>
            </w:rPrChange>
          </w:rPr>
          <w:t xml:space="preserve">n </w:t>
        </w:r>
        <w:r w:rsidRPr="006E62AC">
          <w:t>be used both in .Net Fr</w:t>
        </w:r>
        <w:r w:rsidRPr="00B2266C">
          <w:rPr>
            <w:rPrChange w:id="558" w:author="Franz Kellner" w:date="2018-10-31T09:44:00Z">
              <w:rPr>
                <w:lang w:val="de-AT"/>
              </w:rPr>
            </w:rPrChange>
          </w:rPr>
          <w:t>ame</w:t>
        </w:r>
        <w:r>
          <w:t>work and .Net</w:t>
        </w:r>
      </w:ins>
      <w:ins w:id="559" w:author="Franz Kellner" w:date="2018-10-31T09:45:00Z">
        <w:r>
          <w:t xml:space="preserve"> Core applications.</w:t>
        </w:r>
      </w:ins>
    </w:p>
    <w:p w:rsidR="00B2266C" w:rsidRDefault="00B2266C" w:rsidP="00B2266C">
      <w:pPr>
        <w:rPr>
          <w:ins w:id="560" w:author="Franz Kellner" w:date="2018-10-31T09:46:00Z"/>
        </w:rPr>
      </w:pPr>
      <w:ins w:id="561" w:author="Franz Kellner" w:date="2018-10-31T09:45:00Z">
        <w:r>
          <w:t>The interfaces client -&gt; server and server -&gt; client used for External Communication are defined in the project “</w:t>
        </w:r>
        <w:proofErr w:type="spellStart"/>
        <w:r>
          <w:t>AssistantViewerInterfaces</w:t>
        </w:r>
      </w:ins>
      <w:proofErr w:type="spellEnd"/>
      <w:ins w:id="562" w:author="Franz Kellner" w:date="2018-10-31T09:46:00Z">
        <w:r>
          <w:t>” of the Assistant solution.</w:t>
        </w:r>
      </w:ins>
    </w:p>
    <w:p w:rsidR="00B2266C" w:rsidRDefault="00B2266C" w:rsidP="00B2266C">
      <w:pPr>
        <w:pStyle w:val="Listenabsatz"/>
        <w:numPr>
          <w:ilvl w:val="0"/>
          <w:numId w:val="1"/>
        </w:numPr>
        <w:rPr>
          <w:ins w:id="563" w:author="Franz Kellner" w:date="2018-10-31T09:47:00Z"/>
        </w:rPr>
      </w:pPr>
      <w:proofErr w:type="spellStart"/>
      <w:ins w:id="564" w:author="Franz Kellner" w:date="2018-10-31T09:46:00Z">
        <w:r>
          <w:t>IAssistantViewer</w:t>
        </w:r>
        <w:proofErr w:type="spellEnd"/>
        <w:r>
          <w:t xml:space="preserve">: this is the interface for methods the </w:t>
        </w:r>
      </w:ins>
      <w:ins w:id="565" w:author="Franz Kellner" w:date="2018-10-31T09:47:00Z">
        <w:r>
          <w:t>c</w:t>
        </w:r>
      </w:ins>
      <w:ins w:id="566" w:author="Franz Kellner" w:date="2018-10-31T09:46:00Z">
        <w:r>
          <w:t>lient has to offer to the server</w:t>
        </w:r>
      </w:ins>
      <w:ins w:id="567" w:author="Franz Kellner" w:date="2018-10-31T09:47:00Z">
        <w:r>
          <w:t xml:space="preserve"> on its side. For the server to actually be able to call them, a little more boilerplate code is necessary, more on that later.</w:t>
        </w:r>
      </w:ins>
    </w:p>
    <w:p w:rsidR="00B2266C" w:rsidRDefault="00B2266C" w:rsidP="00B2266C">
      <w:pPr>
        <w:pStyle w:val="Listenabsatz"/>
        <w:numPr>
          <w:ilvl w:val="0"/>
          <w:numId w:val="1"/>
        </w:numPr>
        <w:rPr>
          <w:ins w:id="568" w:author="Franz Kellner" w:date="2018-10-31T09:48:00Z"/>
        </w:rPr>
      </w:pPr>
      <w:proofErr w:type="spellStart"/>
      <w:ins w:id="569" w:author="Franz Kellner" w:date="2018-10-31T09:47:00Z">
        <w:r>
          <w:t>IExternalCommunication</w:t>
        </w:r>
        <w:proofErr w:type="spellEnd"/>
        <w:r>
          <w:t xml:space="preserve">: this is the interface for methods, the server offers to the client. </w:t>
        </w:r>
      </w:ins>
      <w:ins w:id="570" w:author="Franz Kellner" w:date="2018-10-31T09:48:00Z">
        <w:r>
          <w:t>Notable examples include:</w:t>
        </w:r>
      </w:ins>
    </w:p>
    <w:p w:rsidR="00B2266C" w:rsidRDefault="00B2266C" w:rsidP="00B2266C">
      <w:pPr>
        <w:pStyle w:val="Listenabsatz"/>
        <w:numPr>
          <w:ilvl w:val="1"/>
          <w:numId w:val="1"/>
        </w:numPr>
        <w:rPr>
          <w:ins w:id="571" w:author="Franz Kellner" w:date="2018-10-31T09:48:00Z"/>
        </w:rPr>
      </w:pPr>
      <w:ins w:id="572" w:author="Franz Kellner" w:date="2018-10-31T09:48:00Z">
        <w:r>
          <w:t>Login: user authentication and association with a certain connection</w:t>
        </w:r>
      </w:ins>
    </w:p>
    <w:p w:rsidR="00B2266C" w:rsidRDefault="00B2266C" w:rsidP="00B2266C">
      <w:pPr>
        <w:pStyle w:val="Listenabsatz"/>
        <w:numPr>
          <w:ilvl w:val="1"/>
          <w:numId w:val="1"/>
        </w:numPr>
        <w:rPr>
          <w:ins w:id="573" w:author="Franz Kellner" w:date="2018-10-31T09:48:00Z"/>
        </w:rPr>
      </w:pPr>
      <w:proofErr w:type="spellStart"/>
      <w:ins w:id="574" w:author="Franz Kellner" w:date="2018-10-31T09:48:00Z">
        <w:r>
          <w:t>RequestExecute</w:t>
        </w:r>
        <w:proofErr w:type="spellEnd"/>
        <w:r>
          <w:t>: Execution of an action on a KPU</w:t>
        </w:r>
      </w:ins>
    </w:p>
    <w:p w:rsidR="00B2266C" w:rsidRDefault="00B2266C" w:rsidP="00B2266C">
      <w:pPr>
        <w:pStyle w:val="Listenabsatz"/>
        <w:numPr>
          <w:ilvl w:val="1"/>
          <w:numId w:val="1"/>
        </w:numPr>
        <w:rPr>
          <w:ins w:id="575" w:author="Franz Kellner" w:date="2018-10-31T09:49:00Z"/>
        </w:rPr>
      </w:pPr>
      <w:proofErr w:type="spellStart"/>
      <w:ins w:id="576" w:author="Franz Kellner" w:date="2018-10-31T09:48:00Z">
        <w:r>
          <w:t>ReceiveViewRequest</w:t>
        </w:r>
        <w:proofErr w:type="spellEnd"/>
        <w:r>
          <w:t xml:space="preserve">: Request for a package that a client needs to </w:t>
        </w:r>
      </w:ins>
      <w:ins w:id="577" w:author="Franz Kellner" w:date="2018-10-31T09:49:00Z">
        <w:r>
          <w:t>have and use in order to be able to display a KPU</w:t>
        </w:r>
      </w:ins>
    </w:p>
    <w:p w:rsidR="00B2266C" w:rsidRDefault="00B2266C" w:rsidP="00B2266C">
      <w:pPr>
        <w:pStyle w:val="Listenabsatz"/>
        <w:numPr>
          <w:ilvl w:val="1"/>
          <w:numId w:val="1"/>
        </w:numPr>
        <w:rPr>
          <w:ins w:id="578" w:author="Franz Kellner" w:date="2018-10-31T09:50:00Z"/>
        </w:rPr>
      </w:pPr>
      <w:proofErr w:type="spellStart"/>
      <w:ins w:id="579" w:author="Franz Kellner" w:date="2018-10-31T09:49:00Z">
        <w:r>
          <w:t>ReceiveSubscribeRequest</w:t>
        </w:r>
        <w:proofErr w:type="spellEnd"/>
        <w:r>
          <w:t xml:space="preserve"> / </w:t>
        </w:r>
        <w:proofErr w:type="spellStart"/>
        <w:r>
          <w:t>ReceiveUnsubscribeRequest</w:t>
        </w:r>
        <w:proofErr w:type="spellEnd"/>
        <w:r>
          <w:t>: Request fo</w:t>
        </w:r>
      </w:ins>
      <w:ins w:id="580" w:author="Franz Kellner" w:date="2018-10-31T09:50:00Z">
        <w:r>
          <w:t>r the subscription to Model Updates from a certain KPU</w:t>
        </w:r>
      </w:ins>
    </w:p>
    <w:p w:rsidR="00B2266C" w:rsidRDefault="00B2266C" w:rsidP="00B2266C">
      <w:pPr>
        <w:rPr>
          <w:ins w:id="581" w:author="Franz Kellner" w:date="2018-10-31T09:51:00Z"/>
        </w:rPr>
      </w:pPr>
      <w:ins w:id="582" w:author="Franz Kellner" w:date="2018-10-31T09:50:00Z">
        <w:r>
          <w:t>To receive “</w:t>
        </w:r>
        <w:proofErr w:type="gramStart"/>
        <w:r>
          <w:t>messages”  from</w:t>
        </w:r>
        <w:proofErr w:type="gramEnd"/>
        <w:r>
          <w:t xml:space="preserve"> the server, it’s necessary</w:t>
        </w:r>
      </w:ins>
      <w:ins w:id="583" w:author="Franz Kellner" w:date="2018-10-31T09:51:00Z">
        <w:r w:rsidR="006E62AC">
          <w:t xml:space="preserve"> to both implement the corresponding methods as well as let the SignalR-client object know about them.</w:t>
        </w:r>
      </w:ins>
    </w:p>
    <w:p w:rsidR="00B2266C" w:rsidRDefault="006E62AC" w:rsidP="00B2266C">
      <w:pPr>
        <w:rPr>
          <w:ins w:id="584" w:author="Franz Kellner" w:date="2018-10-31T09:53:00Z"/>
        </w:rPr>
      </w:pPr>
      <w:ins w:id="585" w:author="Franz Kellner" w:date="2018-10-31T09:52:00Z">
        <w:r>
          <w:fldChar w:fldCharType="begin"/>
        </w:r>
        <w:r>
          <w:instrText xml:space="preserve"> REF _Ref528739445 \h </w:instrText>
        </w:r>
      </w:ins>
      <w:r>
        <w:fldChar w:fldCharType="separate"/>
      </w:r>
      <w:ins w:id="586" w:author="Franz Kellner" w:date="2018-10-31T09:52:00Z">
        <w:r>
          <w:t xml:space="preserve">Fig </w:t>
        </w:r>
        <w:r>
          <w:rPr>
            <w:noProof/>
          </w:rPr>
          <w:t>1</w:t>
        </w:r>
        <w:r>
          <w:fldChar w:fldCharType="end"/>
        </w:r>
        <w:r>
          <w:t xml:space="preserve"> shows the class </w:t>
        </w:r>
        <w:proofErr w:type="spellStart"/>
        <w:r w:rsidRPr="006E62AC">
          <w:t>SignalRClient</w:t>
        </w:r>
        <w:proofErr w:type="spellEnd"/>
        <w:r>
          <w:t xml:space="preserve"> as an example implementation for the hub configuration and registration.</w:t>
        </w:r>
      </w:ins>
    </w:p>
    <w:p w:rsidR="006E62AC" w:rsidRDefault="006E62AC" w:rsidP="00227885">
      <w:pPr>
        <w:rPr>
          <w:ins w:id="587" w:author="Franz Kellner" w:date="2018-10-31T10:25:00Z"/>
        </w:rPr>
        <w:pPrChange w:id="588" w:author="Franz Kellner" w:date="2018-10-31T10:28:00Z">
          <w:pPr>
            <w:pStyle w:val="KeinLeerraum"/>
          </w:pPr>
        </w:pPrChange>
      </w:pPr>
      <w:ins w:id="589" w:author="Franz Kellner" w:date="2018-10-31T09:53:00Z">
        <w:r w:rsidRPr="00227885">
          <w:rPr>
            <w:rPrChange w:id="590" w:author="Franz Kellner" w:date="2018-10-31T10:28:00Z">
              <w:rPr/>
            </w:rPrChange>
          </w:rPr>
          <w:t>In t</w:t>
        </w:r>
        <w:r w:rsidRPr="00227885">
          <w:rPr>
            <w:rPrChange w:id="591" w:author="Franz Kellner" w:date="2018-10-31T10:28:00Z">
              <w:rPr>
                <w:lang w:val="de-AT"/>
              </w:rPr>
            </w:rPrChange>
          </w:rPr>
          <w:t>his example, two m</w:t>
        </w:r>
        <w:r w:rsidRPr="00227885">
          <w:rPr>
            <w:rPrChange w:id="592" w:author="Franz Kellner" w:date="2018-10-31T10:28:00Z">
              <w:rPr/>
            </w:rPrChange>
          </w:rPr>
          <w:t>ethods are shown, “</w:t>
        </w:r>
        <w:r w:rsidRPr="00227885">
          <w:rPr>
            <w:rStyle w:val="CodeZchn"/>
            <w:rPrChange w:id="593" w:author="Franz Kellner" w:date="2018-10-31T10:28:00Z">
              <w:rPr/>
            </w:rPrChange>
          </w:rPr>
          <w:t>Connect</w:t>
        </w:r>
        <w:r w:rsidRPr="00227885">
          <w:rPr>
            <w:rPrChange w:id="594" w:author="Franz Kellner" w:date="2018-10-31T10:28:00Z">
              <w:rPr/>
            </w:rPrChange>
          </w:rPr>
          <w:t>” and “</w:t>
        </w:r>
      </w:ins>
      <w:proofErr w:type="spellStart"/>
      <w:ins w:id="595" w:author="Franz Kellner" w:date="2018-10-31T10:01:00Z">
        <w:r w:rsidR="003C62BE" w:rsidRPr="00227885">
          <w:rPr>
            <w:rStyle w:val="CodeZchn"/>
            <w:rPrChange w:id="596" w:author="Franz Kellner" w:date="2018-10-31T10:28:00Z">
              <w:rPr>
                <w:rStyle w:val="CodeZchn"/>
              </w:rPr>
            </w:rPrChange>
          </w:rPr>
          <w:t>RegisterMethods</w:t>
        </w:r>
      </w:ins>
      <w:proofErr w:type="spellEnd"/>
      <w:ins w:id="597" w:author="Franz Kellner" w:date="2018-10-31T09:53:00Z">
        <w:r w:rsidRPr="00227885">
          <w:rPr>
            <w:rPrChange w:id="598" w:author="Franz Kellner" w:date="2018-10-31T10:28:00Z">
              <w:rPr/>
            </w:rPrChange>
          </w:rPr>
          <w:t>”</w:t>
        </w:r>
      </w:ins>
      <w:ins w:id="599" w:author="Franz Kellner" w:date="2018-10-31T10:23:00Z">
        <w:r w:rsidR="00227885" w:rsidRPr="00227885">
          <w:rPr>
            <w:rPrChange w:id="600" w:author="Franz Kellner" w:date="2018-10-31T10:28:00Z">
              <w:rPr/>
            </w:rPrChange>
          </w:rPr>
          <w:t>. Connect attempts establish the connection with the SignalR server and stores the connection object in the property “</w:t>
        </w:r>
        <w:r w:rsidR="00227885" w:rsidRPr="00227885">
          <w:rPr>
            <w:rStyle w:val="CodeZchn"/>
            <w:rPrChange w:id="601" w:author="Franz Kellner" w:date="2018-10-31T10:28:00Z">
              <w:rPr/>
            </w:rPrChange>
          </w:rPr>
          <w:t>Hub</w:t>
        </w:r>
        <w:r w:rsidR="00227885" w:rsidRPr="00227885">
          <w:rPr>
            <w:rPrChange w:id="602" w:author="Franz Kellner" w:date="2018-10-31T10:28:00Z">
              <w:rPr/>
            </w:rPrChange>
          </w:rPr>
          <w:t>”.</w:t>
        </w:r>
      </w:ins>
      <w:ins w:id="603" w:author="Franz Kellner" w:date="2018-10-31T10:24:00Z">
        <w:r w:rsidR="00227885" w:rsidRPr="00227885">
          <w:rPr>
            <w:rPrChange w:id="604" w:author="Franz Kellner" w:date="2018-10-31T10:28:00Z">
              <w:rPr/>
            </w:rPrChange>
          </w:rPr>
          <w:t xml:space="preserve"> This object can then be used to communicate with the server. “</w:t>
        </w:r>
        <w:proofErr w:type="spellStart"/>
        <w:r w:rsidR="00227885" w:rsidRPr="00227885">
          <w:rPr>
            <w:rStyle w:val="CodeZchn"/>
            <w:rPrChange w:id="605" w:author="Franz Kellner" w:date="2018-10-31T10:28:00Z">
              <w:rPr/>
            </w:rPrChange>
          </w:rPr>
          <w:t>RegisterMethods</w:t>
        </w:r>
        <w:proofErr w:type="spellEnd"/>
        <w:r w:rsidR="00227885" w:rsidRPr="00227885">
          <w:rPr>
            <w:rPrChange w:id="606" w:author="Franz Kellner" w:date="2018-10-31T10:28:00Z">
              <w:rPr/>
            </w:rPrChange>
          </w:rPr>
          <w:t xml:space="preserve">” </w:t>
        </w:r>
      </w:ins>
      <w:ins w:id="607" w:author="Franz Kellner" w:date="2018-10-31T10:25:00Z">
        <w:r w:rsidR="00227885" w:rsidRPr="00227885">
          <w:rPr>
            <w:rPrChange w:id="608" w:author="Franz Kellner" w:date="2018-10-31T10:28:00Z">
              <w:rPr/>
            </w:rPrChange>
          </w:rPr>
          <w:t xml:space="preserve">informs the connection </w:t>
        </w:r>
        <w:r w:rsidR="00227885">
          <w:t>object about how to handle certain calls that are incoming from the server.</w:t>
        </w:r>
      </w:ins>
    </w:p>
    <w:p w:rsidR="00227885" w:rsidRDefault="00227885" w:rsidP="00227885">
      <w:pPr>
        <w:rPr>
          <w:ins w:id="609" w:author="Franz Kellner" w:date="2018-10-31T10:29:00Z"/>
        </w:rPr>
      </w:pPr>
      <w:ins w:id="610" w:author="Franz Kellner" w:date="2018-10-31T10:25:00Z">
        <w:r>
          <w:t xml:space="preserve">Calls in SignalR </w:t>
        </w:r>
      </w:ins>
      <w:ins w:id="611" w:author="Franz Kellner" w:date="2018-10-31T10:26:00Z">
        <w:r>
          <w:t xml:space="preserve">in both directions </w:t>
        </w:r>
      </w:ins>
      <w:ins w:id="612" w:author="Franz Kellner" w:date="2018-10-31T10:25:00Z">
        <w:r>
          <w:t xml:space="preserve">are essentially </w:t>
        </w:r>
      </w:ins>
      <w:ins w:id="613" w:author="Franz Kellner" w:date="2018-10-31T10:26:00Z">
        <w:r>
          <w:t>equivalent to calling methods in a program which can have parameters. However, the data is only tra</w:t>
        </w:r>
      </w:ins>
      <w:ins w:id="614" w:author="Franz Kellner" w:date="2018-10-31T10:27:00Z">
        <w:r>
          <w:t>nsferred serialized via SignalR, meaning the server wants to call on the client results in little more than the name of that method being transferred as a string to the client. (it’s a bit more complicated but thi</w:t>
        </w:r>
      </w:ins>
      <w:ins w:id="615" w:author="Franz Kellner" w:date="2018-10-31T10:28:00Z">
        <w:r>
          <w:t>s is effective in wrapping one’s head around the concept).</w:t>
        </w:r>
      </w:ins>
    </w:p>
    <w:p w:rsidR="006E62AC" w:rsidRPr="00227885" w:rsidRDefault="00227885" w:rsidP="006E62AC">
      <w:pPr>
        <w:rPr>
          <w:ins w:id="616" w:author="Franz Kellner" w:date="2018-10-31T09:53:00Z"/>
          <w:rPrChange w:id="617" w:author="Franz Kellner" w:date="2018-10-31T10:29:00Z">
            <w:rPr>
              <w:ins w:id="618" w:author="Franz Kellner" w:date="2018-10-31T09:53:00Z"/>
              <w:lang w:val="de-AT"/>
            </w:rPr>
          </w:rPrChange>
        </w:rPr>
      </w:pPr>
      <w:ins w:id="619" w:author="Franz Kellner" w:date="2018-10-31T10:29:00Z">
        <w:r>
          <w:t>To know during runtime, what to do with a call from the server that starts with “</w:t>
        </w:r>
        <w:proofErr w:type="spellStart"/>
        <w:r w:rsidRPr="007106DE">
          <w:rPr>
            <w:rStyle w:val="CodeZchn"/>
            <w:rPrChange w:id="620" w:author="Franz Kellner" w:date="2018-10-31T10:33:00Z">
              <w:rPr/>
            </w:rPrChange>
          </w:rPr>
          <w:t>OnReceiveGoodLogin</w:t>
        </w:r>
        <w:proofErr w:type="spellEnd"/>
        <w:r>
          <w:t>”, that information must be known to the Hub as can be seen in the line</w:t>
        </w:r>
      </w:ins>
    </w:p>
    <w:p w:rsidR="006E62AC" w:rsidRDefault="006E62AC" w:rsidP="006E62AC">
      <w:pPr>
        <w:ind w:firstLine="720"/>
        <w:rPr>
          <w:ins w:id="621" w:author="Franz Kellner" w:date="2018-10-31T10:29:00Z"/>
          <w:rStyle w:val="CodeZchn"/>
        </w:rPr>
      </w:pPr>
      <w:ins w:id="622" w:author="Franz Kellner" w:date="2018-10-31T09:53:00Z">
        <w:r w:rsidRPr="00306B09">
          <w:rPr>
            <w:rStyle w:val="CodeZchn"/>
          </w:rPr>
          <w:t>Hub?.On(nameof(OnReceiveGoodLogin), async ()=&gt; await OnReceiveGoodLogin());</w:t>
        </w:r>
      </w:ins>
    </w:p>
    <w:p w:rsidR="00227885" w:rsidRPr="00227885" w:rsidRDefault="00227885" w:rsidP="00227885">
      <w:pPr>
        <w:rPr>
          <w:ins w:id="623" w:author="Franz Kellner" w:date="2018-10-31T10:30:00Z"/>
          <w:rStyle w:val="CodeZchn"/>
          <w:rFonts w:asciiTheme="minorHAnsi" w:hAnsiTheme="minorHAnsi"/>
          <w:noProof w:val="0"/>
          <w:sz w:val="22"/>
          <w:rPrChange w:id="624" w:author="Franz Kellner" w:date="2018-10-31T10:30:00Z">
            <w:rPr>
              <w:ins w:id="625" w:author="Franz Kellner" w:date="2018-10-31T10:30:00Z"/>
              <w:rStyle w:val="CodeZchn"/>
              <w:rFonts w:asciiTheme="minorHAnsi" w:hAnsiTheme="minorHAnsi"/>
              <w:noProof w:val="0"/>
              <w:sz w:val="22"/>
              <w:lang w:val="de-AT"/>
            </w:rPr>
          </w:rPrChange>
        </w:rPr>
        <w:pPrChange w:id="626" w:author="Franz Kellner" w:date="2018-10-31T10:30:00Z">
          <w:pPr>
            <w:pStyle w:val="KeinLeerraum"/>
          </w:pPr>
        </w:pPrChange>
      </w:pPr>
      <w:ins w:id="627" w:author="Franz Kellner" w:date="2018-10-31T10:30:00Z">
        <w:r w:rsidRPr="00227885">
          <w:rPr>
            <w:rStyle w:val="CodeZchn"/>
            <w:rFonts w:asciiTheme="minorHAnsi" w:hAnsiTheme="minorHAnsi"/>
            <w:noProof w:val="0"/>
            <w:sz w:val="22"/>
            <w:rPrChange w:id="628" w:author="Franz Kellner" w:date="2018-10-31T10:30:00Z">
              <w:rPr>
                <w:rStyle w:val="CodeZchn"/>
              </w:rPr>
            </w:rPrChange>
          </w:rPr>
          <w:t>The method with the sam</w:t>
        </w:r>
        <w:r w:rsidRPr="00227885">
          <w:rPr>
            <w:rStyle w:val="CodeZchn"/>
            <w:rFonts w:asciiTheme="minorHAnsi" w:hAnsiTheme="minorHAnsi"/>
            <w:noProof w:val="0"/>
            <w:sz w:val="22"/>
            <w:rPrChange w:id="629" w:author="Franz Kellner" w:date="2018-10-31T10:30:00Z">
              <w:rPr>
                <w:rStyle w:val="CodeZchn"/>
                <w:rFonts w:asciiTheme="minorHAnsi" w:hAnsiTheme="minorHAnsi"/>
                <w:noProof w:val="0"/>
                <w:sz w:val="22"/>
                <w:lang w:val="de-AT"/>
              </w:rPr>
            </w:rPrChange>
          </w:rPr>
          <w:t xml:space="preserve">e </w:t>
        </w:r>
        <w:r>
          <w:rPr>
            <w:rStyle w:val="CodeZchn"/>
            <w:rFonts w:asciiTheme="minorHAnsi" w:hAnsiTheme="minorHAnsi"/>
            <w:noProof w:val="0"/>
            <w:sz w:val="22"/>
          </w:rPr>
          <w:t>name is be</w:t>
        </w:r>
      </w:ins>
      <w:ins w:id="630" w:author="Franz Kellner" w:date="2018-10-31T10:31:00Z">
        <w:r>
          <w:rPr>
            <w:rStyle w:val="CodeZchn"/>
            <w:rFonts w:asciiTheme="minorHAnsi" w:hAnsiTheme="minorHAnsi"/>
            <w:noProof w:val="0"/>
            <w:sz w:val="22"/>
          </w:rPr>
          <w:t>ing called via a lambda expression</w:t>
        </w:r>
        <w:r w:rsidR="007106DE">
          <w:rPr>
            <w:rStyle w:val="CodeZchn"/>
            <w:rFonts w:asciiTheme="minorHAnsi" w:hAnsiTheme="minorHAnsi"/>
            <w:noProof w:val="0"/>
            <w:sz w:val="22"/>
          </w:rPr>
          <w:t xml:space="preserve"> to represent the behavior for the incoming call. How exactly the method is implemented is dependent on how the client is built, for example o</w:t>
        </w:r>
      </w:ins>
      <w:ins w:id="631" w:author="Franz Kellner" w:date="2018-10-31T10:32:00Z">
        <w:r w:rsidR="007106DE">
          <w:rPr>
            <w:rStyle w:val="CodeZchn"/>
            <w:rFonts w:asciiTheme="minorHAnsi" w:hAnsiTheme="minorHAnsi"/>
            <w:noProof w:val="0"/>
            <w:sz w:val="22"/>
          </w:rPr>
          <w:t>ne could switch the view from the login screen to some menu display for all available KPUs. Another one of those details of implementation is that the method implemented in the client is named equal to the SignalR call which enables the u</w:t>
        </w:r>
      </w:ins>
      <w:ins w:id="632" w:author="Franz Kellner" w:date="2018-10-31T10:33:00Z">
        <w:r w:rsidR="007106DE">
          <w:rPr>
            <w:rStyle w:val="CodeZchn"/>
            <w:rFonts w:asciiTheme="minorHAnsi" w:hAnsiTheme="minorHAnsi"/>
            <w:noProof w:val="0"/>
            <w:sz w:val="22"/>
          </w:rPr>
          <w:t>se of the “</w:t>
        </w:r>
        <w:proofErr w:type="spellStart"/>
        <w:r w:rsidR="007106DE" w:rsidRPr="007106DE">
          <w:rPr>
            <w:rStyle w:val="CodeZchn"/>
            <w:rPrChange w:id="633" w:author="Franz Kellner" w:date="2018-10-31T10:33:00Z">
              <w:rPr>
                <w:rStyle w:val="CodeZchn"/>
                <w:rFonts w:asciiTheme="minorHAnsi" w:hAnsiTheme="minorHAnsi"/>
                <w:noProof w:val="0"/>
                <w:sz w:val="22"/>
              </w:rPr>
            </w:rPrChange>
          </w:rPr>
          <w:t>nameof</w:t>
        </w:r>
        <w:proofErr w:type="spellEnd"/>
        <w:r w:rsidR="007106DE">
          <w:rPr>
            <w:rStyle w:val="CodeZchn"/>
            <w:rFonts w:asciiTheme="minorHAnsi" w:hAnsiTheme="minorHAnsi"/>
            <w:noProof w:val="0"/>
            <w:sz w:val="22"/>
          </w:rPr>
          <w:t>”-Operator which replaces the method name with its string representation during compile time.</w:t>
        </w:r>
      </w:ins>
    </w:p>
    <w:p w:rsidR="00227885" w:rsidRPr="007106DE" w:rsidRDefault="007106DE" w:rsidP="00227885">
      <w:pPr>
        <w:rPr>
          <w:ins w:id="634" w:author="Franz Kellner" w:date="2018-10-31T10:30:00Z"/>
          <w:rStyle w:val="CodeZchn"/>
          <w:rFonts w:asciiTheme="minorHAnsi" w:hAnsiTheme="minorHAnsi"/>
          <w:noProof w:val="0"/>
          <w:sz w:val="22"/>
          <w:rPrChange w:id="635" w:author="Franz Kellner" w:date="2018-10-31T10:33:00Z">
            <w:rPr>
              <w:ins w:id="636" w:author="Franz Kellner" w:date="2018-10-31T10:30:00Z"/>
              <w:rStyle w:val="CodeZchn"/>
              <w:rFonts w:asciiTheme="minorHAnsi" w:hAnsiTheme="minorHAnsi"/>
              <w:noProof w:val="0"/>
              <w:sz w:val="22"/>
              <w:lang w:val="de-AT"/>
            </w:rPr>
          </w:rPrChange>
        </w:rPr>
        <w:pPrChange w:id="637" w:author="Franz Kellner" w:date="2018-10-31T10:30:00Z">
          <w:pPr>
            <w:pStyle w:val="KeinLeerraum"/>
          </w:pPr>
        </w:pPrChange>
      </w:pPr>
      <w:ins w:id="638" w:author="Franz Kellner" w:date="2018-10-31T10:33:00Z">
        <w:r w:rsidRPr="007106DE">
          <w:rPr>
            <w:rStyle w:val="CodeZchn"/>
            <w:rFonts w:asciiTheme="minorHAnsi" w:hAnsiTheme="minorHAnsi"/>
            <w:noProof w:val="0"/>
            <w:sz w:val="22"/>
            <w:rPrChange w:id="639" w:author="Franz Kellner" w:date="2018-10-31T10:33:00Z">
              <w:rPr>
                <w:rStyle w:val="CodeZchn"/>
                <w:rFonts w:asciiTheme="minorHAnsi" w:hAnsiTheme="minorHAnsi"/>
                <w:noProof w:val="0"/>
                <w:sz w:val="22"/>
              </w:rPr>
            </w:rPrChange>
          </w:rPr>
          <w:t>The</w:t>
        </w:r>
        <w:r w:rsidRPr="007106DE">
          <w:rPr>
            <w:rStyle w:val="CodeZchn"/>
            <w:rFonts w:asciiTheme="minorHAnsi" w:hAnsiTheme="minorHAnsi"/>
            <w:noProof w:val="0"/>
            <w:sz w:val="22"/>
            <w:rPrChange w:id="640" w:author="Franz Kellner" w:date="2018-10-31T10:33:00Z">
              <w:rPr>
                <w:rStyle w:val="CodeZchn"/>
                <w:rFonts w:asciiTheme="minorHAnsi" w:hAnsiTheme="minorHAnsi"/>
                <w:noProof w:val="0"/>
                <w:sz w:val="22"/>
                <w:lang w:val="de-AT"/>
              </w:rPr>
            </w:rPrChange>
          </w:rPr>
          <w:t xml:space="preserve"> opposite way of s</w:t>
        </w:r>
        <w:r>
          <w:rPr>
            <w:rStyle w:val="CodeZchn"/>
            <w:rFonts w:asciiTheme="minorHAnsi" w:hAnsiTheme="minorHAnsi"/>
            <w:noProof w:val="0"/>
            <w:sz w:val="22"/>
          </w:rPr>
          <w:t>ending messages, from client to server is al</w:t>
        </w:r>
      </w:ins>
      <w:ins w:id="641" w:author="Franz Kellner" w:date="2018-10-31T10:34:00Z">
        <w:r>
          <w:rPr>
            <w:rStyle w:val="CodeZchn"/>
            <w:rFonts w:asciiTheme="minorHAnsi" w:hAnsiTheme="minorHAnsi"/>
            <w:noProof w:val="0"/>
            <w:sz w:val="22"/>
          </w:rPr>
          <w:t xml:space="preserve">so done through the Hub, as shown in </w:t>
        </w:r>
        <w:r>
          <w:rPr>
            <w:rStyle w:val="CodeZchn"/>
            <w:rFonts w:asciiTheme="minorHAnsi" w:hAnsiTheme="minorHAnsi"/>
            <w:noProof w:val="0"/>
            <w:sz w:val="22"/>
          </w:rPr>
          <w:fldChar w:fldCharType="begin"/>
        </w:r>
        <w:r>
          <w:rPr>
            <w:rStyle w:val="CodeZchn"/>
            <w:rFonts w:asciiTheme="minorHAnsi" w:hAnsiTheme="minorHAnsi"/>
            <w:noProof w:val="0"/>
            <w:sz w:val="22"/>
          </w:rPr>
          <w:instrText xml:space="preserve"> REF _Ref528741069 \h </w:instrText>
        </w:r>
        <w:r>
          <w:rPr>
            <w:rStyle w:val="CodeZchn"/>
            <w:rFonts w:asciiTheme="minorHAnsi" w:hAnsiTheme="minorHAnsi"/>
            <w:noProof w:val="0"/>
            <w:sz w:val="22"/>
          </w:rPr>
        </w:r>
      </w:ins>
      <w:r>
        <w:rPr>
          <w:rStyle w:val="CodeZchn"/>
          <w:rFonts w:asciiTheme="minorHAnsi" w:hAnsiTheme="minorHAnsi"/>
          <w:noProof w:val="0"/>
          <w:sz w:val="22"/>
        </w:rPr>
        <w:fldChar w:fldCharType="separate"/>
      </w:r>
      <w:ins w:id="642" w:author="Franz Kellner" w:date="2018-10-31T10:34:00Z">
        <w:r>
          <w:t xml:space="preserve">Fig </w:t>
        </w:r>
        <w:r>
          <w:rPr>
            <w:noProof/>
          </w:rPr>
          <w:t>2</w:t>
        </w:r>
        <w:r>
          <w:rPr>
            <w:rStyle w:val="CodeZchn"/>
            <w:rFonts w:asciiTheme="minorHAnsi" w:hAnsiTheme="minorHAnsi"/>
            <w:noProof w:val="0"/>
            <w:sz w:val="22"/>
          </w:rPr>
          <w:fldChar w:fldCharType="end"/>
        </w:r>
        <w:r>
          <w:rPr>
            <w:rStyle w:val="CodeZchn"/>
            <w:rFonts w:asciiTheme="minorHAnsi" w:hAnsiTheme="minorHAnsi"/>
            <w:noProof w:val="0"/>
            <w:sz w:val="22"/>
          </w:rPr>
          <w:t>.</w:t>
        </w:r>
      </w:ins>
    </w:p>
    <w:p w:rsidR="00A546BC" w:rsidRDefault="00A546BC" w:rsidP="00A546BC">
      <w:pPr>
        <w:pStyle w:val="berschrift1"/>
        <w:rPr>
          <w:ins w:id="643" w:author="Franz Kellner" w:date="2018-10-29T12:13:00Z"/>
        </w:rPr>
      </w:pPr>
      <w:bookmarkStart w:id="644" w:name="_GoBack"/>
      <w:bookmarkEnd w:id="644"/>
      <w:ins w:id="645" w:author="Franz Kellner" w:date="2018-10-29T12:13:00Z">
        <w:r>
          <w:t>Installation</w:t>
        </w:r>
      </w:ins>
    </w:p>
    <w:p w:rsidR="00A546BC" w:rsidRPr="00A546BC" w:rsidRDefault="00A546BC">
      <w:pPr>
        <w:rPr>
          <w:ins w:id="646" w:author="Franz Kellner" w:date="2018-10-29T12:13:00Z"/>
        </w:rPr>
      </w:pPr>
      <w:ins w:id="647" w:author="Franz Kellner" w:date="2018-10-29T12:13:00Z">
        <w:r>
          <w:t>External Communication is installed by deploying it within the Service Fabric C</w:t>
        </w:r>
      </w:ins>
      <w:ins w:id="648" w:author="Franz Kellner" w:date="2018-10-29T12:14:00Z">
        <w:r>
          <w:t>luster Application “Assistant”.</w:t>
        </w:r>
      </w:ins>
      <w:ins w:id="649" w:author="Franz Kellner" w:date="2018-10-29T12:15:00Z">
        <w:r>
          <w:t xml:space="preserve"> </w:t>
        </w:r>
      </w:ins>
    </w:p>
    <w:p w:rsidR="00A546BC" w:rsidRDefault="00A546BC" w:rsidP="00A546BC">
      <w:pPr>
        <w:pStyle w:val="berschrift1"/>
        <w:rPr>
          <w:ins w:id="650" w:author="Franz Kellner" w:date="2018-10-29T12:14:00Z"/>
        </w:rPr>
      </w:pPr>
      <w:ins w:id="651" w:author="Franz Kellner" w:date="2018-10-29T12:13:00Z">
        <w:r>
          <w:t>Configuration</w:t>
        </w:r>
      </w:ins>
    </w:p>
    <w:p w:rsidR="00A546BC" w:rsidRPr="00A546BC" w:rsidRDefault="002B1EFD">
      <w:pPr>
        <w:rPr>
          <w:ins w:id="652" w:author="Franz Kellner" w:date="2018-10-29T12:13:00Z"/>
        </w:rPr>
      </w:pPr>
      <w:proofErr w:type="spellStart"/>
      <w:ins w:id="653" w:author="Franz Kellner" w:date="2018-10-29T12:46:00Z">
        <w:r>
          <w:t>NLog</w:t>
        </w:r>
      </w:ins>
      <w:proofErr w:type="spellEnd"/>
    </w:p>
    <w:p w:rsidR="00A546BC" w:rsidRDefault="00A546BC" w:rsidP="00A546BC">
      <w:pPr>
        <w:pStyle w:val="berschrift1"/>
        <w:rPr>
          <w:ins w:id="654" w:author="Franz Kellner" w:date="2018-10-29T12:14:00Z"/>
        </w:rPr>
      </w:pPr>
      <w:ins w:id="655" w:author="Franz Kellner" w:date="2018-10-29T12:13:00Z">
        <w:r>
          <w:t>Dependencies</w:t>
        </w:r>
      </w:ins>
    </w:p>
    <w:p w:rsidR="00A546BC" w:rsidRDefault="00A546BC">
      <w:pPr>
        <w:rPr>
          <w:ins w:id="656" w:author="Franz Kellner" w:date="2018-10-30T12:40:00Z"/>
        </w:rPr>
      </w:pPr>
      <w:ins w:id="657" w:author="Franz Kellner" w:date="2018-10-29T12:14:00Z">
        <w:r>
          <w:t>All other services of the Service Fabric Application “Assistant” also have to be deployed onto the cluster.</w:t>
        </w:r>
      </w:ins>
      <w:ins w:id="658" w:author="Franz Kellner" w:date="2018-10-29T12:15:00Z">
        <w:r>
          <w:t xml:space="preserve"> The Service Fabric Application “Access Control” must also be deployed an</w:t>
        </w:r>
      </w:ins>
      <w:ins w:id="659" w:author="Franz Kellner" w:date="2018-10-29T12:16:00Z">
        <w:r>
          <w:t>d accessible on the cluster.</w:t>
        </w:r>
      </w:ins>
    </w:p>
    <w:p w:rsidR="00487E3E" w:rsidRPr="00487E3E" w:rsidRDefault="00487E3E" w:rsidP="00487E3E">
      <w:pPr>
        <w:rPr>
          <w:ins w:id="660" w:author="Franz Kellner" w:date="2018-10-30T12:40:00Z"/>
          <w:rPrChange w:id="661" w:author="Franz Kellner" w:date="2018-10-30T12:41:00Z">
            <w:rPr>
              <w:ins w:id="662" w:author="Franz Kellner" w:date="2018-10-30T12:40:00Z"/>
              <w:lang w:val="de-AT"/>
            </w:rPr>
          </w:rPrChange>
        </w:rPr>
      </w:pPr>
      <w:ins w:id="663" w:author="Franz Kellner" w:date="2018-10-30T12:40:00Z">
        <w:r w:rsidRPr="00487E3E">
          <w:rPr>
            <w:rPrChange w:id="664" w:author="Franz Kellner" w:date="2018-10-30T12:41:00Z">
              <w:rPr>
                <w:lang w:val="de-AT"/>
              </w:rPr>
            </w:rPrChange>
          </w:rPr>
          <w:t>External Communication requires the follow</w:t>
        </w:r>
      </w:ins>
      <w:ins w:id="665" w:author="Franz Kellner" w:date="2018-10-30T12:41:00Z">
        <w:r w:rsidRPr="00487E3E">
          <w:rPr>
            <w:rPrChange w:id="666" w:author="Franz Kellner" w:date="2018-10-30T12:41:00Z">
              <w:rPr>
                <w:lang w:val="de-AT"/>
              </w:rPr>
            </w:rPrChange>
          </w:rPr>
          <w:t xml:space="preserve">ing libraries </w:t>
        </w:r>
        <w:r>
          <w:t>which are not available from the s</w:t>
        </w:r>
      </w:ins>
      <w:ins w:id="667" w:author="Franz Kellner" w:date="2018-10-30T12:40:00Z">
        <w:r w:rsidRPr="00487E3E">
          <w:rPr>
            <w:rPrChange w:id="668" w:author="Franz Kellner" w:date="2018-10-30T12:41:00Z">
              <w:rPr>
                <w:lang w:val="de-AT"/>
              </w:rPr>
            </w:rPrChange>
          </w:rPr>
          <w:t>tandard</w:t>
        </w:r>
      </w:ins>
      <w:ins w:id="669" w:author="Franz Kellner" w:date="2018-10-30T12:41:00Z">
        <w:r>
          <w:t xml:space="preserve"> </w:t>
        </w:r>
        <w:proofErr w:type="spellStart"/>
        <w:r>
          <w:t>n</w:t>
        </w:r>
      </w:ins>
      <w:ins w:id="670" w:author="Franz Kellner" w:date="2018-10-30T12:40:00Z">
        <w:r w:rsidRPr="00487E3E">
          <w:rPr>
            <w:rPrChange w:id="671" w:author="Franz Kellner" w:date="2018-10-30T12:41:00Z">
              <w:rPr>
                <w:lang w:val="de-AT"/>
              </w:rPr>
            </w:rPrChange>
          </w:rPr>
          <w:t>uget</w:t>
        </w:r>
      </w:ins>
      <w:proofErr w:type="spellEnd"/>
      <w:ins w:id="672" w:author="Franz Kellner" w:date="2018-10-30T12:41:00Z">
        <w:r>
          <w:t xml:space="preserve"> </w:t>
        </w:r>
      </w:ins>
      <w:ins w:id="673" w:author="Franz Kellner" w:date="2018-10-30T12:40:00Z">
        <w:r w:rsidRPr="00487E3E">
          <w:rPr>
            <w:rPrChange w:id="674" w:author="Franz Kellner" w:date="2018-10-30T12:41:00Z">
              <w:rPr>
                <w:lang w:val="de-AT"/>
              </w:rPr>
            </w:rPrChange>
          </w:rPr>
          <w:t>serve</w:t>
        </w:r>
      </w:ins>
      <w:ins w:id="675" w:author="Franz Kellner" w:date="2018-10-30T12:41:00Z">
        <w:r>
          <w:t>r</w:t>
        </w:r>
      </w:ins>
      <w:ins w:id="676" w:author="Franz Kellner" w:date="2018-10-30T12:40:00Z">
        <w:r w:rsidRPr="00487E3E">
          <w:rPr>
            <w:rPrChange w:id="677" w:author="Franz Kellner" w:date="2018-10-30T12:41:00Z">
              <w:rPr>
                <w:lang w:val="de-AT"/>
              </w:rPr>
            </w:rPrChange>
          </w:rPr>
          <w:t>:</w:t>
        </w:r>
      </w:ins>
    </w:p>
    <w:p w:rsidR="00487E3E" w:rsidRPr="00A546BC" w:rsidRDefault="00487E3E">
      <w:pPr>
        <w:pStyle w:val="Listenabsatz"/>
        <w:numPr>
          <w:ilvl w:val="0"/>
          <w:numId w:val="1"/>
        </w:numPr>
        <w:rPr>
          <w:ins w:id="678" w:author="Franz Kellner" w:date="2018-10-29T12:13:00Z"/>
        </w:rPr>
        <w:pPrChange w:id="679" w:author="Franz Kellner" w:date="2018-10-30T12:41:00Z">
          <w:pPr/>
        </w:pPrChange>
      </w:pPr>
      <w:proofErr w:type="spellStart"/>
      <w:proofErr w:type="gramStart"/>
      <w:ins w:id="680" w:author="Franz Kellner" w:date="2018-10-30T12:40:00Z">
        <w:r w:rsidRPr="00487E3E">
          <w:rPr>
            <w:rPrChange w:id="681" w:author="Franz Kellner" w:date="2018-10-30T12:41:00Z">
              <w:rPr>
                <w:lang w:val="de-AT"/>
              </w:rPr>
            </w:rPrChange>
          </w:rPr>
          <w:t>BreanosConnectors.Kpu.Communication.Common</w:t>
        </w:r>
      </w:ins>
      <w:proofErr w:type="spellEnd"/>
      <w:proofErr w:type="gramEnd"/>
    </w:p>
    <w:p w:rsidR="00A546BC" w:rsidRDefault="00A546BC" w:rsidP="00A546BC">
      <w:pPr>
        <w:pStyle w:val="berschrift1"/>
        <w:rPr>
          <w:ins w:id="682" w:author="Franz Kellner" w:date="2018-10-29T12:16:00Z"/>
        </w:rPr>
      </w:pPr>
      <w:ins w:id="683" w:author="Franz Kellner" w:date="2018-10-29T12:13:00Z">
        <w:r>
          <w:t>Requirements</w:t>
        </w:r>
      </w:ins>
    </w:p>
    <w:p w:rsidR="00893A16" w:rsidRDefault="00893A16" w:rsidP="00893A16">
      <w:pPr>
        <w:rPr>
          <w:ins w:id="684" w:author="Franz Kellner" w:date="2018-10-29T12:17:00Z"/>
        </w:rPr>
      </w:pPr>
      <w:ins w:id="685" w:author="Franz Kellner" w:date="2018-10-29T12:16:00Z">
        <w:r>
          <w:t>For External Communication to be used, port 4042 of the Node’s sy</w:t>
        </w:r>
      </w:ins>
      <w:ins w:id="686" w:author="Franz Kellner" w:date="2018-10-29T12:17:00Z">
        <w:r>
          <w:t xml:space="preserve">stem it’s deployed on must be accessible. </w:t>
        </w:r>
      </w:ins>
    </w:p>
    <w:p w:rsidR="002B1EFD" w:rsidRDefault="00893A16">
      <w:pPr>
        <w:rPr>
          <w:ins w:id="687" w:author="Franz Kellner" w:date="2018-10-29T12:46:00Z"/>
        </w:rPr>
      </w:pPr>
      <w:ins w:id="688" w:author="Franz Kellner" w:date="2018-10-29T12:17:00Z">
        <w:r>
          <w:lastRenderedPageBreak/>
          <w:t>At present, External Communication must be installed on exactly one Node of the cluster. This is because External Communication is desi</w:t>
        </w:r>
      </w:ins>
      <w:ins w:id="689" w:author="Franz Kellner" w:date="2018-10-29T12:18:00Z">
        <w:r>
          <w:t>gned as a “stateless service” with the Service Fabric Application</w:t>
        </w:r>
      </w:ins>
      <w:ins w:id="690" w:author="Franz Kellner" w:date="2018-10-29T12:19:00Z">
        <w:r>
          <w:t xml:space="preserve"> and the forwarding logic for model updates wouldn’t work if it were running on more than one node.</w:t>
        </w:r>
      </w:ins>
    </w:p>
    <w:p w:rsidR="002B1EFD" w:rsidRPr="00893A16" w:rsidRDefault="002B1EFD">
      <w:pPr>
        <w:rPr>
          <w:rPrChange w:id="691" w:author="Franz Kellner" w:date="2018-10-29T12:16:00Z">
            <w:rPr>
              <w:lang w:val="en-GB"/>
            </w:rPr>
          </w:rPrChange>
        </w:rPr>
      </w:pPr>
      <w:ins w:id="692" w:author="Franz Kellner" w:date="2018-10-29T12:46:00Z">
        <w:r>
          <w:t xml:space="preserve">Logging is implemented via </w:t>
        </w:r>
        <w:proofErr w:type="spellStart"/>
        <w:r>
          <w:t>NLog</w:t>
        </w:r>
        <w:proofErr w:type="spellEnd"/>
        <w:r>
          <w:t xml:space="preserve"> which can ut</w:t>
        </w:r>
      </w:ins>
      <w:ins w:id="693" w:author="Franz Kellner" w:date="2018-10-29T12:47:00Z">
        <w:r>
          <w:t>ilize an existing database as the logging target</w:t>
        </w:r>
      </w:ins>
      <w:ins w:id="694" w:author="Franz Kellner" w:date="2018-10-29T12:48:00Z">
        <w:r>
          <w:t xml:space="preserve"> which then needs an accessible DBMS with writable database.</w:t>
        </w:r>
      </w:ins>
    </w:p>
    <w:sectPr w:rsidR="002B1EFD" w:rsidRPr="00893A1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C58EF"/>
    <w:multiLevelType w:val="hybridMultilevel"/>
    <w:tmpl w:val="086A2682"/>
    <w:lvl w:ilvl="0" w:tplc="59C09F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z Kellner">
    <w15:presenceInfo w15:providerId="AD" w15:userId="S::Kellner@breanos.com::ee1e57d3-465f-4d37-a9fc-fc23fab6e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41"/>
    <w:rsid w:val="000408E7"/>
    <w:rsid w:val="0013389B"/>
    <w:rsid w:val="001A6785"/>
    <w:rsid w:val="001F3698"/>
    <w:rsid w:val="00227885"/>
    <w:rsid w:val="002B1EFD"/>
    <w:rsid w:val="002C134C"/>
    <w:rsid w:val="00375CA0"/>
    <w:rsid w:val="003C62BE"/>
    <w:rsid w:val="0045328F"/>
    <w:rsid w:val="00454FA5"/>
    <w:rsid w:val="00487E3E"/>
    <w:rsid w:val="004E3A99"/>
    <w:rsid w:val="00574452"/>
    <w:rsid w:val="005A7626"/>
    <w:rsid w:val="006E62AC"/>
    <w:rsid w:val="007106DE"/>
    <w:rsid w:val="007E0527"/>
    <w:rsid w:val="00822BF7"/>
    <w:rsid w:val="00893A16"/>
    <w:rsid w:val="008F4741"/>
    <w:rsid w:val="009A2D86"/>
    <w:rsid w:val="009C6F96"/>
    <w:rsid w:val="00A546BC"/>
    <w:rsid w:val="00AE643F"/>
    <w:rsid w:val="00B02EF2"/>
    <w:rsid w:val="00B2266C"/>
    <w:rsid w:val="00BD7BFE"/>
    <w:rsid w:val="00BF036D"/>
    <w:rsid w:val="00C277EF"/>
    <w:rsid w:val="00C94803"/>
    <w:rsid w:val="00E613F6"/>
    <w:rsid w:val="00EC0AF6"/>
    <w:rsid w:val="00F0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7911"/>
  <w15:chartTrackingRefBased/>
  <w15:docId w15:val="{73F3C20B-F32A-4116-853A-C8AD72AC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4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643F"/>
    <w:pPr>
      <w:ind w:left="720"/>
      <w:contextualSpacing/>
    </w:pPr>
  </w:style>
  <w:style w:type="paragraph" w:styleId="Sprechblasentext">
    <w:name w:val="Balloon Text"/>
    <w:basedOn w:val="Standard"/>
    <w:link w:val="SprechblasentextZchn"/>
    <w:uiPriority w:val="99"/>
    <w:semiHidden/>
    <w:unhideWhenUsed/>
    <w:rsid w:val="00BD7BF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D7BFE"/>
    <w:rPr>
      <w:rFonts w:ascii="Segoe UI" w:hAnsi="Segoe UI" w:cs="Segoe UI"/>
      <w:sz w:val="18"/>
      <w:szCs w:val="18"/>
    </w:rPr>
  </w:style>
  <w:style w:type="character" w:customStyle="1" w:styleId="berschrift1Zchn">
    <w:name w:val="Überschrift 1 Zchn"/>
    <w:basedOn w:val="Absatz-Standardschriftart"/>
    <w:link w:val="berschrift1"/>
    <w:uiPriority w:val="9"/>
    <w:rsid w:val="00A546BC"/>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C1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autoRedefine/>
    <w:qFormat/>
    <w:rsid w:val="006E62AC"/>
    <w:pPr>
      <w:pPrChange w:id="0" w:author="Franz Kellner" w:date="2018-10-31T10:00:00Z">
        <w:pPr>
          <w:autoSpaceDE w:val="0"/>
          <w:autoSpaceDN w:val="0"/>
          <w:adjustRightInd w:val="0"/>
        </w:pPr>
      </w:pPrChange>
    </w:pPr>
    <w:rPr>
      <w:rFonts w:ascii="Consolas" w:hAnsi="Consolas"/>
      <w:noProof/>
      <w:sz w:val="19"/>
      <w:rPrChange w:id="0" w:author="Franz Kellner" w:date="2018-10-31T10:00:00Z">
        <w:rPr>
          <w:rFonts w:ascii="Consolas" w:eastAsiaTheme="minorHAnsi" w:hAnsi="Consolas" w:cs="Consolas"/>
          <w:sz w:val="19"/>
          <w:szCs w:val="19"/>
          <w:lang w:val="de-AT" w:eastAsia="en-US" w:bidi="ar-SA"/>
        </w:rPr>
      </w:rPrChange>
    </w:rPr>
  </w:style>
  <w:style w:type="paragraph" w:styleId="Beschriftung">
    <w:name w:val="caption"/>
    <w:basedOn w:val="Standard"/>
    <w:next w:val="Standard"/>
    <w:uiPriority w:val="35"/>
    <w:unhideWhenUsed/>
    <w:qFormat/>
    <w:rsid w:val="002C134C"/>
    <w:pPr>
      <w:spacing w:after="200" w:line="240" w:lineRule="auto"/>
    </w:pPr>
    <w:rPr>
      <w:i/>
      <w:iCs/>
      <w:color w:val="44546A" w:themeColor="text2"/>
      <w:sz w:val="18"/>
      <w:szCs w:val="18"/>
    </w:rPr>
  </w:style>
  <w:style w:type="character" w:customStyle="1" w:styleId="CodeZchn">
    <w:name w:val="Code Zchn"/>
    <w:basedOn w:val="Absatz-Standardschriftart"/>
    <w:link w:val="Code"/>
    <w:rsid w:val="006E62AC"/>
    <w:rPr>
      <w:rFonts w:ascii="Consolas" w:hAnsi="Consolas"/>
      <w:noProof/>
      <w:sz w:val="19"/>
    </w:rPr>
  </w:style>
  <w:style w:type="paragraph" w:styleId="KeinLeerraum">
    <w:name w:val="No Spacing"/>
    <w:uiPriority w:val="1"/>
    <w:qFormat/>
    <w:rsid w:val="006E62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DEE-78C8-48A0-A8B1-7B0503FE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1689</Words>
  <Characters>10647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Bezdedeanu</dc:creator>
  <cp:keywords/>
  <dc:description/>
  <cp:lastModifiedBy>Franz Kellner</cp:lastModifiedBy>
  <cp:revision>2</cp:revision>
  <dcterms:created xsi:type="dcterms:W3CDTF">2018-10-31T09:34:00Z</dcterms:created>
  <dcterms:modified xsi:type="dcterms:W3CDTF">2018-10-31T09:34:00Z</dcterms:modified>
</cp:coreProperties>
</file>