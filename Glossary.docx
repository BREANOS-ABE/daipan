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14:paraId="0E748E82" w14:textId="77777777" w:rsidR="001E6EDA" w:rsidRPr="00AB5633" w:rsidRDefault="00836836" w:rsidP="00736C0B">
      <w:pPr>
        <w:pStyle w:val="Titel"/>
        <w:rPr>
          <w:lang w:val="en-US"/>
        </w:rPr>
      </w:pPr>
      <w:r w:rsidRPr="00AB5633">
        <w:rPr>
          <w:noProof/>
          <w:lang w:val="en-US"/>
        </w:rPr>
        <mc:AlternateContent>
          <mc:Choice Requires="wpc">
            <w:drawing>
              <wp:anchor distT="0" distB="0" distL="114300" distR="114300" simplePos="0" relativeHeight="251658240" behindDoc="1" locked="0" layoutInCell="1" allowOverlap="1" wp14:anchorId="23ED0617" wp14:editId="570F60F1">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24860A63"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14:paraId="288BC4B4" w14:textId="77777777" w:rsidR="001E6EDA" w:rsidRPr="00AB5633" w:rsidRDefault="001E6EDA" w:rsidP="00736C0B">
      <w:pPr>
        <w:pStyle w:val="Titel"/>
        <w:rPr>
          <w:lang w:val="en-US"/>
        </w:rPr>
      </w:pPr>
    </w:p>
    <w:p w14:paraId="1505FF11" w14:textId="77777777" w:rsidR="00074412" w:rsidRPr="009D4261" w:rsidRDefault="00035CFE" w:rsidP="00074412">
      <w:pPr>
        <w:pStyle w:val="Titel-1"/>
        <w:rPr>
          <w:lang w:val="en-GB"/>
          <w:rPrChange w:id="1" w:author="Achim Bernhard" w:date="2018-06-11T16:40:00Z">
            <w:rPr/>
          </w:rPrChange>
        </w:rPr>
      </w:pPr>
      <w:r w:rsidRPr="009D4261">
        <w:rPr>
          <w:lang w:val="en-GB"/>
          <w:rPrChange w:id="2" w:author="Achim Bernhard" w:date="2018-06-11T16:40:00Z">
            <w:rPr/>
          </w:rPrChange>
        </w:rPr>
        <w:t>DAIPAN</w:t>
      </w:r>
    </w:p>
    <w:p w14:paraId="2216E234" w14:textId="46D2ECE2" w:rsidR="00074412" w:rsidRPr="009D4261" w:rsidRDefault="00035CFE" w:rsidP="00035CFE">
      <w:pPr>
        <w:pStyle w:val="Titel-1"/>
        <w:rPr>
          <w:lang w:val="en-GB"/>
          <w:rPrChange w:id="3" w:author="Achim Bernhard" w:date="2018-06-11T16:40:00Z">
            <w:rPr/>
          </w:rPrChange>
        </w:rPr>
      </w:pPr>
      <w:r w:rsidRPr="009D4261">
        <w:rPr>
          <w:lang w:val="en-GB"/>
          <w:rPrChange w:id="4" w:author="Achim Bernhard" w:date="2018-06-11T16:40:00Z">
            <w:rPr/>
          </w:rPrChange>
        </w:rPr>
        <w:t>Glossar</w:t>
      </w:r>
      <w:ins w:id="5" w:author="Achim Bernhard" w:date="2018-06-11T16:40:00Z">
        <w:r w:rsidR="009D4261" w:rsidRPr="009D4261">
          <w:rPr>
            <w:lang w:val="en-GB"/>
            <w:rPrChange w:id="6" w:author="Achim Bernhard" w:date="2018-06-11T16:40:00Z">
              <w:rPr/>
            </w:rPrChange>
          </w:rPr>
          <w:t>y</w:t>
        </w:r>
      </w:ins>
    </w:p>
    <w:p w14:paraId="62F0B31D" w14:textId="77777777" w:rsidR="00074412" w:rsidRPr="009D4261" w:rsidRDefault="00074412" w:rsidP="00074412">
      <w:pPr>
        <w:pStyle w:val="Titel-3"/>
        <w:rPr>
          <w:lang w:val="en-GB"/>
          <w:rPrChange w:id="7" w:author="Achim Bernhard" w:date="2018-06-11T16:40:00Z">
            <w:rPr/>
          </w:rPrChange>
        </w:rPr>
      </w:pPr>
    </w:p>
    <w:p w14:paraId="471451A7" w14:textId="77777777" w:rsidR="00074412" w:rsidRPr="009D4261" w:rsidRDefault="00074412" w:rsidP="00074412">
      <w:pPr>
        <w:pStyle w:val="Titel"/>
        <w:rPr>
          <w:lang w:val="en-GB"/>
          <w:rPrChange w:id="8" w:author="Achim Bernhard" w:date="2018-06-11T16:40:00Z">
            <w:rPr>
              <w:lang w:val="de-AT"/>
            </w:rPr>
          </w:rPrChange>
        </w:rPr>
      </w:pPr>
    </w:p>
    <w:p w14:paraId="718D3FA4" w14:textId="77777777" w:rsidR="00074412" w:rsidRPr="009D4261" w:rsidRDefault="00074412" w:rsidP="00074412">
      <w:pPr>
        <w:pStyle w:val="Titel"/>
        <w:rPr>
          <w:lang w:val="en-GB"/>
          <w:rPrChange w:id="9" w:author="Achim Bernhard" w:date="2018-06-11T16:40:00Z">
            <w:rPr>
              <w:lang w:val="de-AT"/>
            </w:rPr>
          </w:rPrChange>
        </w:rPr>
      </w:pPr>
    </w:p>
    <w:p w14:paraId="52CF7DD3" w14:textId="77777777" w:rsidR="00074412" w:rsidRPr="009D4261" w:rsidRDefault="00074412" w:rsidP="00074412">
      <w:pPr>
        <w:pStyle w:val="Titel"/>
        <w:rPr>
          <w:lang w:val="en-GB"/>
          <w:rPrChange w:id="10" w:author="Achim Bernhard" w:date="2018-06-11T16:40:00Z">
            <w:rPr>
              <w:lang w:val="de-AT"/>
            </w:rPr>
          </w:rPrChange>
        </w:rPr>
      </w:pPr>
    </w:p>
    <w:p w14:paraId="7D1ADC3E" w14:textId="77777777" w:rsidR="00736C0B" w:rsidRPr="009D4261" w:rsidRDefault="00736C0B" w:rsidP="00736C0B">
      <w:pPr>
        <w:pStyle w:val="Titel"/>
        <w:rPr>
          <w:lang w:val="en-GB"/>
          <w:rPrChange w:id="11" w:author="Achim Bernhard" w:date="2018-06-11T16:40:00Z">
            <w:rPr>
              <w:lang w:val="de-AT"/>
            </w:rPr>
          </w:rPrChange>
        </w:rPr>
      </w:pPr>
      <w:r w:rsidRPr="00AB5633">
        <w:rPr>
          <w:noProof/>
          <w:lang w:val="en-US"/>
        </w:rPr>
        <w:drawing>
          <wp:anchor distT="0" distB="0" distL="114300" distR="114300" simplePos="0" relativeHeight="251659264" behindDoc="0" locked="0" layoutInCell="1" allowOverlap="1" wp14:anchorId="0406ED6C" wp14:editId="18CF02FB">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14:paraId="0A803980" w14:textId="77777777" w:rsidR="000B6706" w:rsidRPr="009D4261" w:rsidRDefault="000B6706" w:rsidP="009E6E4F">
      <w:pPr>
        <w:pStyle w:val="Titel"/>
        <w:rPr>
          <w:lang w:val="en-GB"/>
          <w:rPrChange w:id="12" w:author="Achim Bernhard" w:date="2018-06-11T16:40:00Z">
            <w:rPr>
              <w:lang w:val="de-AT"/>
            </w:rPr>
          </w:rPrChange>
        </w:rPr>
      </w:pPr>
    </w:p>
    <w:p w14:paraId="742AAA74" w14:textId="77777777" w:rsidR="000B6706" w:rsidRPr="009D4261" w:rsidRDefault="000B6706" w:rsidP="001E6EDA">
      <w:pPr>
        <w:pStyle w:val="Titeladresse"/>
        <w:rPr>
          <w:lang w:val="en-GB"/>
          <w:rPrChange w:id="13" w:author="Achim Bernhard" w:date="2018-06-11T16:40:00Z">
            <w:rPr/>
          </w:rPrChange>
        </w:rPr>
      </w:pPr>
      <w:proofErr w:type="spellStart"/>
      <w:r w:rsidRPr="009D4261">
        <w:rPr>
          <w:lang w:val="en-GB"/>
          <w:rPrChange w:id="14" w:author="Achim Bernhard" w:date="2018-06-11T16:40:00Z">
            <w:rPr/>
          </w:rPrChange>
        </w:rPr>
        <w:t>Neutorstraße</w:t>
      </w:r>
      <w:proofErr w:type="spellEnd"/>
      <w:r w:rsidRPr="009D4261">
        <w:rPr>
          <w:lang w:val="en-GB"/>
          <w:rPrChange w:id="15" w:author="Achim Bernhard" w:date="2018-06-11T16:40:00Z">
            <w:rPr/>
          </w:rPrChange>
        </w:rPr>
        <w:t xml:space="preserve"> 13</w:t>
      </w:r>
      <w:r w:rsidRPr="009D4261">
        <w:rPr>
          <w:lang w:val="en-GB"/>
          <w:rPrChange w:id="16" w:author="Achim Bernhard" w:date="2018-06-11T16:40:00Z">
            <w:rPr/>
          </w:rPrChange>
        </w:rPr>
        <w:br/>
        <w:t>5020 Salzburg</w:t>
      </w:r>
    </w:p>
    <w:p w14:paraId="23DA24DF" w14:textId="77777777" w:rsidR="000B6706" w:rsidRPr="009D4261" w:rsidRDefault="004D30EC" w:rsidP="001E6EDA">
      <w:pPr>
        <w:pStyle w:val="Titeladresse"/>
        <w:rPr>
          <w:lang w:val="en-GB"/>
          <w:rPrChange w:id="17" w:author="Achim Bernhard" w:date="2018-06-11T16:40:00Z">
            <w:rPr/>
          </w:rPrChange>
        </w:rPr>
      </w:pPr>
      <w:r w:rsidRPr="009D4261">
        <w:rPr>
          <w:lang w:val="en-GB"/>
          <w:rPrChange w:id="18" w:author="Achim Bernhard" w:date="2018-06-11T16:40:00Z">
            <w:rPr/>
          </w:rPrChange>
        </w:rPr>
        <w:t>AUSTRIA</w:t>
      </w:r>
    </w:p>
    <w:p w14:paraId="02C534E4" w14:textId="77777777" w:rsidR="000B6706" w:rsidRPr="009D4261" w:rsidRDefault="000B6706" w:rsidP="001E6EDA">
      <w:pPr>
        <w:pStyle w:val="Titeladresse"/>
        <w:rPr>
          <w:lang w:val="en-GB"/>
          <w:rPrChange w:id="19" w:author="Achim Bernhard" w:date="2018-06-11T16:40:00Z">
            <w:rPr/>
          </w:rPrChange>
        </w:rPr>
      </w:pPr>
    </w:p>
    <w:p w14:paraId="628AB2F1" w14:textId="77777777" w:rsidR="000B6706" w:rsidRPr="009D4261" w:rsidRDefault="000B6706" w:rsidP="001E6EDA">
      <w:pPr>
        <w:pStyle w:val="Titeladresse"/>
        <w:rPr>
          <w:lang w:val="en-GB"/>
          <w:rPrChange w:id="20" w:author="Achim Bernhard" w:date="2018-06-11T16:40:00Z">
            <w:rPr/>
          </w:rPrChange>
        </w:rPr>
      </w:pPr>
      <w:r w:rsidRPr="009D4261">
        <w:rPr>
          <w:lang w:val="en-GB"/>
          <w:rPrChange w:id="21" w:author="Achim Bernhard" w:date="2018-06-11T16:40:00Z">
            <w:rPr/>
          </w:rPrChange>
        </w:rPr>
        <w:t>Tel: +43 (662) 276198-11</w:t>
      </w:r>
    </w:p>
    <w:p w14:paraId="7DFFB685" w14:textId="77777777" w:rsidR="000B6706" w:rsidRPr="00AB5633" w:rsidRDefault="000B6706" w:rsidP="001E6EDA">
      <w:pPr>
        <w:pStyle w:val="Titeladresse"/>
        <w:rPr>
          <w:lang w:val="en-US"/>
        </w:rPr>
      </w:pPr>
      <w:r w:rsidRPr="00AB5633">
        <w:rPr>
          <w:lang w:val="en-US"/>
        </w:rPr>
        <w:t>Fax: +43 (662) 276198-98</w:t>
      </w:r>
    </w:p>
    <w:p w14:paraId="5609FD88" w14:textId="77777777" w:rsidR="000B6706" w:rsidRPr="00AB5633" w:rsidRDefault="000B6706" w:rsidP="001E6EDA">
      <w:pPr>
        <w:pStyle w:val="Titeladresse"/>
        <w:rPr>
          <w:lang w:val="en-US"/>
        </w:rPr>
      </w:pPr>
      <w:r w:rsidRPr="00AB5633">
        <w:rPr>
          <w:lang w:val="en-US"/>
        </w:rPr>
        <w:t xml:space="preserve">Mail: </w:t>
      </w:r>
      <w:hyperlink r:id="rId11" w:history="1">
        <w:r w:rsidR="000C3CB5" w:rsidRPr="00AB5633">
          <w:rPr>
            <w:rStyle w:val="Hyperlink"/>
            <w:lang w:val="en-US"/>
          </w:rPr>
          <w:t>office@breanos.com</w:t>
        </w:r>
      </w:hyperlink>
    </w:p>
    <w:p w14:paraId="585035ED" w14:textId="77777777" w:rsidR="000C3CB5" w:rsidRPr="00AB5633" w:rsidRDefault="000C3CB5" w:rsidP="001E6EDA">
      <w:pPr>
        <w:pStyle w:val="Titeladresse"/>
        <w:rPr>
          <w:lang w:val="en-US"/>
        </w:rPr>
      </w:pPr>
    </w:p>
    <w:p w14:paraId="1831B80A" w14:textId="77777777" w:rsidR="000C3CB5" w:rsidRPr="00AB5633" w:rsidRDefault="000C3CB5" w:rsidP="001E6EDA">
      <w:pPr>
        <w:pStyle w:val="Titeladresse"/>
        <w:rPr>
          <w:lang w:val="en-US"/>
        </w:rPr>
      </w:pPr>
    </w:p>
    <w:p w14:paraId="466E2389" w14:textId="77777777" w:rsidR="000C3CB5" w:rsidRPr="00AB5633" w:rsidRDefault="000C3CB5" w:rsidP="001E6EDA">
      <w:pPr>
        <w:pStyle w:val="Titeladresse"/>
        <w:rPr>
          <w:lang w:val="en-US"/>
        </w:rPr>
      </w:pPr>
    </w:p>
    <w:p w14:paraId="0A5618B0" w14:textId="77777777" w:rsidR="000C3CB5" w:rsidRPr="00AB5633" w:rsidRDefault="000C3CB5" w:rsidP="001E6EDA">
      <w:pPr>
        <w:pStyle w:val="Titeladresse"/>
        <w:rPr>
          <w:lang w:val="en-US"/>
        </w:rPr>
      </w:pPr>
    </w:p>
    <w:p w14:paraId="23FDCA37" w14:textId="77777777" w:rsidR="000C3CB5" w:rsidRPr="00AB5633" w:rsidRDefault="000C3CB5" w:rsidP="001E6EDA">
      <w:pPr>
        <w:pStyle w:val="Titeladresse"/>
        <w:rPr>
          <w:lang w:val="en-US"/>
        </w:rPr>
      </w:pPr>
    </w:p>
    <w:p w14:paraId="5A43753F" w14:textId="77777777" w:rsidR="000C3CB5" w:rsidRPr="00AB5633" w:rsidRDefault="000C3CB5" w:rsidP="001E6EDA">
      <w:pPr>
        <w:pStyle w:val="Titeladresse"/>
        <w:rPr>
          <w:lang w:val="en-US"/>
        </w:rPr>
      </w:pPr>
    </w:p>
    <w:p w14:paraId="68F5E6D9" w14:textId="77777777" w:rsidR="000C3CB5" w:rsidRPr="00AB5633" w:rsidRDefault="000C3CB5" w:rsidP="001E6EDA">
      <w:pPr>
        <w:pStyle w:val="Titeladresse"/>
        <w:rPr>
          <w:lang w:val="en-US"/>
        </w:rPr>
      </w:pPr>
    </w:p>
    <w:p w14:paraId="3CA6016D" w14:textId="77777777" w:rsidR="000C3CB5" w:rsidRPr="00AB5633" w:rsidRDefault="000C3CB5" w:rsidP="001E6EDA">
      <w:pPr>
        <w:pStyle w:val="Titeladresse"/>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AB5633" w14:paraId="59A80320" w14:textId="77777777" w:rsidTr="00665D31">
        <w:tc>
          <w:tcPr>
            <w:tcW w:w="4531" w:type="dxa"/>
          </w:tcPr>
          <w:p w14:paraId="47919055" w14:textId="77777777" w:rsidR="00665D31" w:rsidRPr="00AB5633" w:rsidRDefault="00665D31" w:rsidP="00665D31">
            <w:pPr>
              <w:pStyle w:val="Titeladresse"/>
              <w:spacing w:before="60" w:after="60"/>
              <w:jc w:val="right"/>
              <w:rPr>
                <w:lang w:val="en-US"/>
              </w:rPr>
            </w:pPr>
            <w:r w:rsidRPr="00AB5633">
              <w:rPr>
                <w:lang w:val="en-US"/>
              </w:rPr>
              <w:t>Version</w:t>
            </w:r>
          </w:p>
        </w:tc>
        <w:tc>
          <w:tcPr>
            <w:tcW w:w="4531" w:type="dxa"/>
          </w:tcPr>
          <w:p w14:paraId="365AEFA3" w14:textId="7F789D6E" w:rsidR="00665D31" w:rsidRPr="00AB5633" w:rsidRDefault="00035CFE" w:rsidP="00665D31">
            <w:pPr>
              <w:pStyle w:val="Titeladresse"/>
              <w:spacing w:before="60" w:after="60"/>
              <w:jc w:val="left"/>
              <w:rPr>
                <w:lang w:val="en-US"/>
              </w:rPr>
            </w:pPr>
            <w:bookmarkStart w:id="22" w:name="Version"/>
            <w:r>
              <w:rPr>
                <w:lang w:val="en-US"/>
              </w:rPr>
              <w:t>1</w:t>
            </w:r>
            <w:r w:rsidR="00665D31" w:rsidRPr="00AB5633">
              <w:rPr>
                <w:lang w:val="en-US"/>
              </w:rPr>
              <w:t>.</w:t>
            </w:r>
            <w:bookmarkEnd w:id="22"/>
            <w:ins w:id="23" w:author="Achim Bernhard" w:date="2018-06-11T16:41:00Z">
              <w:r w:rsidR="009D4261">
                <w:rPr>
                  <w:lang w:val="en-US"/>
                </w:rPr>
                <w:t>5</w:t>
              </w:r>
            </w:ins>
            <w:del w:id="24" w:author="Achim Bernhard" w:date="2018-06-11T16:41:00Z">
              <w:r w:rsidDel="009D4261">
                <w:rPr>
                  <w:lang w:val="en-US"/>
                </w:rPr>
                <w:delText>4</w:delText>
              </w:r>
            </w:del>
          </w:p>
        </w:tc>
      </w:tr>
      <w:tr w:rsidR="00665D31" w:rsidRPr="00AB5633" w14:paraId="1B22CFD4" w14:textId="77777777" w:rsidTr="00665D31">
        <w:tc>
          <w:tcPr>
            <w:tcW w:w="4531" w:type="dxa"/>
          </w:tcPr>
          <w:p w14:paraId="1D8CC455" w14:textId="77777777" w:rsidR="00665D31" w:rsidRPr="00AB5633" w:rsidRDefault="00AB5633" w:rsidP="00665D31">
            <w:pPr>
              <w:pStyle w:val="Titeladresse"/>
              <w:spacing w:before="60" w:after="60"/>
              <w:jc w:val="right"/>
              <w:rPr>
                <w:lang w:val="en-US"/>
              </w:rPr>
            </w:pPr>
            <w:r>
              <w:rPr>
                <w:lang w:val="en-US"/>
              </w:rPr>
              <w:t>Date</w:t>
            </w:r>
          </w:p>
        </w:tc>
        <w:tc>
          <w:tcPr>
            <w:tcW w:w="4531" w:type="dxa"/>
          </w:tcPr>
          <w:p w14:paraId="3C54C553" w14:textId="5EDC5D39" w:rsidR="00665D31" w:rsidRPr="00AB5633" w:rsidRDefault="00A65F33" w:rsidP="00665D31">
            <w:pPr>
              <w:pStyle w:val="Titeladresse"/>
              <w:spacing w:before="60" w:after="60"/>
              <w:jc w:val="left"/>
              <w:rPr>
                <w:lang w:val="en-US"/>
              </w:rPr>
            </w:pPr>
            <w:r>
              <w:rPr>
                <w:lang w:val="en-US"/>
              </w:rPr>
              <w:fldChar w:fldCharType="begin"/>
            </w:r>
            <w:r>
              <w:rPr>
                <w:lang w:val="en-US"/>
              </w:rPr>
              <w:instrText xml:space="preserve"> DATE  \@ "d MMMM yyyy"  \* MERGEFORMAT </w:instrText>
            </w:r>
            <w:r>
              <w:rPr>
                <w:lang w:val="en-US"/>
              </w:rPr>
              <w:fldChar w:fldCharType="separate"/>
            </w:r>
            <w:ins w:id="25" w:author="Eduard Bezdedeanu" w:date="2018-09-10T08:04:00Z">
              <w:r w:rsidR="00C5145B">
                <w:rPr>
                  <w:noProof/>
                  <w:lang w:val="en-US"/>
                </w:rPr>
                <w:t>10 September 2018</w:t>
              </w:r>
            </w:ins>
            <w:ins w:id="26" w:author="Achim Bernhard" w:date="2018-06-11T16:44:00Z">
              <w:del w:id="27" w:author="Eduard Bezdedeanu" w:date="2018-06-12T09:21:00Z">
                <w:r w:rsidR="009D4261" w:rsidDel="00D472C1">
                  <w:rPr>
                    <w:noProof/>
                    <w:lang w:val="en-US"/>
                  </w:rPr>
                  <w:delText>11 June 2018</w:delText>
                </w:r>
              </w:del>
            </w:ins>
            <w:del w:id="28" w:author="Eduard Bezdedeanu" w:date="2018-06-12T09:21:00Z">
              <w:r w:rsidDel="00D472C1">
                <w:rPr>
                  <w:noProof/>
                  <w:lang w:val="en-US"/>
                </w:rPr>
                <w:delText>22 May 2018</w:delText>
              </w:r>
            </w:del>
            <w:r>
              <w:rPr>
                <w:lang w:val="en-US"/>
              </w:rPr>
              <w:fldChar w:fldCharType="end"/>
            </w:r>
          </w:p>
        </w:tc>
      </w:tr>
    </w:tbl>
    <w:p w14:paraId="218BC738" w14:textId="77777777" w:rsidR="009055E7" w:rsidRPr="00AB5633" w:rsidRDefault="009055E7">
      <w:pPr>
        <w:spacing w:before="0" w:after="0"/>
        <w:jc w:val="left"/>
        <w:rPr>
          <w:lang w:val="en-US"/>
        </w:rPr>
      </w:pPr>
      <w:r w:rsidRPr="00AB5633">
        <w:rPr>
          <w:lang w:val="en-US"/>
        </w:rPr>
        <w:br w:type="page"/>
      </w:r>
    </w:p>
    <w:p w14:paraId="0A666299" w14:textId="77777777" w:rsidR="000C3CB5" w:rsidRPr="00AB5633" w:rsidRDefault="000C3CB5" w:rsidP="001E6EDA">
      <w:pPr>
        <w:rPr>
          <w:lang w:val="en-US"/>
        </w:rPr>
      </w:pPr>
    </w:p>
    <w:bookmarkEnd w:id="0"/>
    <w:p w14:paraId="14E1445A" w14:textId="77777777" w:rsidR="00667E11" w:rsidRPr="00305F76" w:rsidRDefault="00305F76" w:rsidP="00305F76">
      <w:pPr>
        <w:pStyle w:val="KeinLeerraum"/>
        <w:spacing w:beforeLines="200" w:before="480" w:afterLines="130" w:after="312"/>
        <w:rPr>
          <w:rStyle w:val="IntensiverVerweis"/>
          <w:sz w:val="28"/>
          <w:szCs w:val="28"/>
        </w:rPr>
      </w:pPr>
      <w:r>
        <w:rPr>
          <w:rStyle w:val="IntensiverVerweis"/>
          <w:sz w:val="28"/>
          <w:szCs w:val="28"/>
        </w:rPr>
        <w:t>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667E11" w:rsidRPr="00AB5633" w14:paraId="1DF90E4B" w14:textId="77777777" w:rsidTr="0038080A">
        <w:tc>
          <w:tcPr>
            <w:tcW w:w="1615" w:type="dxa"/>
            <w:shd w:val="clear" w:color="auto" w:fill="auto"/>
          </w:tcPr>
          <w:p w14:paraId="2107F016" w14:textId="77777777" w:rsidR="00667E11" w:rsidRPr="00AB5633" w:rsidRDefault="00667E11" w:rsidP="0038080A">
            <w:pPr>
              <w:rPr>
                <w:lang w:val="en-US"/>
              </w:rPr>
            </w:pPr>
            <w:r>
              <w:rPr>
                <w:lang w:val="en-US"/>
              </w:rPr>
              <w:t>Date</w:t>
            </w:r>
          </w:p>
        </w:tc>
        <w:tc>
          <w:tcPr>
            <w:tcW w:w="1064" w:type="dxa"/>
            <w:shd w:val="clear" w:color="auto" w:fill="auto"/>
          </w:tcPr>
          <w:p w14:paraId="48924918" w14:textId="77777777" w:rsidR="00667E11" w:rsidRPr="00AB5633" w:rsidRDefault="00667E11" w:rsidP="0038080A">
            <w:pPr>
              <w:rPr>
                <w:lang w:val="en-US"/>
              </w:rPr>
            </w:pPr>
            <w:r w:rsidRPr="00AB5633">
              <w:rPr>
                <w:lang w:val="en-US"/>
              </w:rPr>
              <w:t>Version</w:t>
            </w:r>
          </w:p>
        </w:tc>
        <w:tc>
          <w:tcPr>
            <w:tcW w:w="1886" w:type="dxa"/>
          </w:tcPr>
          <w:p w14:paraId="2F0AF40A" w14:textId="77777777" w:rsidR="00667E11" w:rsidRPr="00AB5633" w:rsidRDefault="00667E11" w:rsidP="0038080A">
            <w:pPr>
              <w:rPr>
                <w:lang w:val="en-US"/>
              </w:rPr>
            </w:pPr>
            <w:r>
              <w:rPr>
                <w:lang w:val="en-US"/>
              </w:rPr>
              <w:t>Editor</w:t>
            </w:r>
          </w:p>
        </w:tc>
        <w:tc>
          <w:tcPr>
            <w:tcW w:w="4389" w:type="dxa"/>
            <w:shd w:val="clear" w:color="auto" w:fill="auto"/>
          </w:tcPr>
          <w:p w14:paraId="5240E0B3" w14:textId="77777777" w:rsidR="00667E11" w:rsidRPr="00AB5633" w:rsidRDefault="00667E11" w:rsidP="0038080A">
            <w:pPr>
              <w:rPr>
                <w:lang w:val="en-US"/>
              </w:rPr>
            </w:pPr>
            <w:r>
              <w:rPr>
                <w:lang w:val="en-US"/>
              </w:rPr>
              <w:t>Description</w:t>
            </w:r>
          </w:p>
        </w:tc>
      </w:tr>
      <w:tr w:rsidR="00667E11" w:rsidRPr="00C5145B" w14:paraId="7EDADDBF" w14:textId="77777777" w:rsidTr="0038080A">
        <w:tc>
          <w:tcPr>
            <w:tcW w:w="1615" w:type="dxa"/>
            <w:shd w:val="clear" w:color="auto" w:fill="auto"/>
          </w:tcPr>
          <w:p w14:paraId="76A60FDC" w14:textId="77777777" w:rsidR="00667E11" w:rsidRPr="00AB5633" w:rsidRDefault="00667E11" w:rsidP="0038080A">
            <w:pPr>
              <w:rPr>
                <w:lang w:val="en-US"/>
              </w:rPr>
            </w:pPr>
            <w:r w:rsidRPr="00AB5633">
              <w:rPr>
                <w:lang w:val="en-US"/>
              </w:rPr>
              <w:t>2018-0</w:t>
            </w:r>
            <w:r>
              <w:rPr>
                <w:lang w:val="en-US"/>
              </w:rPr>
              <w:t>5</w:t>
            </w:r>
            <w:r w:rsidRPr="00AB5633">
              <w:rPr>
                <w:lang w:val="en-US"/>
              </w:rPr>
              <w:t>-</w:t>
            </w:r>
            <w:r>
              <w:rPr>
                <w:lang w:val="en-US"/>
              </w:rPr>
              <w:t>22</w:t>
            </w:r>
          </w:p>
        </w:tc>
        <w:tc>
          <w:tcPr>
            <w:tcW w:w="1064" w:type="dxa"/>
            <w:shd w:val="clear" w:color="auto" w:fill="auto"/>
          </w:tcPr>
          <w:p w14:paraId="5BBB691A" w14:textId="77777777" w:rsidR="00667E11" w:rsidRPr="00AB5633" w:rsidRDefault="00667E11" w:rsidP="0038080A">
            <w:pPr>
              <w:rPr>
                <w:lang w:val="en-US"/>
              </w:rPr>
            </w:pPr>
            <w:r w:rsidRPr="00AB5633">
              <w:rPr>
                <w:lang w:val="en-US"/>
              </w:rPr>
              <w:t>1.</w:t>
            </w:r>
            <w:r>
              <w:rPr>
                <w:lang w:val="en-US"/>
              </w:rPr>
              <w:t>4</w:t>
            </w:r>
          </w:p>
        </w:tc>
        <w:tc>
          <w:tcPr>
            <w:tcW w:w="1886" w:type="dxa"/>
          </w:tcPr>
          <w:p w14:paraId="3FBBDFCA" w14:textId="77777777" w:rsidR="00667E11" w:rsidRPr="00AB5633" w:rsidRDefault="00667E11" w:rsidP="0038080A">
            <w:pPr>
              <w:tabs>
                <w:tab w:val="left" w:pos="939"/>
              </w:tabs>
              <w:rPr>
                <w:lang w:val="en-US"/>
              </w:rPr>
            </w:pPr>
            <w:r>
              <w:rPr>
                <w:lang w:val="en-US"/>
              </w:rPr>
              <w:t>FKE</w:t>
            </w:r>
            <w:r>
              <w:rPr>
                <w:lang w:val="en-US"/>
              </w:rPr>
              <w:tab/>
            </w:r>
          </w:p>
        </w:tc>
        <w:tc>
          <w:tcPr>
            <w:tcW w:w="4389" w:type="dxa"/>
            <w:shd w:val="clear" w:color="auto" w:fill="auto"/>
          </w:tcPr>
          <w:p w14:paraId="25851DF4" w14:textId="77777777" w:rsidR="00667E11" w:rsidRPr="00AB5633" w:rsidRDefault="00667E11" w:rsidP="0038080A">
            <w:pPr>
              <w:rPr>
                <w:lang w:val="en-US"/>
              </w:rPr>
            </w:pPr>
            <w:r>
              <w:rPr>
                <w:lang w:val="en-US"/>
              </w:rPr>
              <w:t>First version with this document template</w:t>
            </w:r>
          </w:p>
        </w:tc>
      </w:tr>
      <w:tr w:rsidR="009D4261" w:rsidRPr="009D4261" w14:paraId="02BC9B9F" w14:textId="77777777" w:rsidTr="0038080A">
        <w:trPr>
          <w:ins w:id="29" w:author="Achim Bernhard" w:date="2018-06-11T16:40:00Z"/>
        </w:trPr>
        <w:tc>
          <w:tcPr>
            <w:tcW w:w="1615" w:type="dxa"/>
            <w:shd w:val="clear" w:color="auto" w:fill="auto"/>
          </w:tcPr>
          <w:p w14:paraId="55EBA332" w14:textId="5EA59CCB" w:rsidR="009D4261" w:rsidRPr="00AB5633" w:rsidRDefault="009D4261" w:rsidP="0038080A">
            <w:pPr>
              <w:rPr>
                <w:ins w:id="30" w:author="Achim Bernhard" w:date="2018-06-11T16:40:00Z"/>
                <w:lang w:val="en-US"/>
              </w:rPr>
            </w:pPr>
            <w:ins w:id="31" w:author="Achim Bernhard" w:date="2018-06-11T16:40:00Z">
              <w:r>
                <w:rPr>
                  <w:lang w:val="en-US"/>
                </w:rPr>
                <w:t>2018-06-11</w:t>
              </w:r>
            </w:ins>
          </w:p>
        </w:tc>
        <w:tc>
          <w:tcPr>
            <w:tcW w:w="1064" w:type="dxa"/>
            <w:shd w:val="clear" w:color="auto" w:fill="auto"/>
          </w:tcPr>
          <w:p w14:paraId="4BE099B8" w14:textId="3E86649A" w:rsidR="009D4261" w:rsidRPr="00AB5633" w:rsidRDefault="009D4261" w:rsidP="0038080A">
            <w:pPr>
              <w:rPr>
                <w:ins w:id="32" w:author="Achim Bernhard" w:date="2018-06-11T16:40:00Z"/>
                <w:lang w:val="en-US"/>
              </w:rPr>
            </w:pPr>
            <w:ins w:id="33" w:author="Achim Bernhard" w:date="2018-06-11T16:40:00Z">
              <w:r>
                <w:rPr>
                  <w:lang w:val="en-US"/>
                </w:rPr>
                <w:t>1.5</w:t>
              </w:r>
            </w:ins>
          </w:p>
        </w:tc>
        <w:tc>
          <w:tcPr>
            <w:tcW w:w="1886" w:type="dxa"/>
          </w:tcPr>
          <w:p w14:paraId="0275F88C" w14:textId="0AF97254" w:rsidR="009D4261" w:rsidRDefault="009D4261" w:rsidP="0038080A">
            <w:pPr>
              <w:tabs>
                <w:tab w:val="left" w:pos="939"/>
              </w:tabs>
              <w:rPr>
                <w:ins w:id="34" w:author="Achim Bernhard" w:date="2018-06-11T16:40:00Z"/>
                <w:lang w:val="en-US"/>
              </w:rPr>
            </w:pPr>
            <w:ins w:id="35" w:author="Achim Bernhard" w:date="2018-06-11T16:40:00Z">
              <w:r>
                <w:rPr>
                  <w:lang w:val="en-US"/>
                </w:rPr>
                <w:t>ABE</w:t>
              </w:r>
            </w:ins>
          </w:p>
        </w:tc>
        <w:tc>
          <w:tcPr>
            <w:tcW w:w="4389" w:type="dxa"/>
            <w:shd w:val="clear" w:color="auto" w:fill="auto"/>
          </w:tcPr>
          <w:p w14:paraId="02CCB807" w14:textId="10253BED" w:rsidR="009D4261" w:rsidRDefault="009D4261" w:rsidP="0038080A">
            <w:pPr>
              <w:rPr>
                <w:ins w:id="36" w:author="Achim Bernhard" w:date="2018-06-11T16:40:00Z"/>
                <w:lang w:val="en-US"/>
              </w:rPr>
            </w:pPr>
            <w:ins w:id="37" w:author="Achim Bernhard" w:date="2018-06-11T16:40:00Z">
              <w:r>
                <w:rPr>
                  <w:lang w:val="en-US"/>
                </w:rPr>
                <w:t>Added Un</w:t>
              </w:r>
            </w:ins>
            <w:ins w:id="38" w:author="Achim Bernhard" w:date="2018-06-11T16:41:00Z">
              <w:r>
                <w:rPr>
                  <w:lang w:val="en-US"/>
                </w:rPr>
                <w:t>its.</w:t>
              </w:r>
            </w:ins>
          </w:p>
        </w:tc>
      </w:tr>
      <w:tr w:rsidR="00BC6716" w:rsidRPr="009D4261" w14:paraId="466DD798" w14:textId="77777777" w:rsidTr="0038080A">
        <w:trPr>
          <w:ins w:id="39" w:author="Eduard Bezdedeanu" w:date="2018-06-12T09:24:00Z"/>
        </w:trPr>
        <w:tc>
          <w:tcPr>
            <w:tcW w:w="1615" w:type="dxa"/>
            <w:shd w:val="clear" w:color="auto" w:fill="auto"/>
          </w:tcPr>
          <w:p w14:paraId="6895F3F7" w14:textId="6955B944" w:rsidR="00BC6716" w:rsidRDefault="00BC6716" w:rsidP="0038080A">
            <w:pPr>
              <w:rPr>
                <w:ins w:id="40" w:author="Eduard Bezdedeanu" w:date="2018-06-12T09:24:00Z"/>
                <w:lang w:val="en-US"/>
              </w:rPr>
            </w:pPr>
            <w:ins w:id="41" w:author="Eduard Bezdedeanu" w:date="2018-06-12T09:24:00Z">
              <w:r>
                <w:rPr>
                  <w:lang w:val="en-US"/>
                </w:rPr>
                <w:t>2018-06-12</w:t>
              </w:r>
            </w:ins>
          </w:p>
        </w:tc>
        <w:tc>
          <w:tcPr>
            <w:tcW w:w="1064" w:type="dxa"/>
            <w:shd w:val="clear" w:color="auto" w:fill="auto"/>
          </w:tcPr>
          <w:p w14:paraId="5BBD3E1E" w14:textId="4FBAFD55" w:rsidR="00BC6716" w:rsidRDefault="00BC6716" w:rsidP="0038080A">
            <w:pPr>
              <w:rPr>
                <w:ins w:id="42" w:author="Eduard Bezdedeanu" w:date="2018-06-12T09:24:00Z"/>
                <w:lang w:val="en-US"/>
              </w:rPr>
            </w:pPr>
            <w:ins w:id="43" w:author="Eduard Bezdedeanu" w:date="2018-06-12T09:24:00Z">
              <w:r>
                <w:rPr>
                  <w:lang w:val="en-US"/>
                </w:rPr>
                <w:t>1.6</w:t>
              </w:r>
            </w:ins>
          </w:p>
        </w:tc>
        <w:tc>
          <w:tcPr>
            <w:tcW w:w="1886" w:type="dxa"/>
          </w:tcPr>
          <w:p w14:paraId="0604FA9D" w14:textId="610FA1DC" w:rsidR="00BC6716" w:rsidRDefault="00BC6716" w:rsidP="0038080A">
            <w:pPr>
              <w:tabs>
                <w:tab w:val="left" w:pos="939"/>
              </w:tabs>
              <w:rPr>
                <w:ins w:id="44" w:author="Eduard Bezdedeanu" w:date="2018-06-12T09:24:00Z"/>
                <w:lang w:val="en-US"/>
              </w:rPr>
            </w:pPr>
            <w:ins w:id="45" w:author="Eduard Bezdedeanu" w:date="2018-06-12T09:24:00Z">
              <w:r>
                <w:rPr>
                  <w:lang w:val="en-US"/>
                </w:rPr>
                <w:t>EBE</w:t>
              </w:r>
            </w:ins>
          </w:p>
        </w:tc>
        <w:tc>
          <w:tcPr>
            <w:tcW w:w="4389" w:type="dxa"/>
            <w:shd w:val="clear" w:color="auto" w:fill="auto"/>
          </w:tcPr>
          <w:p w14:paraId="080F1A3A" w14:textId="4A74A6DE" w:rsidR="00BC6716" w:rsidRDefault="00BC6716" w:rsidP="0038080A">
            <w:pPr>
              <w:rPr>
                <w:ins w:id="46" w:author="Eduard Bezdedeanu" w:date="2018-06-12T09:24:00Z"/>
                <w:lang w:val="en-US"/>
              </w:rPr>
            </w:pPr>
            <w:ins w:id="47" w:author="Eduard Bezdedeanu" w:date="2018-06-12T09:24:00Z">
              <w:r>
                <w:rPr>
                  <w:lang w:val="en-US"/>
                </w:rPr>
                <w:t>Added 1.28,1.29</w:t>
              </w:r>
            </w:ins>
          </w:p>
        </w:tc>
      </w:tr>
      <w:tr w:rsidR="00B83245" w:rsidRPr="00C5145B" w14:paraId="7239C043" w14:textId="77777777" w:rsidTr="0038080A">
        <w:trPr>
          <w:ins w:id="48" w:author="Eduard Bezdedeanu" w:date="2018-06-20T12:04:00Z"/>
        </w:trPr>
        <w:tc>
          <w:tcPr>
            <w:tcW w:w="1615" w:type="dxa"/>
            <w:shd w:val="clear" w:color="auto" w:fill="auto"/>
          </w:tcPr>
          <w:p w14:paraId="3289E2BD" w14:textId="58DFD3D2" w:rsidR="00B83245" w:rsidRDefault="00B83245" w:rsidP="0038080A">
            <w:pPr>
              <w:rPr>
                <w:ins w:id="49" w:author="Eduard Bezdedeanu" w:date="2018-06-20T12:04:00Z"/>
                <w:lang w:val="en-US"/>
              </w:rPr>
            </w:pPr>
            <w:ins w:id="50" w:author="Eduard Bezdedeanu" w:date="2018-06-20T12:04:00Z">
              <w:r>
                <w:rPr>
                  <w:lang w:val="en-US"/>
                </w:rPr>
                <w:t>2018-06-20</w:t>
              </w:r>
            </w:ins>
          </w:p>
        </w:tc>
        <w:tc>
          <w:tcPr>
            <w:tcW w:w="1064" w:type="dxa"/>
            <w:shd w:val="clear" w:color="auto" w:fill="auto"/>
          </w:tcPr>
          <w:p w14:paraId="6ECC3C4E" w14:textId="24E5AA09" w:rsidR="00B83245" w:rsidRDefault="00B83245" w:rsidP="0038080A">
            <w:pPr>
              <w:rPr>
                <w:ins w:id="51" w:author="Eduard Bezdedeanu" w:date="2018-06-20T12:04:00Z"/>
                <w:lang w:val="en-US"/>
              </w:rPr>
            </w:pPr>
            <w:ins w:id="52" w:author="Eduard Bezdedeanu" w:date="2018-06-20T12:04:00Z">
              <w:r>
                <w:rPr>
                  <w:lang w:val="en-US"/>
                </w:rPr>
                <w:t>1.7</w:t>
              </w:r>
            </w:ins>
          </w:p>
        </w:tc>
        <w:tc>
          <w:tcPr>
            <w:tcW w:w="1886" w:type="dxa"/>
          </w:tcPr>
          <w:p w14:paraId="2C327FC3" w14:textId="5BFA8531" w:rsidR="00B83245" w:rsidRDefault="00B83245" w:rsidP="0038080A">
            <w:pPr>
              <w:tabs>
                <w:tab w:val="left" w:pos="939"/>
              </w:tabs>
              <w:rPr>
                <w:ins w:id="53" w:author="Eduard Bezdedeanu" w:date="2018-06-20T12:04:00Z"/>
                <w:lang w:val="en-US"/>
              </w:rPr>
            </w:pPr>
            <w:ins w:id="54" w:author="Eduard Bezdedeanu" w:date="2018-06-20T12:04:00Z">
              <w:r>
                <w:rPr>
                  <w:lang w:val="en-US"/>
                </w:rPr>
                <w:t>EBE</w:t>
              </w:r>
            </w:ins>
          </w:p>
        </w:tc>
        <w:tc>
          <w:tcPr>
            <w:tcW w:w="4389" w:type="dxa"/>
            <w:shd w:val="clear" w:color="auto" w:fill="auto"/>
          </w:tcPr>
          <w:p w14:paraId="285C2665" w14:textId="2E6A0EE6" w:rsidR="00B83245" w:rsidRDefault="00B83245" w:rsidP="0038080A">
            <w:pPr>
              <w:rPr>
                <w:ins w:id="55" w:author="Eduard Bezdedeanu" w:date="2018-06-20T12:04:00Z"/>
                <w:lang w:val="en-US"/>
              </w:rPr>
            </w:pPr>
            <w:ins w:id="56" w:author="Eduard Bezdedeanu" w:date="2018-06-20T12:04:00Z">
              <w:r>
                <w:rPr>
                  <w:lang w:val="en-US"/>
                </w:rPr>
                <w:t xml:space="preserve">Added </w:t>
              </w:r>
            </w:ins>
            <w:ins w:id="57" w:author="Eduard Bezdedeanu" w:date="2018-06-20T12:05:00Z">
              <w:r>
                <w:rPr>
                  <w:lang w:val="en-US"/>
                </w:rPr>
                <w:t>new words for BIW</w:t>
              </w:r>
            </w:ins>
          </w:p>
        </w:tc>
      </w:tr>
      <w:tr w:rsidR="00C5145B" w:rsidRPr="00C5145B" w14:paraId="1CE951DF" w14:textId="77777777" w:rsidTr="0038080A">
        <w:trPr>
          <w:ins w:id="58" w:author="Eduard Bezdedeanu" w:date="2018-09-10T08:05:00Z"/>
        </w:trPr>
        <w:tc>
          <w:tcPr>
            <w:tcW w:w="1615" w:type="dxa"/>
            <w:shd w:val="clear" w:color="auto" w:fill="auto"/>
          </w:tcPr>
          <w:p w14:paraId="3FF0581A" w14:textId="1BEF03BE" w:rsidR="00C5145B" w:rsidRPr="00C5145B" w:rsidRDefault="00C5145B" w:rsidP="0038080A">
            <w:pPr>
              <w:rPr>
                <w:ins w:id="59" w:author="Eduard Bezdedeanu" w:date="2018-09-10T08:05:00Z"/>
                <w:lang w:val="en-GB"/>
                <w:rPrChange w:id="60" w:author="Eduard Bezdedeanu" w:date="2018-09-10T08:05:00Z">
                  <w:rPr>
                    <w:ins w:id="61" w:author="Eduard Bezdedeanu" w:date="2018-09-10T08:05:00Z"/>
                    <w:lang w:val="en-US"/>
                  </w:rPr>
                </w:rPrChange>
              </w:rPr>
            </w:pPr>
            <w:ins w:id="62" w:author="Eduard Bezdedeanu" w:date="2018-09-10T08:05:00Z">
              <w:r>
                <w:rPr>
                  <w:lang w:val="en-GB"/>
                </w:rPr>
                <w:t>2018-09-10</w:t>
              </w:r>
            </w:ins>
          </w:p>
        </w:tc>
        <w:tc>
          <w:tcPr>
            <w:tcW w:w="1064" w:type="dxa"/>
            <w:shd w:val="clear" w:color="auto" w:fill="auto"/>
          </w:tcPr>
          <w:p w14:paraId="0270B856" w14:textId="02F07C04" w:rsidR="00C5145B" w:rsidRDefault="00C5145B" w:rsidP="0038080A">
            <w:pPr>
              <w:rPr>
                <w:ins w:id="63" w:author="Eduard Bezdedeanu" w:date="2018-09-10T08:05:00Z"/>
                <w:lang w:val="en-US"/>
              </w:rPr>
            </w:pPr>
            <w:ins w:id="64" w:author="Eduard Bezdedeanu" w:date="2018-09-10T08:05:00Z">
              <w:r>
                <w:rPr>
                  <w:lang w:val="en-US"/>
                </w:rPr>
                <w:t>1.8</w:t>
              </w:r>
            </w:ins>
          </w:p>
        </w:tc>
        <w:tc>
          <w:tcPr>
            <w:tcW w:w="1886" w:type="dxa"/>
          </w:tcPr>
          <w:p w14:paraId="395C7B62" w14:textId="302CE5D1" w:rsidR="00C5145B" w:rsidRDefault="00C5145B" w:rsidP="0038080A">
            <w:pPr>
              <w:tabs>
                <w:tab w:val="left" w:pos="939"/>
              </w:tabs>
              <w:rPr>
                <w:ins w:id="65" w:author="Eduard Bezdedeanu" w:date="2018-09-10T08:05:00Z"/>
                <w:lang w:val="en-US"/>
              </w:rPr>
            </w:pPr>
            <w:ins w:id="66" w:author="Eduard Bezdedeanu" w:date="2018-09-10T08:05:00Z">
              <w:r>
                <w:rPr>
                  <w:lang w:val="en-US"/>
                </w:rPr>
                <w:t>EBE</w:t>
              </w:r>
            </w:ins>
          </w:p>
        </w:tc>
        <w:tc>
          <w:tcPr>
            <w:tcW w:w="4389" w:type="dxa"/>
            <w:shd w:val="clear" w:color="auto" w:fill="auto"/>
          </w:tcPr>
          <w:p w14:paraId="2BF624AA" w14:textId="367D6857" w:rsidR="00C5145B" w:rsidRDefault="00C5145B" w:rsidP="0038080A">
            <w:pPr>
              <w:rPr>
                <w:ins w:id="67" w:author="Eduard Bezdedeanu" w:date="2018-09-10T08:05:00Z"/>
                <w:lang w:val="en-US"/>
              </w:rPr>
            </w:pPr>
            <w:ins w:id="68" w:author="Eduard Bezdedeanu" w:date="2018-09-10T08:05:00Z">
              <w:r>
                <w:rPr>
                  <w:lang w:val="en-US"/>
                </w:rPr>
                <w:t>Added new word for BIF.</w:t>
              </w:r>
            </w:ins>
          </w:p>
        </w:tc>
      </w:tr>
    </w:tbl>
    <w:p w14:paraId="2D79ECDD" w14:textId="77777777" w:rsidR="00305F76" w:rsidRPr="00305F76" w:rsidRDefault="00305F76" w:rsidP="00305F76">
      <w:pPr>
        <w:pStyle w:val="KeinLeerraum"/>
        <w:spacing w:beforeLines="200" w:before="480" w:afterLines="130" w:after="312"/>
        <w:rPr>
          <w:rStyle w:val="IntensiverVerweis"/>
          <w:sz w:val="28"/>
          <w:szCs w:val="28"/>
        </w:rPr>
      </w:pPr>
      <w:bookmarkStart w:id="69" w:name="_Toc508728046"/>
      <w:bookmarkStart w:id="70" w:name="_Toc508728218"/>
      <w:r w:rsidRPr="00305F76">
        <w:rPr>
          <w:rStyle w:val="IntensiverVerweis"/>
          <w:sz w:val="28"/>
          <w:szCs w:val="28"/>
        </w:rPr>
        <w:t xml:space="preserve">Table </w:t>
      </w:r>
      <w:proofErr w:type="spellStart"/>
      <w:r w:rsidRPr="00305F76">
        <w:rPr>
          <w:rStyle w:val="IntensiverVerweis"/>
          <w:sz w:val="28"/>
          <w:szCs w:val="28"/>
        </w:rPr>
        <w:t>of</w:t>
      </w:r>
      <w:proofErr w:type="spellEnd"/>
      <w:r w:rsidRPr="00305F76">
        <w:rPr>
          <w:rStyle w:val="IntensiverVerweis"/>
          <w:sz w:val="28"/>
          <w:szCs w:val="28"/>
        </w:rPr>
        <w:t xml:space="preserve"> </w:t>
      </w:r>
      <w:proofErr w:type="spellStart"/>
      <w:r w:rsidRPr="00305F76">
        <w:rPr>
          <w:rStyle w:val="IntensiverVerweis"/>
          <w:sz w:val="28"/>
          <w:szCs w:val="28"/>
        </w:rPr>
        <w:t>contents</w:t>
      </w:r>
      <w:proofErr w:type="spellEnd"/>
    </w:p>
    <w:p w14:paraId="39809328" w14:textId="77777777" w:rsidR="00305F76" w:rsidRDefault="0001132C">
      <w:pPr>
        <w:pStyle w:val="Verzeichnis1"/>
        <w:tabs>
          <w:tab w:val="left" w:pos="400"/>
        </w:tabs>
        <w:rPr>
          <w:rFonts w:asciiTheme="minorHAnsi" w:eastAsiaTheme="minorEastAsia" w:hAnsiTheme="minorHAnsi" w:cstheme="minorBidi"/>
          <w:noProof/>
          <w:szCs w:val="22"/>
          <w:lang w:eastAsia="ja-JP"/>
        </w:rPr>
      </w:pPr>
      <w:r w:rsidRPr="00AB5633">
        <w:rPr>
          <w:rFonts w:cs="Arial"/>
          <w:sz w:val="25"/>
          <w:szCs w:val="25"/>
          <w:lang w:val="en-US"/>
        </w:rPr>
        <w:fldChar w:fldCharType="begin"/>
      </w:r>
      <w:r w:rsidRPr="00AB5633">
        <w:rPr>
          <w:rFonts w:cs="Arial"/>
          <w:sz w:val="25"/>
          <w:szCs w:val="25"/>
          <w:lang w:val="en-US"/>
        </w:rPr>
        <w:instrText xml:space="preserve"> TOC \o "1-4" \h \z \u </w:instrText>
      </w:r>
      <w:r w:rsidRPr="00AB5633">
        <w:rPr>
          <w:rFonts w:cs="Arial"/>
          <w:sz w:val="25"/>
          <w:szCs w:val="25"/>
          <w:lang w:val="en-US"/>
        </w:rPr>
        <w:fldChar w:fldCharType="separate"/>
      </w:r>
      <w:hyperlink w:anchor="_Toc514759539" w:history="1">
        <w:r w:rsidR="00305F76" w:rsidRPr="00EB05B9">
          <w:rPr>
            <w:rStyle w:val="Hyperlink"/>
            <w:noProof/>
          </w:rPr>
          <w:t>1</w:t>
        </w:r>
        <w:r w:rsidR="00305F76">
          <w:rPr>
            <w:rFonts w:asciiTheme="minorHAnsi" w:eastAsiaTheme="minorEastAsia" w:hAnsiTheme="minorHAnsi" w:cstheme="minorBidi"/>
            <w:noProof/>
            <w:szCs w:val="22"/>
            <w:lang w:eastAsia="ja-JP"/>
          </w:rPr>
          <w:tab/>
        </w:r>
        <w:r w:rsidR="00305F76" w:rsidRPr="00EB05B9">
          <w:rPr>
            <w:rStyle w:val="Hyperlink"/>
            <w:noProof/>
          </w:rPr>
          <w:t>Terminology</w:t>
        </w:r>
        <w:r w:rsidR="00305F76">
          <w:rPr>
            <w:noProof/>
            <w:webHidden/>
          </w:rPr>
          <w:tab/>
        </w:r>
        <w:r w:rsidR="00305F76">
          <w:rPr>
            <w:noProof/>
            <w:webHidden/>
          </w:rPr>
          <w:fldChar w:fldCharType="begin"/>
        </w:r>
        <w:r w:rsidR="00305F76">
          <w:rPr>
            <w:noProof/>
            <w:webHidden/>
          </w:rPr>
          <w:instrText xml:space="preserve"> PAGEREF _Toc514759539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149A3A34"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40" w:history="1">
        <w:r w:rsidR="00305F76" w:rsidRPr="00EB05B9">
          <w:rPr>
            <w:rStyle w:val="Hyperlink"/>
            <w:noProof/>
          </w:rPr>
          <w:t>1.1</w:t>
        </w:r>
        <w:r w:rsidR="00305F76">
          <w:rPr>
            <w:rFonts w:asciiTheme="minorHAnsi" w:eastAsiaTheme="minorEastAsia" w:hAnsiTheme="minorHAnsi" w:cstheme="minorBidi"/>
            <w:noProof/>
            <w:szCs w:val="22"/>
            <w:lang w:eastAsia="ja-JP"/>
          </w:rPr>
          <w:tab/>
        </w:r>
        <w:r w:rsidR="00305F76" w:rsidRPr="00EB05B9">
          <w:rPr>
            <w:rStyle w:val="Hyperlink"/>
            <w:noProof/>
          </w:rPr>
          <w:t>BIKS</w:t>
        </w:r>
        <w:r w:rsidR="00305F76">
          <w:rPr>
            <w:noProof/>
            <w:webHidden/>
          </w:rPr>
          <w:tab/>
        </w:r>
        <w:r w:rsidR="00305F76">
          <w:rPr>
            <w:noProof/>
            <w:webHidden/>
          </w:rPr>
          <w:fldChar w:fldCharType="begin"/>
        </w:r>
        <w:r w:rsidR="00305F76">
          <w:rPr>
            <w:noProof/>
            <w:webHidden/>
          </w:rPr>
          <w:instrText xml:space="preserve"> PAGEREF _Toc514759540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7BB79A1B"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41" w:history="1">
        <w:r w:rsidR="00305F76" w:rsidRPr="00EB05B9">
          <w:rPr>
            <w:rStyle w:val="Hyperlink"/>
            <w:noProof/>
          </w:rPr>
          <w:t>1.2</w:t>
        </w:r>
        <w:r w:rsidR="00305F76">
          <w:rPr>
            <w:rFonts w:asciiTheme="minorHAnsi" w:eastAsiaTheme="minorEastAsia" w:hAnsiTheme="minorHAnsi" w:cstheme="minorBidi"/>
            <w:noProof/>
            <w:szCs w:val="22"/>
            <w:lang w:eastAsia="ja-JP"/>
          </w:rPr>
          <w:tab/>
        </w:r>
        <w:r w:rsidR="00305F76" w:rsidRPr="00EB05B9">
          <w:rPr>
            <w:rStyle w:val="Hyperlink"/>
            <w:noProof/>
          </w:rPr>
          <w:t>DAIPAN</w:t>
        </w:r>
        <w:r w:rsidR="00305F76">
          <w:rPr>
            <w:noProof/>
            <w:webHidden/>
          </w:rPr>
          <w:tab/>
        </w:r>
        <w:r w:rsidR="00305F76">
          <w:rPr>
            <w:noProof/>
            <w:webHidden/>
          </w:rPr>
          <w:fldChar w:fldCharType="begin"/>
        </w:r>
        <w:r w:rsidR="00305F76">
          <w:rPr>
            <w:noProof/>
            <w:webHidden/>
          </w:rPr>
          <w:instrText xml:space="preserve"> PAGEREF _Toc514759541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4D9FE702"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42" w:history="1">
        <w:r w:rsidR="00305F76" w:rsidRPr="00EB05B9">
          <w:rPr>
            <w:rStyle w:val="Hyperlink"/>
            <w:noProof/>
          </w:rPr>
          <w:t>1.3</w:t>
        </w:r>
        <w:r w:rsidR="00305F76">
          <w:rPr>
            <w:rFonts w:asciiTheme="minorHAnsi" w:eastAsiaTheme="minorEastAsia" w:hAnsiTheme="minorHAnsi" w:cstheme="minorBidi"/>
            <w:noProof/>
            <w:szCs w:val="22"/>
            <w:lang w:eastAsia="ja-JP"/>
          </w:rPr>
          <w:tab/>
        </w:r>
        <w:r w:rsidR="00305F76" w:rsidRPr="00EB05B9">
          <w:rPr>
            <w:rStyle w:val="Hyperlink"/>
            <w:noProof/>
          </w:rPr>
          <w:t>PLC/SPS</w:t>
        </w:r>
        <w:r w:rsidR="00305F76">
          <w:rPr>
            <w:noProof/>
            <w:webHidden/>
          </w:rPr>
          <w:tab/>
        </w:r>
        <w:r w:rsidR="00305F76">
          <w:rPr>
            <w:noProof/>
            <w:webHidden/>
          </w:rPr>
          <w:fldChar w:fldCharType="begin"/>
        </w:r>
        <w:r w:rsidR="00305F76">
          <w:rPr>
            <w:noProof/>
            <w:webHidden/>
          </w:rPr>
          <w:instrText xml:space="preserve"> PAGEREF _Toc514759542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0A6E1278"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43" w:history="1">
        <w:r w:rsidR="00305F76" w:rsidRPr="00EB05B9">
          <w:rPr>
            <w:rStyle w:val="Hyperlink"/>
            <w:noProof/>
          </w:rPr>
          <w:t>1.4</w:t>
        </w:r>
        <w:r w:rsidR="00305F76">
          <w:rPr>
            <w:rFonts w:asciiTheme="minorHAnsi" w:eastAsiaTheme="minorEastAsia" w:hAnsiTheme="minorHAnsi" w:cstheme="minorBidi"/>
            <w:noProof/>
            <w:szCs w:val="22"/>
            <w:lang w:eastAsia="ja-JP"/>
          </w:rPr>
          <w:tab/>
        </w:r>
        <w:r w:rsidR="00305F76" w:rsidRPr="00EB05B9">
          <w:rPr>
            <w:rStyle w:val="Hyperlink"/>
            <w:noProof/>
          </w:rPr>
          <w:t>Viewer</w:t>
        </w:r>
        <w:r w:rsidR="00305F76">
          <w:rPr>
            <w:noProof/>
            <w:webHidden/>
          </w:rPr>
          <w:tab/>
        </w:r>
        <w:r w:rsidR="00305F76">
          <w:rPr>
            <w:noProof/>
            <w:webHidden/>
          </w:rPr>
          <w:fldChar w:fldCharType="begin"/>
        </w:r>
        <w:r w:rsidR="00305F76">
          <w:rPr>
            <w:noProof/>
            <w:webHidden/>
          </w:rPr>
          <w:instrText xml:space="preserve"> PAGEREF _Toc514759543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3BC737CC"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44" w:history="1">
        <w:r w:rsidR="00305F76" w:rsidRPr="00EB05B9">
          <w:rPr>
            <w:rStyle w:val="Hyperlink"/>
            <w:noProof/>
          </w:rPr>
          <w:t>1.5</w:t>
        </w:r>
        <w:r w:rsidR="00305F76">
          <w:rPr>
            <w:rFonts w:asciiTheme="minorHAnsi" w:eastAsiaTheme="minorEastAsia" w:hAnsiTheme="minorHAnsi" w:cstheme="minorBidi"/>
            <w:noProof/>
            <w:szCs w:val="22"/>
            <w:lang w:eastAsia="ja-JP"/>
          </w:rPr>
          <w:tab/>
        </w:r>
        <w:r w:rsidR="00305F76" w:rsidRPr="00EB05B9">
          <w:rPr>
            <w:rStyle w:val="Hyperlink"/>
            <w:noProof/>
          </w:rPr>
          <w:t>Client/ModelClient</w:t>
        </w:r>
        <w:r w:rsidR="00305F76">
          <w:rPr>
            <w:noProof/>
            <w:webHidden/>
          </w:rPr>
          <w:tab/>
        </w:r>
        <w:r w:rsidR="00305F76">
          <w:rPr>
            <w:noProof/>
            <w:webHidden/>
          </w:rPr>
          <w:fldChar w:fldCharType="begin"/>
        </w:r>
        <w:r w:rsidR="00305F76">
          <w:rPr>
            <w:noProof/>
            <w:webHidden/>
          </w:rPr>
          <w:instrText xml:space="preserve"> PAGEREF _Toc514759544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64B45B68"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45" w:history="1">
        <w:r w:rsidR="00305F76" w:rsidRPr="00EB05B9">
          <w:rPr>
            <w:rStyle w:val="Hyperlink"/>
            <w:noProof/>
          </w:rPr>
          <w:t>1.6</w:t>
        </w:r>
        <w:r w:rsidR="00305F76">
          <w:rPr>
            <w:rFonts w:asciiTheme="minorHAnsi" w:eastAsiaTheme="minorEastAsia" w:hAnsiTheme="minorHAnsi" w:cstheme="minorBidi"/>
            <w:noProof/>
            <w:szCs w:val="22"/>
            <w:lang w:eastAsia="ja-JP"/>
          </w:rPr>
          <w:tab/>
        </w:r>
        <w:r w:rsidR="00305F76" w:rsidRPr="00EB05B9">
          <w:rPr>
            <w:rStyle w:val="Hyperlink"/>
            <w:noProof/>
          </w:rPr>
          <w:t>WorkerEngines</w:t>
        </w:r>
        <w:r w:rsidR="00305F76">
          <w:rPr>
            <w:noProof/>
            <w:webHidden/>
          </w:rPr>
          <w:tab/>
        </w:r>
        <w:r w:rsidR="00305F76">
          <w:rPr>
            <w:noProof/>
            <w:webHidden/>
          </w:rPr>
          <w:fldChar w:fldCharType="begin"/>
        </w:r>
        <w:r w:rsidR="00305F76">
          <w:rPr>
            <w:noProof/>
            <w:webHidden/>
          </w:rPr>
          <w:instrText xml:space="preserve"> PAGEREF _Toc514759545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76239DDD"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46" w:history="1">
        <w:r w:rsidR="00305F76" w:rsidRPr="00EB05B9">
          <w:rPr>
            <w:rStyle w:val="Hyperlink"/>
            <w:noProof/>
          </w:rPr>
          <w:t>1.7</w:t>
        </w:r>
        <w:r w:rsidR="00305F76">
          <w:rPr>
            <w:rFonts w:asciiTheme="minorHAnsi" w:eastAsiaTheme="minorEastAsia" w:hAnsiTheme="minorHAnsi" w:cstheme="minorBidi"/>
            <w:noProof/>
            <w:szCs w:val="22"/>
            <w:lang w:eastAsia="ja-JP"/>
          </w:rPr>
          <w:tab/>
        </w:r>
        <w:r w:rsidR="00305F76" w:rsidRPr="00EB05B9">
          <w:rPr>
            <w:rStyle w:val="Hyperlink"/>
            <w:noProof/>
          </w:rPr>
          <w:t>EngineGroups</w:t>
        </w:r>
        <w:r w:rsidR="00305F76">
          <w:rPr>
            <w:noProof/>
            <w:webHidden/>
          </w:rPr>
          <w:tab/>
        </w:r>
        <w:r w:rsidR="00305F76">
          <w:rPr>
            <w:noProof/>
            <w:webHidden/>
          </w:rPr>
          <w:fldChar w:fldCharType="begin"/>
        </w:r>
        <w:r w:rsidR="00305F76">
          <w:rPr>
            <w:noProof/>
            <w:webHidden/>
          </w:rPr>
          <w:instrText xml:space="preserve"> PAGEREF _Toc514759546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4F6C1581"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47" w:history="1">
        <w:r w:rsidR="00305F76" w:rsidRPr="00EB05B9">
          <w:rPr>
            <w:rStyle w:val="Hyperlink"/>
            <w:noProof/>
          </w:rPr>
          <w:t>1.8</w:t>
        </w:r>
        <w:r w:rsidR="00305F76">
          <w:rPr>
            <w:rFonts w:asciiTheme="minorHAnsi" w:eastAsiaTheme="minorEastAsia" w:hAnsiTheme="minorHAnsi" w:cstheme="minorBidi"/>
            <w:noProof/>
            <w:szCs w:val="22"/>
            <w:lang w:eastAsia="ja-JP"/>
          </w:rPr>
          <w:tab/>
        </w:r>
        <w:r w:rsidR="00305F76" w:rsidRPr="00EB05B9">
          <w:rPr>
            <w:rStyle w:val="Hyperlink"/>
            <w:noProof/>
          </w:rPr>
          <w:t>ProductDefinition.xml</w:t>
        </w:r>
        <w:r w:rsidR="00305F76">
          <w:rPr>
            <w:noProof/>
            <w:webHidden/>
          </w:rPr>
          <w:tab/>
        </w:r>
        <w:r w:rsidR="00305F76">
          <w:rPr>
            <w:noProof/>
            <w:webHidden/>
          </w:rPr>
          <w:fldChar w:fldCharType="begin"/>
        </w:r>
        <w:r w:rsidR="00305F76">
          <w:rPr>
            <w:noProof/>
            <w:webHidden/>
          </w:rPr>
          <w:instrText xml:space="preserve"> PAGEREF _Toc514759547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0081D733"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48" w:history="1">
        <w:r w:rsidR="00305F76" w:rsidRPr="00EB05B9">
          <w:rPr>
            <w:rStyle w:val="Hyperlink"/>
            <w:noProof/>
          </w:rPr>
          <w:t>1.9</w:t>
        </w:r>
        <w:r w:rsidR="00305F76">
          <w:rPr>
            <w:rFonts w:asciiTheme="minorHAnsi" w:eastAsiaTheme="minorEastAsia" w:hAnsiTheme="minorHAnsi" w:cstheme="minorBidi"/>
            <w:noProof/>
            <w:szCs w:val="22"/>
            <w:lang w:eastAsia="ja-JP"/>
          </w:rPr>
          <w:tab/>
        </w:r>
        <w:r w:rsidR="00305F76" w:rsidRPr="00EB05B9">
          <w:rPr>
            <w:rStyle w:val="Hyperlink"/>
            <w:noProof/>
          </w:rPr>
          <w:t>FactoryDefinition.xml</w:t>
        </w:r>
        <w:r w:rsidR="00305F76">
          <w:rPr>
            <w:noProof/>
            <w:webHidden/>
          </w:rPr>
          <w:tab/>
        </w:r>
        <w:r w:rsidR="00305F76">
          <w:rPr>
            <w:noProof/>
            <w:webHidden/>
          </w:rPr>
          <w:fldChar w:fldCharType="begin"/>
        </w:r>
        <w:r w:rsidR="00305F76">
          <w:rPr>
            <w:noProof/>
            <w:webHidden/>
          </w:rPr>
          <w:instrText xml:space="preserve"> PAGEREF _Toc514759548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10297122"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49" w:history="1">
        <w:r w:rsidR="00305F76" w:rsidRPr="00EB05B9">
          <w:rPr>
            <w:rStyle w:val="Hyperlink"/>
            <w:noProof/>
          </w:rPr>
          <w:t>1.10</w:t>
        </w:r>
        <w:r w:rsidR="00305F76">
          <w:rPr>
            <w:rFonts w:asciiTheme="minorHAnsi" w:eastAsiaTheme="minorEastAsia" w:hAnsiTheme="minorHAnsi" w:cstheme="minorBidi"/>
            <w:noProof/>
            <w:szCs w:val="22"/>
            <w:lang w:eastAsia="ja-JP"/>
          </w:rPr>
          <w:tab/>
        </w:r>
        <w:r w:rsidR="00305F76" w:rsidRPr="00EB05B9">
          <w:rPr>
            <w:rStyle w:val="Hyperlink"/>
            <w:noProof/>
          </w:rPr>
          <w:t>KPU / Knowledge Processing Unit</w:t>
        </w:r>
        <w:r w:rsidR="00305F76">
          <w:rPr>
            <w:noProof/>
            <w:webHidden/>
          </w:rPr>
          <w:tab/>
        </w:r>
        <w:r w:rsidR="00305F76">
          <w:rPr>
            <w:noProof/>
            <w:webHidden/>
          </w:rPr>
          <w:fldChar w:fldCharType="begin"/>
        </w:r>
        <w:r w:rsidR="00305F76">
          <w:rPr>
            <w:noProof/>
            <w:webHidden/>
          </w:rPr>
          <w:instrText xml:space="preserve"> PAGEREF _Toc514759549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20E5E246"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50" w:history="1">
        <w:r w:rsidR="00305F76" w:rsidRPr="00EB05B9">
          <w:rPr>
            <w:rStyle w:val="Hyperlink"/>
            <w:noProof/>
          </w:rPr>
          <w:t>1.11</w:t>
        </w:r>
        <w:r w:rsidR="00305F76">
          <w:rPr>
            <w:rFonts w:asciiTheme="minorHAnsi" w:eastAsiaTheme="minorEastAsia" w:hAnsiTheme="minorHAnsi" w:cstheme="minorBidi"/>
            <w:noProof/>
            <w:szCs w:val="22"/>
            <w:lang w:eastAsia="ja-JP"/>
          </w:rPr>
          <w:tab/>
        </w:r>
        <w:r w:rsidR="00305F76" w:rsidRPr="00EB05B9">
          <w:rPr>
            <w:rStyle w:val="Hyperlink"/>
            <w:noProof/>
          </w:rPr>
          <w:t>Security</w:t>
        </w:r>
        <w:r w:rsidR="00305F76">
          <w:rPr>
            <w:noProof/>
            <w:webHidden/>
          </w:rPr>
          <w:tab/>
        </w:r>
        <w:r w:rsidR="00305F76">
          <w:rPr>
            <w:noProof/>
            <w:webHidden/>
          </w:rPr>
          <w:fldChar w:fldCharType="begin"/>
        </w:r>
        <w:r w:rsidR="00305F76">
          <w:rPr>
            <w:noProof/>
            <w:webHidden/>
          </w:rPr>
          <w:instrText xml:space="preserve"> PAGEREF _Toc514759550 \h </w:instrText>
        </w:r>
        <w:r w:rsidR="00305F76">
          <w:rPr>
            <w:noProof/>
            <w:webHidden/>
          </w:rPr>
        </w:r>
        <w:r w:rsidR="00305F76">
          <w:rPr>
            <w:noProof/>
            <w:webHidden/>
          </w:rPr>
          <w:fldChar w:fldCharType="separate"/>
        </w:r>
        <w:r w:rsidR="00305F76">
          <w:rPr>
            <w:noProof/>
            <w:webHidden/>
          </w:rPr>
          <w:t>3</w:t>
        </w:r>
        <w:r w:rsidR="00305F76">
          <w:rPr>
            <w:noProof/>
            <w:webHidden/>
          </w:rPr>
          <w:fldChar w:fldCharType="end"/>
        </w:r>
      </w:hyperlink>
    </w:p>
    <w:p w14:paraId="2E2649E5"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51" w:history="1">
        <w:r w:rsidR="00305F76" w:rsidRPr="00EB05B9">
          <w:rPr>
            <w:rStyle w:val="Hyperlink"/>
            <w:noProof/>
            <w:lang w:val="en-US"/>
          </w:rPr>
          <w:t>1.12</w:t>
        </w:r>
        <w:r w:rsidR="00305F76">
          <w:rPr>
            <w:rFonts w:asciiTheme="minorHAnsi" w:eastAsiaTheme="minorEastAsia" w:hAnsiTheme="minorHAnsi" w:cstheme="minorBidi"/>
            <w:noProof/>
            <w:szCs w:val="22"/>
            <w:lang w:eastAsia="ja-JP"/>
          </w:rPr>
          <w:tab/>
        </w:r>
        <w:r w:rsidR="00305F76" w:rsidRPr="00EB05B9">
          <w:rPr>
            <w:rStyle w:val="Hyperlink"/>
            <w:noProof/>
            <w:lang w:val="en-US"/>
          </w:rPr>
          <w:t>Init Handshake</w:t>
        </w:r>
        <w:r w:rsidR="00305F76">
          <w:rPr>
            <w:noProof/>
            <w:webHidden/>
          </w:rPr>
          <w:tab/>
        </w:r>
        <w:r w:rsidR="00305F76">
          <w:rPr>
            <w:noProof/>
            <w:webHidden/>
          </w:rPr>
          <w:fldChar w:fldCharType="begin"/>
        </w:r>
        <w:r w:rsidR="00305F76">
          <w:rPr>
            <w:noProof/>
            <w:webHidden/>
          </w:rPr>
          <w:instrText xml:space="preserve"> PAGEREF _Toc514759551 \h </w:instrText>
        </w:r>
        <w:r w:rsidR="00305F76">
          <w:rPr>
            <w:noProof/>
            <w:webHidden/>
          </w:rPr>
        </w:r>
        <w:r w:rsidR="00305F76">
          <w:rPr>
            <w:noProof/>
            <w:webHidden/>
          </w:rPr>
          <w:fldChar w:fldCharType="separate"/>
        </w:r>
        <w:r w:rsidR="00305F76">
          <w:rPr>
            <w:noProof/>
            <w:webHidden/>
          </w:rPr>
          <w:t>4</w:t>
        </w:r>
        <w:r w:rsidR="00305F76">
          <w:rPr>
            <w:noProof/>
            <w:webHidden/>
          </w:rPr>
          <w:fldChar w:fldCharType="end"/>
        </w:r>
      </w:hyperlink>
    </w:p>
    <w:p w14:paraId="0DEDA9B4"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52" w:history="1">
        <w:r w:rsidR="00305F76" w:rsidRPr="00EB05B9">
          <w:rPr>
            <w:rStyle w:val="Hyperlink"/>
            <w:noProof/>
            <w:lang w:val="en-GB"/>
          </w:rPr>
          <w:t>1.13</w:t>
        </w:r>
        <w:r w:rsidR="00305F76">
          <w:rPr>
            <w:rFonts w:asciiTheme="minorHAnsi" w:eastAsiaTheme="minorEastAsia" w:hAnsiTheme="minorHAnsi" w:cstheme="minorBidi"/>
            <w:noProof/>
            <w:szCs w:val="22"/>
            <w:lang w:eastAsia="ja-JP"/>
          </w:rPr>
          <w:tab/>
        </w:r>
        <w:r w:rsidR="00305F76" w:rsidRPr="00EB05B9">
          <w:rPr>
            <w:rStyle w:val="Hyperlink"/>
            <w:noProof/>
            <w:lang w:val="en-GB"/>
          </w:rPr>
          <w:t>I.I.S.B.</w:t>
        </w:r>
        <w:r w:rsidR="00305F76">
          <w:rPr>
            <w:noProof/>
            <w:webHidden/>
          </w:rPr>
          <w:tab/>
        </w:r>
        <w:r w:rsidR="00305F76">
          <w:rPr>
            <w:noProof/>
            <w:webHidden/>
          </w:rPr>
          <w:fldChar w:fldCharType="begin"/>
        </w:r>
        <w:r w:rsidR="00305F76">
          <w:rPr>
            <w:noProof/>
            <w:webHidden/>
          </w:rPr>
          <w:instrText xml:space="preserve"> PAGEREF _Toc514759552 \h </w:instrText>
        </w:r>
        <w:r w:rsidR="00305F76">
          <w:rPr>
            <w:noProof/>
            <w:webHidden/>
          </w:rPr>
        </w:r>
        <w:r w:rsidR="00305F76">
          <w:rPr>
            <w:noProof/>
            <w:webHidden/>
          </w:rPr>
          <w:fldChar w:fldCharType="separate"/>
        </w:r>
        <w:r w:rsidR="00305F76">
          <w:rPr>
            <w:noProof/>
            <w:webHidden/>
          </w:rPr>
          <w:t>4</w:t>
        </w:r>
        <w:r w:rsidR="00305F76">
          <w:rPr>
            <w:noProof/>
            <w:webHidden/>
          </w:rPr>
          <w:fldChar w:fldCharType="end"/>
        </w:r>
      </w:hyperlink>
    </w:p>
    <w:p w14:paraId="71940F81"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53" w:history="1">
        <w:r w:rsidR="00305F76" w:rsidRPr="00EB05B9">
          <w:rPr>
            <w:rStyle w:val="Hyperlink"/>
            <w:noProof/>
            <w:lang w:val="en-GB"/>
          </w:rPr>
          <w:t>1.14</w:t>
        </w:r>
        <w:r w:rsidR="00305F76">
          <w:rPr>
            <w:rFonts w:asciiTheme="minorHAnsi" w:eastAsiaTheme="minorEastAsia" w:hAnsiTheme="minorHAnsi" w:cstheme="minorBidi"/>
            <w:noProof/>
            <w:szCs w:val="22"/>
            <w:lang w:eastAsia="ja-JP"/>
          </w:rPr>
          <w:tab/>
        </w:r>
        <w:r w:rsidR="00305F76" w:rsidRPr="00EB05B9">
          <w:rPr>
            <w:rStyle w:val="Hyperlink"/>
            <w:noProof/>
            <w:lang w:val="en-GB"/>
          </w:rPr>
          <w:t>I.D.A.M.</w:t>
        </w:r>
        <w:r w:rsidR="00305F76">
          <w:rPr>
            <w:noProof/>
            <w:webHidden/>
          </w:rPr>
          <w:tab/>
        </w:r>
        <w:r w:rsidR="00305F76">
          <w:rPr>
            <w:noProof/>
            <w:webHidden/>
          </w:rPr>
          <w:fldChar w:fldCharType="begin"/>
        </w:r>
        <w:r w:rsidR="00305F76">
          <w:rPr>
            <w:noProof/>
            <w:webHidden/>
          </w:rPr>
          <w:instrText xml:space="preserve"> PAGEREF _Toc514759553 \h </w:instrText>
        </w:r>
        <w:r w:rsidR="00305F76">
          <w:rPr>
            <w:noProof/>
            <w:webHidden/>
          </w:rPr>
        </w:r>
        <w:r w:rsidR="00305F76">
          <w:rPr>
            <w:noProof/>
            <w:webHidden/>
          </w:rPr>
          <w:fldChar w:fldCharType="separate"/>
        </w:r>
        <w:r w:rsidR="00305F76">
          <w:rPr>
            <w:noProof/>
            <w:webHidden/>
          </w:rPr>
          <w:t>4</w:t>
        </w:r>
        <w:r w:rsidR="00305F76">
          <w:rPr>
            <w:noProof/>
            <w:webHidden/>
          </w:rPr>
          <w:fldChar w:fldCharType="end"/>
        </w:r>
      </w:hyperlink>
    </w:p>
    <w:p w14:paraId="5823B765"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54" w:history="1">
        <w:r w:rsidR="00305F76" w:rsidRPr="00EB05B9">
          <w:rPr>
            <w:rStyle w:val="Hyperlink"/>
            <w:noProof/>
            <w:lang w:val="en-US"/>
          </w:rPr>
          <w:t>1.15</w:t>
        </w:r>
        <w:r w:rsidR="00305F76">
          <w:rPr>
            <w:rFonts w:asciiTheme="minorHAnsi" w:eastAsiaTheme="minorEastAsia" w:hAnsiTheme="minorHAnsi" w:cstheme="minorBidi"/>
            <w:noProof/>
            <w:szCs w:val="22"/>
            <w:lang w:eastAsia="ja-JP"/>
          </w:rPr>
          <w:tab/>
        </w:r>
        <w:r w:rsidR="00305F76" w:rsidRPr="00EB05B9">
          <w:rPr>
            <w:rStyle w:val="Hyperlink"/>
            <w:noProof/>
            <w:lang w:val="en-US"/>
          </w:rPr>
          <w:t>SFA Service</w:t>
        </w:r>
        <w:r w:rsidR="00305F76">
          <w:rPr>
            <w:noProof/>
            <w:webHidden/>
          </w:rPr>
          <w:tab/>
        </w:r>
        <w:r w:rsidR="00305F76">
          <w:rPr>
            <w:noProof/>
            <w:webHidden/>
          </w:rPr>
          <w:fldChar w:fldCharType="begin"/>
        </w:r>
        <w:r w:rsidR="00305F76">
          <w:rPr>
            <w:noProof/>
            <w:webHidden/>
          </w:rPr>
          <w:instrText xml:space="preserve"> PAGEREF _Toc514759554 \h </w:instrText>
        </w:r>
        <w:r w:rsidR="00305F76">
          <w:rPr>
            <w:noProof/>
            <w:webHidden/>
          </w:rPr>
        </w:r>
        <w:r w:rsidR="00305F76">
          <w:rPr>
            <w:noProof/>
            <w:webHidden/>
          </w:rPr>
          <w:fldChar w:fldCharType="separate"/>
        </w:r>
        <w:r w:rsidR="00305F76">
          <w:rPr>
            <w:noProof/>
            <w:webHidden/>
          </w:rPr>
          <w:t>4</w:t>
        </w:r>
        <w:r w:rsidR="00305F76">
          <w:rPr>
            <w:noProof/>
            <w:webHidden/>
          </w:rPr>
          <w:fldChar w:fldCharType="end"/>
        </w:r>
      </w:hyperlink>
    </w:p>
    <w:p w14:paraId="6D3F72BC"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55" w:history="1">
        <w:r w:rsidR="00305F76" w:rsidRPr="00EB05B9">
          <w:rPr>
            <w:rStyle w:val="Hyperlink"/>
            <w:noProof/>
          </w:rPr>
          <w:t>1.16</w:t>
        </w:r>
        <w:r w:rsidR="00305F76">
          <w:rPr>
            <w:rFonts w:asciiTheme="minorHAnsi" w:eastAsiaTheme="minorEastAsia" w:hAnsiTheme="minorHAnsi" w:cstheme="minorBidi"/>
            <w:noProof/>
            <w:szCs w:val="22"/>
            <w:lang w:eastAsia="ja-JP"/>
          </w:rPr>
          <w:tab/>
        </w:r>
        <w:r w:rsidR="00305F76" w:rsidRPr="00EB05B9">
          <w:rPr>
            <w:rStyle w:val="Hyperlink"/>
            <w:noProof/>
          </w:rPr>
          <w:t>SFA Application</w:t>
        </w:r>
        <w:r w:rsidR="00305F76">
          <w:rPr>
            <w:noProof/>
            <w:webHidden/>
          </w:rPr>
          <w:tab/>
        </w:r>
        <w:r w:rsidR="00305F76">
          <w:rPr>
            <w:noProof/>
            <w:webHidden/>
          </w:rPr>
          <w:fldChar w:fldCharType="begin"/>
        </w:r>
        <w:r w:rsidR="00305F76">
          <w:rPr>
            <w:noProof/>
            <w:webHidden/>
          </w:rPr>
          <w:instrText xml:space="preserve"> PAGEREF _Toc514759555 \h </w:instrText>
        </w:r>
        <w:r w:rsidR="00305F76">
          <w:rPr>
            <w:noProof/>
            <w:webHidden/>
          </w:rPr>
        </w:r>
        <w:r w:rsidR="00305F76">
          <w:rPr>
            <w:noProof/>
            <w:webHidden/>
          </w:rPr>
          <w:fldChar w:fldCharType="separate"/>
        </w:r>
        <w:r w:rsidR="00305F76">
          <w:rPr>
            <w:noProof/>
            <w:webHidden/>
          </w:rPr>
          <w:t>4</w:t>
        </w:r>
        <w:r w:rsidR="00305F76">
          <w:rPr>
            <w:noProof/>
            <w:webHidden/>
          </w:rPr>
          <w:fldChar w:fldCharType="end"/>
        </w:r>
      </w:hyperlink>
    </w:p>
    <w:p w14:paraId="3621765B"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56" w:history="1">
        <w:r w:rsidR="00305F76" w:rsidRPr="00EB05B9">
          <w:rPr>
            <w:rStyle w:val="Hyperlink"/>
            <w:noProof/>
          </w:rPr>
          <w:t>1.17</w:t>
        </w:r>
        <w:r w:rsidR="00305F76">
          <w:rPr>
            <w:rFonts w:asciiTheme="minorHAnsi" w:eastAsiaTheme="minorEastAsia" w:hAnsiTheme="minorHAnsi" w:cstheme="minorBidi"/>
            <w:noProof/>
            <w:szCs w:val="22"/>
            <w:lang w:eastAsia="ja-JP"/>
          </w:rPr>
          <w:tab/>
        </w:r>
        <w:r w:rsidR="00305F76" w:rsidRPr="00EB05B9">
          <w:rPr>
            <w:rStyle w:val="Hyperlink"/>
            <w:noProof/>
          </w:rPr>
          <w:t>“Session”</w:t>
        </w:r>
        <w:r w:rsidR="00305F76">
          <w:rPr>
            <w:noProof/>
            <w:webHidden/>
          </w:rPr>
          <w:tab/>
        </w:r>
        <w:r w:rsidR="00305F76">
          <w:rPr>
            <w:noProof/>
            <w:webHidden/>
          </w:rPr>
          <w:fldChar w:fldCharType="begin"/>
        </w:r>
        <w:r w:rsidR="00305F76">
          <w:rPr>
            <w:noProof/>
            <w:webHidden/>
          </w:rPr>
          <w:instrText xml:space="preserve"> PAGEREF _Toc514759556 \h </w:instrText>
        </w:r>
        <w:r w:rsidR="00305F76">
          <w:rPr>
            <w:noProof/>
            <w:webHidden/>
          </w:rPr>
        </w:r>
        <w:r w:rsidR="00305F76">
          <w:rPr>
            <w:noProof/>
            <w:webHidden/>
          </w:rPr>
          <w:fldChar w:fldCharType="separate"/>
        </w:r>
        <w:r w:rsidR="00305F76">
          <w:rPr>
            <w:noProof/>
            <w:webHidden/>
          </w:rPr>
          <w:t>4</w:t>
        </w:r>
        <w:r w:rsidR="00305F76">
          <w:rPr>
            <w:noProof/>
            <w:webHidden/>
          </w:rPr>
          <w:fldChar w:fldCharType="end"/>
        </w:r>
      </w:hyperlink>
    </w:p>
    <w:p w14:paraId="3CC655CE"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57" w:history="1">
        <w:r w:rsidR="00305F76" w:rsidRPr="00EB05B9">
          <w:rPr>
            <w:rStyle w:val="Hyperlink"/>
            <w:noProof/>
            <w:lang w:val="en-US"/>
          </w:rPr>
          <w:t>1.18</w:t>
        </w:r>
        <w:r w:rsidR="00305F76">
          <w:rPr>
            <w:rFonts w:asciiTheme="minorHAnsi" w:eastAsiaTheme="minorEastAsia" w:hAnsiTheme="minorHAnsi" w:cstheme="minorBidi"/>
            <w:noProof/>
            <w:szCs w:val="22"/>
            <w:lang w:eastAsia="ja-JP"/>
          </w:rPr>
          <w:tab/>
        </w:r>
        <w:r w:rsidR="00305F76" w:rsidRPr="00EB05B9">
          <w:rPr>
            <w:rStyle w:val="Hyperlink"/>
            <w:noProof/>
            <w:lang w:val="en-US"/>
          </w:rPr>
          <w:t>ACS / Access Control Service</w:t>
        </w:r>
        <w:r w:rsidR="00305F76">
          <w:rPr>
            <w:noProof/>
            <w:webHidden/>
          </w:rPr>
          <w:tab/>
        </w:r>
        <w:r w:rsidR="00305F76">
          <w:rPr>
            <w:noProof/>
            <w:webHidden/>
          </w:rPr>
          <w:fldChar w:fldCharType="begin"/>
        </w:r>
        <w:r w:rsidR="00305F76">
          <w:rPr>
            <w:noProof/>
            <w:webHidden/>
          </w:rPr>
          <w:instrText xml:space="preserve"> PAGEREF _Toc514759557 \h </w:instrText>
        </w:r>
        <w:r w:rsidR="00305F76">
          <w:rPr>
            <w:noProof/>
            <w:webHidden/>
          </w:rPr>
        </w:r>
        <w:r w:rsidR="00305F76">
          <w:rPr>
            <w:noProof/>
            <w:webHidden/>
          </w:rPr>
          <w:fldChar w:fldCharType="separate"/>
        </w:r>
        <w:r w:rsidR="00305F76">
          <w:rPr>
            <w:noProof/>
            <w:webHidden/>
          </w:rPr>
          <w:t>4</w:t>
        </w:r>
        <w:r w:rsidR="00305F76">
          <w:rPr>
            <w:noProof/>
            <w:webHidden/>
          </w:rPr>
          <w:fldChar w:fldCharType="end"/>
        </w:r>
      </w:hyperlink>
    </w:p>
    <w:p w14:paraId="1FD68406" w14:textId="77777777" w:rsidR="00305F76" w:rsidRDefault="00C5145B">
      <w:pPr>
        <w:pStyle w:val="Verzeichnis2"/>
        <w:tabs>
          <w:tab w:val="left" w:pos="880"/>
          <w:tab w:val="right" w:leader="dot" w:pos="9062"/>
        </w:tabs>
        <w:rPr>
          <w:rFonts w:asciiTheme="minorHAnsi" w:eastAsiaTheme="minorEastAsia" w:hAnsiTheme="minorHAnsi" w:cstheme="minorBidi"/>
          <w:noProof/>
          <w:szCs w:val="22"/>
          <w:lang w:eastAsia="ja-JP"/>
        </w:rPr>
      </w:pPr>
      <w:hyperlink w:anchor="_Toc514759558" w:history="1">
        <w:r w:rsidR="00305F76" w:rsidRPr="00EB05B9">
          <w:rPr>
            <w:rStyle w:val="Hyperlink"/>
            <w:noProof/>
            <w:lang w:val="en-US"/>
          </w:rPr>
          <w:t>1.19</w:t>
        </w:r>
        <w:r w:rsidR="00305F76">
          <w:rPr>
            <w:rFonts w:asciiTheme="minorHAnsi" w:eastAsiaTheme="minorEastAsia" w:hAnsiTheme="minorHAnsi" w:cstheme="minorBidi"/>
            <w:noProof/>
            <w:szCs w:val="22"/>
            <w:lang w:eastAsia="ja-JP"/>
          </w:rPr>
          <w:tab/>
        </w:r>
        <w:r w:rsidR="00305F76" w:rsidRPr="00EB05B9">
          <w:rPr>
            <w:rStyle w:val="Hyperlink"/>
            <w:noProof/>
            <w:lang w:val="en-US"/>
          </w:rPr>
          <w:t>BIP / Breanos Identity Provider</w:t>
        </w:r>
        <w:r w:rsidR="00305F76">
          <w:rPr>
            <w:noProof/>
            <w:webHidden/>
          </w:rPr>
          <w:tab/>
        </w:r>
        <w:r w:rsidR="00305F76">
          <w:rPr>
            <w:noProof/>
            <w:webHidden/>
          </w:rPr>
          <w:fldChar w:fldCharType="begin"/>
        </w:r>
        <w:r w:rsidR="00305F76">
          <w:rPr>
            <w:noProof/>
            <w:webHidden/>
          </w:rPr>
          <w:instrText xml:space="preserve"> PAGEREF _Toc514759558 \h </w:instrText>
        </w:r>
        <w:r w:rsidR="00305F76">
          <w:rPr>
            <w:noProof/>
            <w:webHidden/>
          </w:rPr>
        </w:r>
        <w:r w:rsidR="00305F76">
          <w:rPr>
            <w:noProof/>
            <w:webHidden/>
          </w:rPr>
          <w:fldChar w:fldCharType="separate"/>
        </w:r>
        <w:r w:rsidR="00305F76">
          <w:rPr>
            <w:noProof/>
            <w:webHidden/>
          </w:rPr>
          <w:t>4</w:t>
        </w:r>
        <w:r w:rsidR="00305F76">
          <w:rPr>
            <w:noProof/>
            <w:webHidden/>
          </w:rPr>
          <w:fldChar w:fldCharType="end"/>
        </w:r>
      </w:hyperlink>
    </w:p>
    <w:p w14:paraId="039398E6" w14:textId="77777777" w:rsidR="0001132C" w:rsidRPr="00AB5633" w:rsidRDefault="0001132C" w:rsidP="0001132C">
      <w:pPr>
        <w:rPr>
          <w:rFonts w:cs="Arial"/>
          <w:sz w:val="25"/>
          <w:szCs w:val="25"/>
          <w:lang w:val="en-US"/>
        </w:rPr>
      </w:pPr>
      <w:r w:rsidRPr="00AB5633">
        <w:rPr>
          <w:rFonts w:cs="Arial"/>
          <w:sz w:val="25"/>
          <w:szCs w:val="25"/>
          <w:lang w:val="en-US"/>
        </w:rPr>
        <w:fldChar w:fldCharType="end"/>
      </w:r>
    </w:p>
    <w:p w14:paraId="505D644E" w14:textId="77777777" w:rsidR="0001132C" w:rsidRPr="00AB5633" w:rsidRDefault="0001132C">
      <w:pPr>
        <w:spacing w:before="0" w:after="0"/>
        <w:jc w:val="left"/>
        <w:rPr>
          <w:lang w:val="en-US"/>
        </w:rPr>
      </w:pPr>
      <w:r w:rsidRPr="00AB5633">
        <w:rPr>
          <w:lang w:val="en-US"/>
        </w:rPr>
        <w:br w:type="page"/>
      </w:r>
    </w:p>
    <w:p w14:paraId="29DDD962" w14:textId="77777777" w:rsidR="00A07D3C" w:rsidRDefault="00035CFE" w:rsidP="00667E11">
      <w:pPr>
        <w:pStyle w:val="berschrift1"/>
      </w:pPr>
      <w:bookmarkStart w:id="71" w:name="_Toc514759539"/>
      <w:bookmarkEnd w:id="69"/>
      <w:bookmarkEnd w:id="70"/>
      <w:proofErr w:type="spellStart"/>
      <w:r w:rsidRPr="00667E11">
        <w:lastRenderedPageBreak/>
        <w:t>Terminology</w:t>
      </w:r>
      <w:bookmarkEnd w:id="71"/>
      <w:proofErr w:type="spellEnd"/>
    </w:p>
    <w:p w14:paraId="3EE93E4C" w14:textId="77777777" w:rsidR="00035CFE" w:rsidRPr="00035CFE" w:rsidRDefault="00035CFE" w:rsidP="00035CFE">
      <w:pPr>
        <w:pStyle w:val="berschrift2"/>
      </w:pPr>
      <w:bookmarkStart w:id="72" w:name="_Toc514759540"/>
      <w:r w:rsidRPr="00035CFE">
        <w:t>BIKS</w:t>
      </w:r>
      <w:bookmarkEnd w:id="72"/>
    </w:p>
    <w:p w14:paraId="1507BE35" w14:textId="77777777" w:rsidR="00035CFE" w:rsidRPr="00035CFE" w:rsidRDefault="00035CFE" w:rsidP="00035CFE">
      <w:pPr>
        <w:rPr>
          <w:lang w:val="en-US"/>
        </w:rPr>
      </w:pPr>
      <w:r w:rsidRPr="00035CFE">
        <w:rPr>
          <w:lang w:val="en-US"/>
        </w:rPr>
        <w:t>The initial name for the new framework</w:t>
      </w:r>
    </w:p>
    <w:p w14:paraId="6518AD80" w14:textId="77777777" w:rsidR="00035CFE" w:rsidRPr="00035CFE" w:rsidRDefault="00035CFE" w:rsidP="00035CFE">
      <w:pPr>
        <w:pStyle w:val="berschrift2"/>
      </w:pPr>
      <w:bookmarkStart w:id="73" w:name="_Toc514759541"/>
      <w:r w:rsidRPr="00035CFE">
        <w:t>DAIPAN</w:t>
      </w:r>
      <w:bookmarkEnd w:id="73"/>
    </w:p>
    <w:p w14:paraId="7EC4F4D1" w14:textId="77777777" w:rsidR="00035CFE" w:rsidRPr="00035CFE" w:rsidRDefault="00035CFE" w:rsidP="00035CFE">
      <w:pPr>
        <w:rPr>
          <w:lang w:val="en-US"/>
        </w:rPr>
      </w:pPr>
      <w:r w:rsidRPr="00035CFE">
        <w:rPr>
          <w:lang w:val="en-US"/>
        </w:rPr>
        <w:t>The current name for the entire framework</w:t>
      </w:r>
    </w:p>
    <w:p w14:paraId="64F0F6A7" w14:textId="77777777" w:rsidR="00035CFE" w:rsidRPr="00035CFE" w:rsidRDefault="00035CFE" w:rsidP="00035CFE">
      <w:pPr>
        <w:pStyle w:val="berschrift2"/>
      </w:pPr>
      <w:bookmarkStart w:id="74" w:name="_Toc514759542"/>
      <w:r w:rsidRPr="00035CFE">
        <w:t>PLC/SPS</w:t>
      </w:r>
      <w:bookmarkEnd w:id="74"/>
    </w:p>
    <w:p w14:paraId="0B3340E9" w14:textId="77777777" w:rsidR="00035CFE" w:rsidRPr="00035CFE" w:rsidRDefault="00035CFE" w:rsidP="00035CFE">
      <w:pPr>
        <w:rPr>
          <w:lang w:val="en-US"/>
        </w:rPr>
      </w:pPr>
      <w:r w:rsidRPr="00035CFE">
        <w:rPr>
          <w:lang w:val="en-US"/>
        </w:rPr>
        <w:t>Programmable logic controller. One type of hardware that can be used as data source</w:t>
      </w:r>
    </w:p>
    <w:p w14:paraId="484DCEC3" w14:textId="77777777" w:rsidR="00035CFE" w:rsidRPr="00035CFE" w:rsidRDefault="00035CFE" w:rsidP="00035CFE">
      <w:pPr>
        <w:pStyle w:val="berschrift2"/>
      </w:pPr>
      <w:bookmarkStart w:id="75" w:name="_Toc514759543"/>
      <w:r w:rsidRPr="00035CFE">
        <w:t>Viewer</w:t>
      </w:r>
      <w:bookmarkEnd w:id="75"/>
    </w:p>
    <w:p w14:paraId="6C01D771" w14:textId="77777777" w:rsidR="00035CFE" w:rsidRPr="00035CFE" w:rsidRDefault="00035CFE" w:rsidP="00035CFE">
      <w:pPr>
        <w:rPr>
          <w:lang w:val="en-US"/>
        </w:rPr>
      </w:pPr>
      <w:r w:rsidRPr="00035CFE">
        <w:rPr>
          <w:lang w:val="en-US"/>
        </w:rPr>
        <w:t>The thin, on its own “dumb” application for GUI display</w:t>
      </w:r>
      <w:ins w:id="76" w:author="Eduard Bezdedeanu" w:date="2018-06-08T13:33:00Z">
        <w:r w:rsidR="00DB606A">
          <w:rPr>
            <w:lang w:val="en-US"/>
          </w:rPr>
          <w:t xml:space="preserve">. Also known as </w:t>
        </w:r>
        <w:proofErr w:type="spellStart"/>
        <w:r w:rsidR="00DB606A">
          <w:rPr>
            <w:lang w:val="en-US"/>
          </w:rPr>
          <w:t>PresenterViewer</w:t>
        </w:r>
        <w:proofErr w:type="spellEnd"/>
        <w:r w:rsidR="00DB606A">
          <w:rPr>
            <w:lang w:val="en-US"/>
          </w:rPr>
          <w:t>.</w:t>
        </w:r>
      </w:ins>
    </w:p>
    <w:p w14:paraId="1DB30AA1" w14:textId="77777777" w:rsidR="00035CFE" w:rsidRPr="00035CFE" w:rsidRDefault="00035CFE" w:rsidP="00035CFE">
      <w:pPr>
        <w:pStyle w:val="berschrift2"/>
      </w:pPr>
      <w:bookmarkStart w:id="77" w:name="_Toc514759544"/>
      <w:r w:rsidRPr="00035CFE">
        <w:t>Client/</w:t>
      </w:r>
      <w:proofErr w:type="spellStart"/>
      <w:r w:rsidRPr="00035CFE">
        <w:t>ModelClient</w:t>
      </w:r>
      <w:bookmarkEnd w:id="77"/>
      <w:proofErr w:type="spellEnd"/>
    </w:p>
    <w:p w14:paraId="78AB90A3" w14:textId="77777777" w:rsidR="00035CFE" w:rsidRPr="00035CFE" w:rsidRDefault="00035CFE" w:rsidP="00035CFE">
      <w:pPr>
        <w:rPr>
          <w:lang w:val="en-US"/>
        </w:rPr>
      </w:pPr>
      <w:r w:rsidRPr="00035CFE">
        <w:rPr>
          <w:lang w:val="en-US"/>
        </w:rPr>
        <w:t xml:space="preserve">An instance of the model and controller for multiplexing updates onto 1 </w:t>
      </w:r>
      <w:proofErr w:type="spellStart"/>
      <w:r w:rsidRPr="00035CFE">
        <w:rPr>
          <w:lang w:val="en-US"/>
        </w:rPr>
        <w:t>to n</w:t>
      </w:r>
      <w:proofErr w:type="spellEnd"/>
      <w:r w:rsidRPr="00035CFE">
        <w:rPr>
          <w:lang w:val="en-US"/>
        </w:rPr>
        <w:t xml:space="preserve"> Viewers</w:t>
      </w:r>
    </w:p>
    <w:p w14:paraId="68D8A85C" w14:textId="77777777" w:rsidR="00035CFE" w:rsidRPr="00035CFE" w:rsidRDefault="00035CFE" w:rsidP="00035CFE">
      <w:pPr>
        <w:pStyle w:val="berschrift2"/>
      </w:pPr>
      <w:bookmarkStart w:id="78" w:name="_Toc514759545"/>
      <w:proofErr w:type="spellStart"/>
      <w:r w:rsidRPr="00035CFE">
        <w:t>WorkerEngines</w:t>
      </w:r>
      <w:bookmarkEnd w:id="78"/>
      <w:proofErr w:type="spellEnd"/>
    </w:p>
    <w:p w14:paraId="5ABFC808" w14:textId="77777777" w:rsidR="00035CFE" w:rsidRPr="00035CFE" w:rsidRDefault="00035CFE" w:rsidP="00035CFE">
      <w:pPr>
        <w:rPr>
          <w:lang w:val="en-US"/>
        </w:rPr>
      </w:pPr>
      <w:r w:rsidRPr="00035CFE">
        <w:rPr>
          <w:lang w:val="en-US"/>
        </w:rPr>
        <w:t>Called „</w:t>
      </w:r>
      <w:proofErr w:type="gramStart"/>
      <w:r w:rsidRPr="00035CFE">
        <w:rPr>
          <w:lang w:val="en-US"/>
        </w:rPr>
        <w:t>workers“ in</w:t>
      </w:r>
      <w:proofErr w:type="gramEnd"/>
      <w:r w:rsidRPr="00035CFE">
        <w:rPr>
          <w:lang w:val="en-US"/>
        </w:rPr>
        <w:t xml:space="preserve"> </w:t>
      </w:r>
      <w:proofErr w:type="spellStart"/>
      <w:r w:rsidRPr="00035CFE">
        <w:rPr>
          <w:lang w:val="en-US"/>
        </w:rPr>
        <w:t>þe</w:t>
      </w:r>
      <w:proofErr w:type="spellEnd"/>
      <w:r w:rsidRPr="00035CFE">
        <w:rPr>
          <w:lang w:val="en-US"/>
        </w:rPr>
        <w:t xml:space="preserve"> tongues of </w:t>
      </w:r>
      <w:proofErr w:type="spellStart"/>
      <w:r w:rsidRPr="00035CFE">
        <w:rPr>
          <w:lang w:val="en-US"/>
        </w:rPr>
        <w:t>olde</w:t>
      </w:r>
      <w:proofErr w:type="spellEnd"/>
      <w:r w:rsidRPr="00035CFE">
        <w:rPr>
          <w:lang w:val="en-US"/>
        </w:rPr>
        <w:t>, they are a logical unit encapsulating the communication to a single PLC. They’re defined via a WorkerDefinition.xml file.</w:t>
      </w:r>
    </w:p>
    <w:p w14:paraId="0A69C95B" w14:textId="77777777" w:rsidR="00035CFE" w:rsidRPr="00035CFE" w:rsidRDefault="00035CFE" w:rsidP="00035CFE">
      <w:pPr>
        <w:pStyle w:val="berschrift2"/>
      </w:pPr>
      <w:bookmarkStart w:id="79" w:name="_Toc514759546"/>
      <w:proofErr w:type="spellStart"/>
      <w:r w:rsidRPr="00035CFE">
        <w:t>EngineGroups</w:t>
      </w:r>
      <w:bookmarkEnd w:id="79"/>
      <w:proofErr w:type="spellEnd"/>
    </w:p>
    <w:p w14:paraId="175E517F" w14:textId="77777777" w:rsidR="00035CFE" w:rsidRPr="00035CFE" w:rsidRDefault="00035CFE" w:rsidP="00035CFE">
      <w:pPr>
        <w:rPr>
          <w:lang w:val="en-US"/>
        </w:rPr>
      </w:pPr>
      <w:r w:rsidRPr="00035CFE">
        <w:rPr>
          <w:lang w:val="en-US"/>
        </w:rPr>
        <w:t>Originally called “</w:t>
      </w:r>
      <w:proofErr w:type="spellStart"/>
      <w:proofErr w:type="gramStart"/>
      <w:r w:rsidRPr="00035CFE">
        <w:rPr>
          <w:lang w:val="en-US"/>
        </w:rPr>
        <w:t>WorkerGroups</w:t>
      </w:r>
      <w:proofErr w:type="spellEnd"/>
      <w:r w:rsidRPr="00035CFE">
        <w:rPr>
          <w:lang w:val="en-US"/>
        </w:rPr>
        <w:t>“ they</w:t>
      </w:r>
      <w:proofErr w:type="gramEnd"/>
      <w:r w:rsidRPr="00035CFE">
        <w:rPr>
          <w:lang w:val="en-US"/>
        </w:rPr>
        <w:t xml:space="preserve"> aggregate 1 to n </w:t>
      </w:r>
      <w:proofErr w:type="spellStart"/>
      <w:r w:rsidRPr="00035CFE">
        <w:rPr>
          <w:lang w:val="en-US"/>
        </w:rPr>
        <w:t>WorkerEngines</w:t>
      </w:r>
      <w:proofErr w:type="spellEnd"/>
      <w:r w:rsidRPr="00035CFE">
        <w:rPr>
          <w:lang w:val="en-US"/>
        </w:rPr>
        <w:t xml:space="preserve"> into a grouping. They’re defined via a GroupDefinition.xml</w:t>
      </w:r>
    </w:p>
    <w:p w14:paraId="186939C6" w14:textId="77777777" w:rsidR="00035CFE" w:rsidRDefault="00035CFE" w:rsidP="00035CFE">
      <w:pPr>
        <w:pStyle w:val="berschrift2"/>
      </w:pPr>
      <w:bookmarkStart w:id="80" w:name="_Toc514759547"/>
      <w:r>
        <w:t>ProductDefinition</w:t>
      </w:r>
      <w:r w:rsidRPr="00035CFE">
        <w:t>.xml</w:t>
      </w:r>
      <w:bookmarkEnd w:id="80"/>
    </w:p>
    <w:p w14:paraId="17DA2318" w14:textId="77777777" w:rsidR="00035CFE" w:rsidRPr="00035CFE" w:rsidRDefault="00035CFE" w:rsidP="00035CFE">
      <w:pPr>
        <w:rPr>
          <w:rStyle w:val="Hervorhebung"/>
          <w:lang w:val="en-US"/>
        </w:rPr>
      </w:pPr>
      <w:r w:rsidRPr="00035CFE">
        <w:rPr>
          <w:rStyle w:val="Hervorhebung"/>
          <w:lang w:val="en-US"/>
        </w:rPr>
        <w:t xml:space="preserve">Formerly known as </w:t>
      </w:r>
      <w:r w:rsidRPr="00BA6F5C">
        <w:rPr>
          <w:rStyle w:val="Hervorhebung"/>
          <w:lang w:val="en-US"/>
        </w:rPr>
        <w:t>“</w:t>
      </w:r>
      <w:r w:rsidRPr="00035CFE">
        <w:rPr>
          <w:rStyle w:val="Hervorhebung"/>
          <w:lang w:val="en-US"/>
        </w:rPr>
        <w:t>WorkerDefinition.x</w:t>
      </w:r>
      <w:r w:rsidRPr="00BA6F5C">
        <w:rPr>
          <w:rStyle w:val="Hervorhebung"/>
          <w:lang w:val="en-US"/>
        </w:rPr>
        <w:t>ml”</w:t>
      </w:r>
    </w:p>
    <w:p w14:paraId="2681121B" w14:textId="77777777" w:rsidR="00035CFE" w:rsidRDefault="00035CFE" w:rsidP="00035CFE">
      <w:pPr>
        <w:rPr>
          <w:strike/>
          <w:lang w:val="en-US"/>
        </w:rPr>
      </w:pPr>
      <w:r w:rsidRPr="00035CFE">
        <w:rPr>
          <w:strike/>
          <w:lang w:val="en-US"/>
        </w:rPr>
        <w:t xml:space="preserve">The definition file for a </w:t>
      </w:r>
      <w:proofErr w:type="spellStart"/>
      <w:r w:rsidRPr="00035CFE">
        <w:rPr>
          <w:strike/>
          <w:lang w:val="en-US"/>
        </w:rPr>
        <w:t>WorkerEngine</w:t>
      </w:r>
      <w:proofErr w:type="spellEnd"/>
      <w:r w:rsidRPr="00035CFE">
        <w:rPr>
          <w:strike/>
          <w:lang w:val="en-US"/>
        </w:rPr>
        <w:t>. It contains a structured description of the inputs and outputs of a Knowledge Processing Unit (KPU).</w:t>
      </w:r>
    </w:p>
    <w:p w14:paraId="40A06D1A" w14:textId="77777777" w:rsidR="00035CFE" w:rsidRDefault="00035CFE" w:rsidP="00035CFE">
      <w:pPr>
        <w:rPr>
          <w:lang w:val="en-US"/>
        </w:rPr>
      </w:pPr>
      <w:r>
        <w:rPr>
          <w:lang w:val="en-US"/>
        </w:rPr>
        <w:t>The definition of a product’s production path through the factory’s machinery as represented by the KPUs / Operations. Valid KPUs / Operations are defined in the FactoryDefinition.xml</w:t>
      </w:r>
    </w:p>
    <w:p w14:paraId="6586495F" w14:textId="77777777" w:rsidR="00035CFE" w:rsidRDefault="00035CFE" w:rsidP="00035CFE">
      <w:pPr>
        <w:pStyle w:val="berschrift2"/>
      </w:pPr>
      <w:bookmarkStart w:id="81" w:name="_Toc514759548"/>
      <w:r>
        <w:t>FactoryDefinition.xml</w:t>
      </w:r>
      <w:bookmarkEnd w:id="81"/>
      <w:r>
        <w:t xml:space="preserve"> </w:t>
      </w:r>
    </w:p>
    <w:p w14:paraId="6BB9B3ED" w14:textId="77777777" w:rsidR="00035CFE" w:rsidRPr="00035CFE" w:rsidRDefault="00035CFE" w:rsidP="00035CFE">
      <w:pPr>
        <w:rPr>
          <w:lang w:val="en-US"/>
        </w:rPr>
      </w:pPr>
      <w:r w:rsidRPr="00035CFE">
        <w:rPr>
          <w:lang w:val="en-US"/>
        </w:rPr>
        <w:t>The definition of available K</w:t>
      </w:r>
      <w:r>
        <w:rPr>
          <w:lang w:val="en-US"/>
        </w:rPr>
        <w:t>PUs / Operations for production in a factory.</w:t>
      </w:r>
    </w:p>
    <w:p w14:paraId="4E3872F3" w14:textId="77777777" w:rsidR="00035CFE" w:rsidRPr="00035CFE" w:rsidRDefault="00035CFE" w:rsidP="00035CFE">
      <w:pPr>
        <w:pStyle w:val="berschrift2"/>
      </w:pPr>
      <w:bookmarkStart w:id="82" w:name="_Toc514759549"/>
      <w:r w:rsidRPr="00035CFE">
        <w:t>KPU / Knowledge Processing Unit</w:t>
      </w:r>
      <w:bookmarkEnd w:id="82"/>
    </w:p>
    <w:p w14:paraId="669EA4D3" w14:textId="22C3273F" w:rsidR="00035CFE" w:rsidRPr="00035CFE" w:rsidRDefault="00035CFE" w:rsidP="00035CFE">
      <w:pPr>
        <w:rPr>
          <w:lang w:val="en-US"/>
        </w:rPr>
      </w:pPr>
      <w:r w:rsidRPr="00035CFE">
        <w:rPr>
          <w:lang w:val="en-US"/>
        </w:rPr>
        <w:t xml:space="preserve">A microservice designed for automated reception, transformation and transmission of (possibly structured) data. A KPU is typically designed as a workflow. Currently employing Microsoft Workflow Foundation </w:t>
      </w:r>
      <w:r w:rsidRPr="00005A3E">
        <w:rPr>
          <w:strike/>
          <w:lang w:val="en-US"/>
          <w:rPrChange w:id="83" w:author="Achim Bernhard" w:date="2018-06-11T16:54:00Z">
            <w:rPr>
              <w:lang w:val="en-US"/>
            </w:rPr>
          </w:rPrChange>
        </w:rPr>
        <w:t>which has long since fallen out of favor from Microsoft and should sooner or later be replaced by another workflow engine.</w:t>
      </w:r>
      <w:ins w:id="84" w:author="Achim Bernhard" w:date="2018-06-11T16:54:00Z">
        <w:r w:rsidR="00005A3E" w:rsidRPr="00005A3E">
          <w:rPr>
            <w:lang w:val="en-US"/>
            <w:rPrChange w:id="85" w:author="Achim Bernhard" w:date="2018-06-11T16:54:00Z">
              <w:rPr>
                <w:strike/>
                <w:lang w:val="en-US"/>
              </w:rPr>
            </w:rPrChange>
          </w:rPr>
          <w:t xml:space="preserve"> The workflow portion of KPUs will likely be implemented in </w:t>
        </w:r>
        <w:proofErr w:type="spellStart"/>
        <w:r w:rsidR="00005A3E" w:rsidRPr="00005A3E">
          <w:rPr>
            <w:lang w:val="en-US"/>
            <w:rPrChange w:id="86" w:author="Achim Bernhard" w:date="2018-06-11T16:54:00Z">
              <w:rPr>
                <w:strike/>
                <w:lang w:val="en-US"/>
              </w:rPr>
            </w:rPrChange>
          </w:rPr>
          <w:t>Wexflow</w:t>
        </w:r>
        <w:proofErr w:type="spellEnd"/>
        <w:r w:rsidR="00005A3E" w:rsidRPr="00005A3E">
          <w:rPr>
            <w:lang w:val="en-US"/>
            <w:rPrChange w:id="87" w:author="Achim Bernhard" w:date="2018-06-11T16:54:00Z">
              <w:rPr>
                <w:strike/>
                <w:lang w:val="en-US"/>
              </w:rPr>
            </w:rPrChange>
          </w:rPr>
          <w:t xml:space="preserve"> in the </w:t>
        </w:r>
      </w:ins>
      <w:ins w:id="88" w:author="Achim Bernhard" w:date="2018-06-11T16:56:00Z">
        <w:r w:rsidR="00005A3E">
          <w:rPr>
            <w:lang w:val="en-US"/>
          </w:rPr>
          <w:t xml:space="preserve">near </w:t>
        </w:r>
      </w:ins>
      <w:ins w:id="89" w:author="Achim Bernhard" w:date="2018-06-11T16:54:00Z">
        <w:r w:rsidR="00005A3E" w:rsidRPr="00005A3E">
          <w:rPr>
            <w:lang w:val="en-US"/>
            <w:rPrChange w:id="90" w:author="Achim Bernhard" w:date="2018-06-11T16:54:00Z">
              <w:rPr>
                <w:strike/>
                <w:lang w:val="en-US"/>
              </w:rPr>
            </w:rPrChange>
          </w:rPr>
          <w:t>future.</w:t>
        </w:r>
      </w:ins>
      <w:ins w:id="91" w:author="Achim Bernhard" w:date="2018-06-11T16:55:00Z">
        <w:r w:rsidR="00005A3E">
          <w:rPr>
            <w:lang w:val="en-US"/>
          </w:rPr>
          <w:t xml:space="preserve"> KPUs encapsulate physical processes and integrate </w:t>
        </w:r>
      </w:ins>
      <w:ins w:id="92" w:author="Achim Bernhard" w:date="2018-06-11T16:56:00Z">
        <w:r w:rsidR="00005A3E">
          <w:rPr>
            <w:lang w:val="en-US"/>
          </w:rPr>
          <w:t>“dumb”</w:t>
        </w:r>
      </w:ins>
      <w:ins w:id="93" w:author="Achim Bernhard" w:date="2018-06-11T16:55:00Z">
        <w:r w:rsidR="00005A3E">
          <w:rPr>
            <w:lang w:val="en-US"/>
          </w:rPr>
          <w:t xml:space="preserve"> machines into the DAIPAN framework</w:t>
        </w:r>
      </w:ins>
      <w:ins w:id="94" w:author="Achim Bernhard" w:date="2018-06-11T16:56:00Z">
        <w:r w:rsidR="00005A3E">
          <w:rPr>
            <w:lang w:val="en-US"/>
          </w:rPr>
          <w:t xml:space="preserve">, to </w:t>
        </w:r>
      </w:ins>
      <w:ins w:id="95" w:author="Achim Bernhard" w:date="2018-06-11T16:57:00Z">
        <w:r w:rsidR="00005A3E">
          <w:rPr>
            <w:lang w:val="en-US"/>
          </w:rPr>
          <w:t>supply</w:t>
        </w:r>
      </w:ins>
      <w:ins w:id="96" w:author="Achim Bernhard" w:date="2018-06-11T16:56:00Z">
        <w:r w:rsidR="00005A3E">
          <w:rPr>
            <w:lang w:val="en-US"/>
          </w:rPr>
          <w:t xml:space="preserve"> the intelligence that Industry 4.0 </w:t>
        </w:r>
      </w:ins>
      <w:ins w:id="97" w:author="Achim Bernhard" w:date="2018-06-11T16:57:00Z">
        <w:r w:rsidR="00005A3E">
          <w:rPr>
            <w:lang w:val="en-US"/>
          </w:rPr>
          <w:t>expects of production machinery</w:t>
        </w:r>
      </w:ins>
      <w:ins w:id="98" w:author="Achim Bernhard" w:date="2018-06-11T16:55:00Z">
        <w:r w:rsidR="00005A3E">
          <w:rPr>
            <w:lang w:val="en-US"/>
          </w:rPr>
          <w:t>.</w:t>
        </w:r>
      </w:ins>
    </w:p>
    <w:p w14:paraId="6F26169B" w14:textId="77777777" w:rsidR="00035CFE" w:rsidRPr="00035CFE" w:rsidRDefault="00035CFE" w:rsidP="00035CFE">
      <w:pPr>
        <w:pStyle w:val="berschrift2"/>
      </w:pPr>
      <w:bookmarkStart w:id="99" w:name="_Toc514759550"/>
      <w:r w:rsidRPr="00035CFE">
        <w:t>Security</w:t>
      </w:r>
      <w:bookmarkEnd w:id="99"/>
    </w:p>
    <w:p w14:paraId="233E1DFD" w14:textId="77777777" w:rsidR="00035CFE" w:rsidRPr="00035CFE" w:rsidRDefault="00035CFE" w:rsidP="00035CFE">
      <w:pPr>
        <w:rPr>
          <w:lang w:val="en-US"/>
        </w:rPr>
      </w:pPr>
      <w:r w:rsidRPr="00035CFE">
        <w:rPr>
          <w:lang w:val="en-US"/>
        </w:rPr>
        <w:t>A component of the assistant containing the session management for the communication interface used by the viewers. Furthermore, contains the components to secure that communication against attacks.</w:t>
      </w:r>
    </w:p>
    <w:p w14:paraId="2111391F" w14:textId="77777777" w:rsidR="00035CFE" w:rsidRPr="00035CFE" w:rsidRDefault="00035CFE" w:rsidP="00035CFE">
      <w:pPr>
        <w:rPr>
          <w:rStyle w:val="Fett"/>
          <w:lang w:val="en-US"/>
        </w:rPr>
      </w:pPr>
    </w:p>
    <w:p w14:paraId="2CC9154F" w14:textId="77777777" w:rsidR="00035CFE" w:rsidRPr="00035CFE" w:rsidRDefault="00035CFE" w:rsidP="00035CFE">
      <w:pPr>
        <w:rPr>
          <w:rStyle w:val="Fett"/>
          <w:lang w:val="en-US"/>
        </w:rPr>
      </w:pPr>
    </w:p>
    <w:p w14:paraId="39433045" w14:textId="77777777" w:rsidR="00035CFE" w:rsidRPr="00035CFE" w:rsidRDefault="00035CFE" w:rsidP="00035CFE">
      <w:pPr>
        <w:pStyle w:val="berschrift2"/>
        <w:rPr>
          <w:rStyle w:val="Fett"/>
          <w:b/>
          <w:lang w:val="en-US"/>
        </w:rPr>
      </w:pPr>
      <w:bookmarkStart w:id="100" w:name="_Toc514759551"/>
      <w:r w:rsidRPr="00035CFE">
        <w:rPr>
          <w:rStyle w:val="Fett"/>
          <w:b/>
          <w:lang w:val="en-US"/>
        </w:rPr>
        <w:t>Init Handshake</w:t>
      </w:r>
      <w:bookmarkEnd w:id="100"/>
    </w:p>
    <w:p w14:paraId="619FA639" w14:textId="77777777" w:rsidR="00035CFE" w:rsidRPr="00035CFE" w:rsidRDefault="00035CFE" w:rsidP="00035CFE">
      <w:pPr>
        <w:rPr>
          <w:rStyle w:val="Fett"/>
          <w:b w:val="0"/>
          <w:lang w:val="en-US"/>
        </w:rPr>
      </w:pPr>
      <w:r w:rsidRPr="00035CFE">
        <w:rPr>
          <w:rStyle w:val="Fett"/>
          <w:b w:val="0"/>
          <w:lang w:val="en-US"/>
        </w:rPr>
        <w:t>The first information package sent by a viewer to the URI configured to be the communication endpoint of the assistant. This happens right at the start of the viewer for it to check the availability of the assistant / correct configuration of the URI</w:t>
      </w:r>
    </w:p>
    <w:p w14:paraId="44B8CCC5" w14:textId="77777777" w:rsidR="00035CFE" w:rsidRPr="00BA6F5C" w:rsidRDefault="00035CFE" w:rsidP="00035CFE">
      <w:pPr>
        <w:rPr>
          <w:rStyle w:val="Fett"/>
          <w:b w:val="0"/>
          <w:lang w:val="en-US"/>
        </w:rPr>
      </w:pPr>
      <w:r w:rsidRPr="00BA6F5C">
        <w:rPr>
          <w:rStyle w:val="Fett"/>
          <w:b w:val="0"/>
          <w:lang w:val="en-US"/>
        </w:rPr>
        <w:t>Login</w:t>
      </w:r>
    </w:p>
    <w:p w14:paraId="00948945" w14:textId="77777777" w:rsidR="00035CFE" w:rsidRPr="00035CFE" w:rsidRDefault="00035CFE" w:rsidP="00035CFE">
      <w:pPr>
        <w:rPr>
          <w:rStyle w:val="Fett"/>
          <w:b w:val="0"/>
          <w:lang w:val="en-US"/>
        </w:rPr>
      </w:pPr>
      <w:r w:rsidRPr="00035CFE">
        <w:rPr>
          <w:rStyle w:val="Fett"/>
          <w:b w:val="0"/>
          <w:lang w:val="en-US"/>
        </w:rPr>
        <w:t>The (usually manually triggered) step after the initial handshake to authenticate the viewer via user credentials entered by a user. The credentials are then routed and checked via communication -&gt; security -&gt; access control -&gt; identity provider.</w:t>
      </w:r>
    </w:p>
    <w:p w14:paraId="5D62DE87" w14:textId="77777777" w:rsidR="00035CFE" w:rsidRPr="00035CFE" w:rsidRDefault="00035CFE" w:rsidP="00035CFE">
      <w:pPr>
        <w:pStyle w:val="berschrift2"/>
        <w:rPr>
          <w:rStyle w:val="Fett"/>
          <w:b/>
          <w:lang w:val="en-GB"/>
        </w:rPr>
      </w:pPr>
      <w:bookmarkStart w:id="101" w:name="_Toc514759552"/>
      <w:r w:rsidRPr="00035CFE">
        <w:rPr>
          <w:rStyle w:val="Fett"/>
          <w:b/>
          <w:lang w:val="en-GB"/>
        </w:rPr>
        <w:t>I.I.S.B.</w:t>
      </w:r>
      <w:bookmarkEnd w:id="101"/>
    </w:p>
    <w:p w14:paraId="34FFBF4E" w14:textId="77777777" w:rsidR="00035CFE" w:rsidRPr="00035CFE" w:rsidRDefault="00035CFE" w:rsidP="00035CFE">
      <w:pPr>
        <w:rPr>
          <w:rStyle w:val="Fett"/>
          <w:b w:val="0"/>
          <w:lang w:val="en-US"/>
        </w:rPr>
      </w:pPr>
      <w:r w:rsidRPr="00035CFE">
        <w:rPr>
          <w:rStyle w:val="Fett"/>
          <w:b w:val="0"/>
          <w:lang w:val="en-GB"/>
        </w:rPr>
        <w:t xml:space="preserve">Intelligence Industry System Breanos. </w:t>
      </w:r>
      <w:r w:rsidRPr="00035CFE">
        <w:rPr>
          <w:rStyle w:val="Fett"/>
          <w:b w:val="0"/>
          <w:lang w:val="en-US"/>
        </w:rPr>
        <w:t>Surrogate name for B.I.K.S. Was invented during a discussion.</w:t>
      </w:r>
    </w:p>
    <w:p w14:paraId="525AE59B" w14:textId="77777777" w:rsidR="00035CFE" w:rsidRPr="00035CFE" w:rsidRDefault="00035CFE" w:rsidP="00035CFE">
      <w:pPr>
        <w:pStyle w:val="berschrift2"/>
        <w:rPr>
          <w:rStyle w:val="Fett"/>
          <w:b/>
          <w:lang w:val="en-GB"/>
        </w:rPr>
      </w:pPr>
      <w:bookmarkStart w:id="102" w:name="_Toc514759553"/>
      <w:r w:rsidRPr="00035CFE">
        <w:rPr>
          <w:rStyle w:val="Fett"/>
          <w:b/>
          <w:lang w:val="en-GB"/>
        </w:rPr>
        <w:t>I.D.A.M.</w:t>
      </w:r>
      <w:bookmarkEnd w:id="102"/>
    </w:p>
    <w:p w14:paraId="04275616" w14:textId="77777777" w:rsidR="00035CFE" w:rsidRPr="00035CFE" w:rsidRDefault="00035CFE" w:rsidP="00035CFE">
      <w:pPr>
        <w:rPr>
          <w:rStyle w:val="Fett"/>
          <w:b w:val="0"/>
          <w:lang w:val="en-US"/>
        </w:rPr>
      </w:pPr>
      <w:r w:rsidRPr="00035CFE">
        <w:rPr>
          <w:rStyle w:val="Fett"/>
          <w:b w:val="0"/>
          <w:lang w:val="en-GB"/>
        </w:rPr>
        <w:t xml:space="preserve">Industrial Dynamic Assistant Management. </w:t>
      </w:r>
      <w:r w:rsidRPr="00035CFE">
        <w:rPr>
          <w:rStyle w:val="Fett"/>
          <w:b w:val="0"/>
          <w:lang w:val="en-US"/>
        </w:rPr>
        <w:t>Surrogate name for A.D.A.M.</w:t>
      </w:r>
    </w:p>
    <w:p w14:paraId="741E373F" w14:textId="77777777" w:rsidR="00035CFE" w:rsidRPr="00035CFE" w:rsidRDefault="00035CFE" w:rsidP="00035CFE">
      <w:pPr>
        <w:rPr>
          <w:rStyle w:val="Fett"/>
          <w:b w:val="0"/>
          <w:lang w:val="en-US"/>
        </w:rPr>
      </w:pPr>
      <w:r w:rsidRPr="00035CFE">
        <w:rPr>
          <w:rStyle w:val="Fett"/>
          <w:b w:val="0"/>
          <w:lang w:val="en-US"/>
        </w:rPr>
        <w:t>Was invented during a discussion.</w:t>
      </w:r>
    </w:p>
    <w:p w14:paraId="463A6100" w14:textId="77777777" w:rsidR="00035CFE" w:rsidRPr="00035CFE" w:rsidRDefault="00035CFE" w:rsidP="00035CFE">
      <w:pPr>
        <w:pStyle w:val="berschrift2"/>
        <w:rPr>
          <w:rStyle w:val="Fett"/>
          <w:b/>
          <w:lang w:val="en-US"/>
        </w:rPr>
      </w:pPr>
      <w:bookmarkStart w:id="103" w:name="_Toc514759554"/>
      <w:r w:rsidRPr="00035CFE">
        <w:rPr>
          <w:rStyle w:val="Fett"/>
          <w:b/>
          <w:lang w:val="en-US"/>
        </w:rPr>
        <w:t>SFA Service</w:t>
      </w:r>
      <w:bookmarkEnd w:id="103"/>
    </w:p>
    <w:p w14:paraId="48A8133E" w14:textId="77777777" w:rsidR="00035CFE" w:rsidRPr="00035CFE" w:rsidRDefault="00035CFE" w:rsidP="00035CFE">
      <w:pPr>
        <w:rPr>
          <w:rStyle w:val="Fett"/>
          <w:b w:val="0"/>
          <w:lang w:val="en-US"/>
        </w:rPr>
      </w:pPr>
      <w:r w:rsidRPr="00035CFE">
        <w:rPr>
          <w:rStyle w:val="Fett"/>
          <w:b w:val="0"/>
          <w:lang w:val="en-US"/>
        </w:rPr>
        <w:t>Each component of the assistant is run as a (micro-)service in the Service Fabric application deployed onto the Azure Service Fabric by Microsoft.</w:t>
      </w:r>
    </w:p>
    <w:p w14:paraId="72F70DFB" w14:textId="77777777" w:rsidR="00035CFE" w:rsidRPr="00035CFE" w:rsidRDefault="00035CFE" w:rsidP="00035CFE">
      <w:pPr>
        <w:pStyle w:val="berschrift2"/>
        <w:rPr>
          <w:rStyle w:val="Fett"/>
          <w:b/>
        </w:rPr>
      </w:pPr>
      <w:bookmarkStart w:id="104" w:name="_Toc514759555"/>
      <w:r w:rsidRPr="00035CFE">
        <w:rPr>
          <w:rStyle w:val="Fett"/>
          <w:b/>
        </w:rPr>
        <w:t xml:space="preserve">SFA </w:t>
      </w:r>
      <w:proofErr w:type="spellStart"/>
      <w:r w:rsidRPr="00035CFE">
        <w:rPr>
          <w:rStyle w:val="Fett"/>
          <w:b/>
        </w:rPr>
        <w:t>Application</w:t>
      </w:r>
      <w:bookmarkEnd w:id="104"/>
      <w:proofErr w:type="spellEnd"/>
    </w:p>
    <w:p w14:paraId="0AE05BEF" w14:textId="77777777" w:rsidR="00035CFE" w:rsidRPr="00035CFE" w:rsidRDefault="00035CFE" w:rsidP="00035CFE">
      <w:pPr>
        <w:rPr>
          <w:rStyle w:val="Fett"/>
          <w:b w:val="0"/>
          <w:lang w:val="en-US"/>
        </w:rPr>
      </w:pPr>
      <w:r w:rsidRPr="00035CFE">
        <w:rPr>
          <w:rStyle w:val="Fett"/>
          <w:b w:val="0"/>
          <w:lang w:val="en-US"/>
        </w:rPr>
        <w:t xml:space="preserve">All SFA services are deployed into </w:t>
      </w:r>
      <w:proofErr w:type="gramStart"/>
      <w:r w:rsidRPr="00035CFE">
        <w:rPr>
          <w:rStyle w:val="Fett"/>
          <w:b w:val="0"/>
          <w:lang w:val="en-US"/>
        </w:rPr>
        <w:t>a</w:t>
      </w:r>
      <w:proofErr w:type="gramEnd"/>
      <w:r w:rsidRPr="00035CFE">
        <w:rPr>
          <w:rStyle w:val="Fett"/>
          <w:b w:val="0"/>
          <w:lang w:val="en-US"/>
        </w:rPr>
        <w:t xml:space="preserve"> SFA Application. They can be reached via a fabric URL. A valid fabric URL can be e.g. “fabric:/Blackboard”.</w:t>
      </w:r>
    </w:p>
    <w:p w14:paraId="5C339C24" w14:textId="77777777" w:rsidR="00035CFE" w:rsidRPr="00035CFE" w:rsidRDefault="00035CFE" w:rsidP="00035CFE">
      <w:pPr>
        <w:pStyle w:val="berschrift2"/>
        <w:rPr>
          <w:rStyle w:val="Fett"/>
          <w:b/>
        </w:rPr>
      </w:pPr>
      <w:bookmarkStart w:id="105" w:name="_Toc514759556"/>
      <w:r w:rsidRPr="00035CFE">
        <w:rPr>
          <w:rStyle w:val="Fett"/>
          <w:b/>
        </w:rPr>
        <w:t>“Session”</w:t>
      </w:r>
      <w:bookmarkEnd w:id="105"/>
    </w:p>
    <w:p w14:paraId="42F9F362" w14:textId="77777777" w:rsidR="00035CFE" w:rsidRPr="00035CFE" w:rsidRDefault="00035CFE" w:rsidP="00035CFE">
      <w:pPr>
        <w:rPr>
          <w:rStyle w:val="Fett"/>
          <w:b w:val="0"/>
          <w:lang w:val="en-US"/>
        </w:rPr>
      </w:pPr>
      <w:r w:rsidRPr="00035CFE">
        <w:rPr>
          <w:rStyle w:val="Fett"/>
          <w:b w:val="0"/>
          <w:lang w:val="en-US"/>
        </w:rPr>
        <w:t>Connects one or several engine groups with one or several clients in a sort-of observer pattern so updates from the engine groups reach the clients.</w:t>
      </w:r>
    </w:p>
    <w:p w14:paraId="09FADC6F" w14:textId="77777777" w:rsidR="00035CFE" w:rsidRPr="00035CFE" w:rsidRDefault="00035CFE" w:rsidP="00035CFE">
      <w:pPr>
        <w:rPr>
          <w:rStyle w:val="Fett"/>
          <w:b w:val="0"/>
          <w:lang w:val="en-US"/>
        </w:rPr>
      </w:pPr>
      <w:r w:rsidRPr="00035CFE">
        <w:rPr>
          <w:rStyle w:val="Fett"/>
          <w:b w:val="0"/>
          <w:lang w:val="en-US"/>
        </w:rPr>
        <w:t>External Communication / “ECOM”</w:t>
      </w:r>
    </w:p>
    <w:p w14:paraId="77E73C07" w14:textId="77777777" w:rsidR="00035CFE" w:rsidRPr="00035CFE" w:rsidRDefault="00035CFE" w:rsidP="00035CFE">
      <w:pPr>
        <w:pStyle w:val="berschrift2"/>
        <w:rPr>
          <w:rStyle w:val="Fett"/>
          <w:b/>
          <w:lang w:val="en-US"/>
        </w:rPr>
      </w:pPr>
      <w:bookmarkStart w:id="106" w:name="_Toc514759557"/>
      <w:r w:rsidRPr="00035CFE">
        <w:rPr>
          <w:rStyle w:val="Fett"/>
          <w:b/>
          <w:lang w:val="en-US"/>
        </w:rPr>
        <w:t>ACS / Access Control Service</w:t>
      </w:r>
      <w:bookmarkEnd w:id="106"/>
    </w:p>
    <w:p w14:paraId="7CF6D119" w14:textId="77777777" w:rsidR="00035CFE" w:rsidRPr="00035CFE" w:rsidRDefault="00035CFE" w:rsidP="00035CFE">
      <w:pPr>
        <w:rPr>
          <w:rStyle w:val="Fett"/>
          <w:b w:val="0"/>
          <w:lang w:val="en-US"/>
        </w:rPr>
      </w:pPr>
      <w:r w:rsidRPr="00035CFE">
        <w:rPr>
          <w:rStyle w:val="Fett"/>
          <w:b w:val="0"/>
          <w:lang w:val="en-US"/>
        </w:rPr>
        <w:t>The micro service that handles permission checks, credentials and so on in conjunction with some Identity Provider, e.g. the Breanos Identity Provider (BIP)</w:t>
      </w:r>
    </w:p>
    <w:p w14:paraId="23C0B654" w14:textId="77777777" w:rsidR="00035CFE" w:rsidRPr="00035CFE" w:rsidRDefault="00035CFE" w:rsidP="00035CFE">
      <w:pPr>
        <w:pStyle w:val="berschrift2"/>
        <w:rPr>
          <w:rStyle w:val="Fett"/>
          <w:b/>
          <w:lang w:val="en-US"/>
        </w:rPr>
      </w:pPr>
      <w:bookmarkStart w:id="107" w:name="_Toc514759558"/>
      <w:r w:rsidRPr="00035CFE">
        <w:rPr>
          <w:rStyle w:val="Fett"/>
          <w:b/>
          <w:lang w:val="en-US"/>
        </w:rPr>
        <w:t>BIP / Breanos Identity Provider</w:t>
      </w:r>
      <w:bookmarkEnd w:id="107"/>
    </w:p>
    <w:p w14:paraId="331F6CF0" w14:textId="335C7234" w:rsidR="00035CFE" w:rsidRDefault="00035CFE" w:rsidP="00035CFE">
      <w:pPr>
        <w:rPr>
          <w:ins w:id="108" w:author="Achim Bernhard" w:date="2018-06-11T16:42:00Z"/>
          <w:rStyle w:val="Fett"/>
          <w:b w:val="0"/>
          <w:lang w:val="en-US"/>
        </w:rPr>
      </w:pPr>
      <w:r w:rsidRPr="00035CFE">
        <w:rPr>
          <w:rStyle w:val="Fett"/>
          <w:b w:val="0"/>
          <w:lang w:val="en-US"/>
        </w:rPr>
        <w:t xml:space="preserve">One implementation of the </w:t>
      </w:r>
      <w:proofErr w:type="spellStart"/>
      <w:r w:rsidRPr="00035CFE">
        <w:rPr>
          <w:rStyle w:val="Fett"/>
          <w:b w:val="0"/>
          <w:lang w:val="en-US"/>
        </w:rPr>
        <w:t>IdentityProvider</w:t>
      </w:r>
      <w:proofErr w:type="spellEnd"/>
      <w:r w:rsidRPr="00035CFE">
        <w:rPr>
          <w:rStyle w:val="Fett"/>
          <w:b w:val="0"/>
          <w:lang w:val="en-US"/>
        </w:rPr>
        <w:t xml:space="preserve"> interface which is used to encapsulate “user”- and “group”-semantics/concepts. There can be different identity providers but only one should be used at one time</w:t>
      </w:r>
    </w:p>
    <w:p w14:paraId="7C9600F1" w14:textId="6A729925" w:rsidR="009D4261" w:rsidRDefault="009D4261" w:rsidP="009D4261">
      <w:pPr>
        <w:pStyle w:val="berschrift2"/>
        <w:rPr>
          <w:ins w:id="109" w:author="Achim Bernhard" w:date="2018-06-11T16:42:00Z"/>
          <w:rStyle w:val="Fett"/>
          <w:b/>
          <w:lang w:val="en-US"/>
        </w:rPr>
      </w:pPr>
      <w:ins w:id="110" w:author="Achim Bernhard" w:date="2018-06-11T16:42:00Z">
        <w:r>
          <w:rPr>
            <w:rStyle w:val="Fett"/>
            <w:b/>
            <w:lang w:val="en-US"/>
          </w:rPr>
          <w:t>Data Mart</w:t>
        </w:r>
      </w:ins>
    </w:p>
    <w:p w14:paraId="496A018C" w14:textId="3015A153" w:rsidR="009D4261" w:rsidRDefault="009D4261" w:rsidP="009D4261">
      <w:pPr>
        <w:rPr>
          <w:ins w:id="111" w:author="Achim Bernhard" w:date="2018-06-11T16:44:00Z"/>
          <w:lang w:val="en-US"/>
        </w:rPr>
      </w:pPr>
      <w:ins w:id="112" w:author="Achim Bernhard" w:date="2018-06-11T16:42:00Z">
        <w:r>
          <w:rPr>
            <w:lang w:val="en-US"/>
          </w:rPr>
          <w:t>A database</w:t>
        </w:r>
      </w:ins>
      <w:ins w:id="113" w:author="Achim Bernhard" w:date="2018-06-11T16:43:00Z">
        <w:r>
          <w:rPr>
            <w:lang w:val="en-US"/>
          </w:rPr>
          <w:t xml:space="preserve"> or small data warehouse</w:t>
        </w:r>
      </w:ins>
      <w:ins w:id="114" w:author="Achim Bernhard" w:date="2018-06-11T16:42:00Z">
        <w:r>
          <w:rPr>
            <w:lang w:val="en-US"/>
          </w:rPr>
          <w:t xml:space="preserve"> for storing</w:t>
        </w:r>
      </w:ins>
      <w:ins w:id="115" w:author="Achim Bernhard" w:date="2018-06-11T16:43:00Z">
        <w:r>
          <w:rPr>
            <w:lang w:val="en-US"/>
          </w:rPr>
          <w:t xml:space="preserve"> data relevant to production processes. Generally, every production line will have at least one Data Mart. In </w:t>
        </w:r>
      </w:ins>
      <w:ins w:id="116" w:author="Achim Bernhard" w:date="2018-06-11T16:44:00Z">
        <w:r>
          <w:rPr>
            <w:lang w:val="en-US"/>
          </w:rPr>
          <w:t>bigger enterprises, the content of multiple Data Marts will be</w:t>
        </w:r>
      </w:ins>
      <w:ins w:id="117" w:author="Achim Bernhard" w:date="2018-06-11T16:52:00Z">
        <w:r w:rsidR="00005A3E">
          <w:rPr>
            <w:lang w:val="en-US"/>
          </w:rPr>
          <w:t xml:space="preserve"> regularly extracted, transformed and</w:t>
        </w:r>
      </w:ins>
      <w:ins w:id="118" w:author="Achim Bernhard" w:date="2018-06-11T16:44:00Z">
        <w:r>
          <w:rPr>
            <w:lang w:val="en-US"/>
          </w:rPr>
          <w:t xml:space="preserve"> cumulated into a single enterprise-wide Data Warehouse.</w:t>
        </w:r>
      </w:ins>
      <w:ins w:id="119" w:author="Achim Bernhard" w:date="2018-06-11T16:50:00Z">
        <w:r w:rsidR="00005A3E">
          <w:rPr>
            <w:lang w:val="en-US"/>
          </w:rPr>
          <w:t xml:space="preserve"> Data </w:t>
        </w:r>
      </w:ins>
      <w:ins w:id="120" w:author="Achim Bernhard" w:date="2018-06-11T16:51:00Z">
        <w:r w:rsidR="00005A3E">
          <w:rPr>
            <w:lang w:val="en-US"/>
          </w:rPr>
          <w:t>Marts are not inten</w:t>
        </w:r>
      </w:ins>
      <w:ins w:id="121" w:author="Achim Bernhard" w:date="2018-06-11T16:52:00Z">
        <w:r w:rsidR="00005A3E">
          <w:rPr>
            <w:lang w:val="en-US"/>
          </w:rPr>
          <w:t>ded for long-term storage of data.</w:t>
        </w:r>
      </w:ins>
    </w:p>
    <w:p w14:paraId="627F6A0E" w14:textId="5C9674EA" w:rsidR="009D4261" w:rsidRDefault="007B13D2" w:rsidP="009D4261">
      <w:pPr>
        <w:pStyle w:val="berschrift2"/>
        <w:rPr>
          <w:ins w:id="122" w:author="Achim Bernhard" w:date="2018-06-11T16:44:00Z"/>
        </w:rPr>
      </w:pPr>
      <w:ins w:id="123" w:author="Achim Bernhard" w:date="2018-06-11T16:48:00Z">
        <w:r>
          <w:lastRenderedPageBreak/>
          <w:t xml:space="preserve">DWH / </w:t>
        </w:r>
      </w:ins>
      <w:ins w:id="124" w:author="Achim Bernhard" w:date="2018-06-11T16:44:00Z">
        <w:r w:rsidR="009D4261">
          <w:t>Data Warehouse</w:t>
        </w:r>
      </w:ins>
    </w:p>
    <w:p w14:paraId="26A08148" w14:textId="7562BEF3" w:rsidR="007B13D2" w:rsidRDefault="009D4261" w:rsidP="009D4261">
      <w:pPr>
        <w:rPr>
          <w:ins w:id="125" w:author="Achim Bernhard" w:date="2018-06-11T17:00:00Z"/>
          <w:lang w:val="en-GB"/>
        </w:rPr>
      </w:pPr>
      <w:ins w:id="126" w:author="Achim Bernhard" w:date="2018-06-11T16:45:00Z">
        <w:r w:rsidRPr="009D4261">
          <w:rPr>
            <w:lang w:val="en-GB"/>
            <w:rPrChange w:id="127" w:author="Achim Bernhard" w:date="2018-06-11T16:45:00Z">
              <w:rPr>
                <w:lang w:val="de-DE"/>
              </w:rPr>
            </w:rPrChange>
          </w:rPr>
          <w:t xml:space="preserve">A </w:t>
        </w:r>
      </w:ins>
      <w:ins w:id="128" w:author="Achim Bernhard" w:date="2018-06-11T16:50:00Z">
        <w:r w:rsidR="007B13D2">
          <w:rPr>
            <w:lang w:val="en-GB"/>
          </w:rPr>
          <w:t>special</w:t>
        </w:r>
      </w:ins>
      <w:ins w:id="129" w:author="Achim Bernhard" w:date="2018-06-11T16:45:00Z">
        <w:r>
          <w:rPr>
            <w:lang w:val="en-GB"/>
          </w:rPr>
          <w:t xml:space="preserve"> form of database</w:t>
        </w:r>
      </w:ins>
      <w:ins w:id="130" w:author="Achim Bernhard" w:date="2018-06-11T16:46:00Z">
        <w:r>
          <w:rPr>
            <w:lang w:val="en-GB"/>
          </w:rPr>
          <w:t xml:space="preserve"> that allows for storing huge amounts of dat</w:t>
        </w:r>
      </w:ins>
      <w:ins w:id="131" w:author="Achim Bernhard" w:date="2018-06-11T16:47:00Z">
        <w:r>
          <w:rPr>
            <w:lang w:val="en-GB"/>
          </w:rPr>
          <w:t>a in a way that facilitates powerful analysis</w:t>
        </w:r>
        <w:r w:rsidR="007B13D2">
          <w:rPr>
            <w:lang w:val="en-GB"/>
          </w:rPr>
          <w:t>.</w:t>
        </w:r>
      </w:ins>
      <w:ins w:id="132" w:author="Achim Bernhard" w:date="2018-06-11T16:48:00Z">
        <w:r w:rsidR="007B13D2">
          <w:rPr>
            <w:lang w:val="en-GB"/>
          </w:rPr>
          <w:t xml:space="preserve"> DWHs are an integral part of Big Data and thus of Industry 4.0</w:t>
        </w:r>
      </w:ins>
      <w:ins w:id="133" w:author="Achim Bernhard" w:date="2018-06-11T16:52:00Z">
        <w:r w:rsidR="00005A3E">
          <w:rPr>
            <w:lang w:val="en-GB"/>
          </w:rPr>
          <w:t>.</w:t>
        </w:r>
      </w:ins>
    </w:p>
    <w:p w14:paraId="684467B6" w14:textId="57417353" w:rsidR="00AD24FD" w:rsidRDefault="00AD24FD" w:rsidP="00AD24FD">
      <w:pPr>
        <w:pStyle w:val="berschrift2"/>
        <w:rPr>
          <w:ins w:id="134" w:author="Achim Bernhard" w:date="2018-06-11T17:00:00Z"/>
        </w:rPr>
      </w:pPr>
      <w:ins w:id="135" w:author="Achim Bernhard" w:date="2018-06-11T17:00:00Z">
        <w:r>
          <w:t>PTS</w:t>
        </w:r>
      </w:ins>
    </w:p>
    <w:p w14:paraId="04F22B5F" w14:textId="4B87E4FE" w:rsidR="00AD24FD" w:rsidRPr="00AD24FD" w:rsidRDefault="00AD24FD">
      <w:pPr>
        <w:rPr>
          <w:ins w:id="136" w:author="Achim Bernhard" w:date="2018-06-11T16:59:00Z"/>
          <w:lang w:val="en-GB"/>
          <w:rPrChange w:id="137" w:author="Achim Bernhard" w:date="2018-06-11T17:00:00Z">
            <w:rPr>
              <w:ins w:id="138" w:author="Achim Bernhard" w:date="2018-06-11T16:59:00Z"/>
            </w:rPr>
          </w:rPrChange>
        </w:rPr>
      </w:pPr>
      <w:ins w:id="139" w:author="Achim Bernhard" w:date="2018-06-11T17:00:00Z">
        <w:r w:rsidRPr="00AD24FD">
          <w:rPr>
            <w:lang w:val="en-GB"/>
            <w:rPrChange w:id="140" w:author="Achim Bernhard" w:date="2018-06-11T17:00:00Z">
              <w:rPr>
                <w:lang w:val="de-DE"/>
              </w:rPr>
            </w:rPrChange>
          </w:rPr>
          <w:t>Part Tracking System. A t</w:t>
        </w:r>
        <w:r>
          <w:rPr>
            <w:lang w:val="en-GB"/>
          </w:rPr>
          <w:t>racking system for production lines. A single PTS Serv</w:t>
        </w:r>
      </w:ins>
      <w:ins w:id="141" w:author="Achim Bernhard" w:date="2018-06-11T17:01:00Z">
        <w:r>
          <w:rPr>
            <w:lang w:val="en-GB"/>
          </w:rPr>
          <w:t xml:space="preserve">er instance is capable of communicating with multiple PLCs at the same time, gathering </w:t>
        </w:r>
      </w:ins>
      <w:ins w:id="142" w:author="Achim Bernhard" w:date="2018-06-11T17:02:00Z">
        <w:r>
          <w:rPr>
            <w:lang w:val="en-GB"/>
          </w:rPr>
          <w:t>data</w:t>
        </w:r>
      </w:ins>
      <w:ins w:id="143" w:author="Achim Bernhard" w:date="2018-06-11T17:01:00Z">
        <w:r>
          <w:rPr>
            <w:lang w:val="en-GB"/>
          </w:rPr>
          <w:t xml:space="preserve"> and supplying </w:t>
        </w:r>
      </w:ins>
      <w:ins w:id="144" w:author="Achim Bernhard" w:date="2018-06-11T17:02:00Z">
        <w:r>
          <w:rPr>
            <w:lang w:val="en-GB"/>
          </w:rPr>
          <w:t xml:space="preserve">them with </w:t>
        </w:r>
      </w:ins>
      <w:ins w:id="145" w:author="Achim Bernhard" w:date="2018-06-11T17:01:00Z">
        <w:r>
          <w:rPr>
            <w:lang w:val="en-GB"/>
          </w:rPr>
          <w:t xml:space="preserve">simple </w:t>
        </w:r>
      </w:ins>
      <w:ins w:id="146" w:author="Achim Bernhard" w:date="2018-06-11T17:02:00Z">
        <w:r>
          <w:rPr>
            <w:lang w:val="en-GB"/>
          </w:rPr>
          <w:t>replies from a data source.</w:t>
        </w:r>
      </w:ins>
    </w:p>
    <w:p w14:paraId="2041AD36" w14:textId="2F8736C1" w:rsidR="00AD24FD" w:rsidRDefault="00AD24FD" w:rsidP="00AD24FD">
      <w:pPr>
        <w:pStyle w:val="berschrift2"/>
        <w:rPr>
          <w:ins w:id="147" w:author="Achim Bernhard" w:date="2018-06-11T17:00:00Z"/>
        </w:rPr>
      </w:pPr>
      <w:ins w:id="148" w:author="Achim Bernhard" w:date="2018-06-11T17:00:00Z">
        <w:r>
          <w:t>TTS</w:t>
        </w:r>
      </w:ins>
    </w:p>
    <w:p w14:paraId="714C569D" w14:textId="1381CF7C" w:rsidR="00AD24FD" w:rsidRPr="00AD24FD" w:rsidRDefault="00AD24FD">
      <w:pPr>
        <w:rPr>
          <w:ins w:id="149" w:author="Achim Bernhard" w:date="2018-06-11T16:50:00Z"/>
          <w:lang w:val="en-GB"/>
          <w:rPrChange w:id="150" w:author="Achim Bernhard" w:date="2018-06-11T17:03:00Z">
            <w:rPr>
              <w:ins w:id="151" w:author="Achim Bernhard" w:date="2018-06-11T16:50:00Z"/>
            </w:rPr>
          </w:rPrChange>
        </w:rPr>
      </w:pPr>
      <w:ins w:id="152" w:author="Achim Bernhard" w:date="2018-06-11T17:00:00Z">
        <w:r w:rsidRPr="00AD24FD">
          <w:rPr>
            <w:lang w:val="en-GB"/>
            <w:rPrChange w:id="153" w:author="Achim Bernhard" w:date="2018-06-11T17:03:00Z">
              <w:rPr>
                <w:lang w:val="de-DE"/>
              </w:rPr>
            </w:rPrChange>
          </w:rPr>
          <w:t>Track and Trace System.</w:t>
        </w:r>
      </w:ins>
      <w:ins w:id="154" w:author="Achim Bernhard" w:date="2018-06-11T17:03:00Z">
        <w:r>
          <w:rPr>
            <w:lang w:val="en-GB"/>
          </w:rPr>
          <w:t xml:space="preserve"> The PTS is a subset of this.</w:t>
        </w:r>
      </w:ins>
    </w:p>
    <w:p w14:paraId="17A866A2" w14:textId="3EE09D75" w:rsidR="009D4261" w:rsidRDefault="009D4261" w:rsidP="009D4261">
      <w:pPr>
        <w:pStyle w:val="berschrift2"/>
        <w:rPr>
          <w:ins w:id="155" w:author="Achim Bernhard" w:date="2018-06-11T16:41:00Z"/>
          <w:rStyle w:val="Fett"/>
          <w:b/>
          <w:lang w:val="en-US"/>
        </w:rPr>
      </w:pPr>
      <w:ins w:id="156" w:author="Achim Bernhard" w:date="2018-06-11T16:41:00Z">
        <w:r>
          <w:rPr>
            <w:rStyle w:val="Fett"/>
            <w:b/>
            <w:lang w:val="en-US"/>
          </w:rPr>
          <w:t>Data Unit</w:t>
        </w:r>
      </w:ins>
    </w:p>
    <w:p w14:paraId="4A056187" w14:textId="159B9E4A" w:rsidR="009D4261" w:rsidRDefault="009D4261" w:rsidP="009D4261">
      <w:pPr>
        <w:rPr>
          <w:ins w:id="157" w:author="Achim Bernhard" w:date="2018-06-11T16:50:00Z"/>
          <w:lang w:val="en-US"/>
        </w:rPr>
      </w:pPr>
      <w:ins w:id="158" w:author="Achim Bernhard" w:date="2018-06-11T16:41:00Z">
        <w:r>
          <w:rPr>
            <w:lang w:val="en-US"/>
          </w:rPr>
          <w:t xml:space="preserve">A </w:t>
        </w:r>
      </w:ins>
      <w:ins w:id="159" w:author="Achim Bernhard" w:date="2018-06-11T16:42:00Z">
        <w:r>
          <w:rPr>
            <w:lang w:val="en-US"/>
          </w:rPr>
          <w:t>KPU for accessing Data Marts.</w:t>
        </w:r>
      </w:ins>
    </w:p>
    <w:p w14:paraId="55A041A5" w14:textId="7C6AD714" w:rsidR="007B13D2" w:rsidRDefault="00E539D3" w:rsidP="00E539D3">
      <w:pPr>
        <w:pStyle w:val="berschrift2"/>
        <w:rPr>
          <w:ins w:id="160" w:author="Achim Bernhard" w:date="2018-06-11T16:57:00Z"/>
        </w:rPr>
      </w:pPr>
      <w:proofErr w:type="spellStart"/>
      <w:ins w:id="161" w:author="Achim Bernhard" w:date="2018-06-11T16:57:00Z">
        <w:r>
          <w:t>Machine</w:t>
        </w:r>
        <w:proofErr w:type="spellEnd"/>
        <w:r>
          <w:t xml:space="preserve"> Unit</w:t>
        </w:r>
      </w:ins>
    </w:p>
    <w:p w14:paraId="30DB81A4" w14:textId="2837F32B" w:rsidR="00AD24FD" w:rsidRDefault="00AD24FD" w:rsidP="009D4261">
      <w:pPr>
        <w:rPr>
          <w:ins w:id="162" w:author="Achim Bernhard" w:date="2018-06-11T17:04:00Z"/>
          <w:lang w:val="en-GB"/>
        </w:rPr>
      </w:pPr>
      <w:ins w:id="163" w:author="Achim Bernhard" w:date="2018-06-11T16:57:00Z">
        <w:r w:rsidRPr="00AD24FD">
          <w:rPr>
            <w:lang w:val="en-GB"/>
            <w:rPrChange w:id="164" w:author="Achim Bernhard" w:date="2018-06-11T16:58:00Z">
              <w:rPr>
                <w:lang w:val="de-DE"/>
              </w:rPr>
            </w:rPrChange>
          </w:rPr>
          <w:t xml:space="preserve">A KPU </w:t>
        </w:r>
      </w:ins>
      <w:ins w:id="165" w:author="Achim Bernhard" w:date="2018-06-11T16:58:00Z">
        <w:r w:rsidRPr="00AD24FD">
          <w:rPr>
            <w:lang w:val="en-GB"/>
            <w:rPrChange w:id="166" w:author="Achim Bernhard" w:date="2018-06-11T16:58:00Z">
              <w:rPr>
                <w:lang w:val="de-DE"/>
              </w:rPr>
            </w:rPrChange>
          </w:rPr>
          <w:t xml:space="preserve">with drivers </w:t>
        </w:r>
        <w:r>
          <w:rPr>
            <w:lang w:val="en-GB"/>
          </w:rPr>
          <w:t xml:space="preserve">that allow it to communicate with production machinery. This may be only gathering of data for TTS purposes, </w:t>
        </w:r>
      </w:ins>
      <w:ins w:id="167" w:author="Achim Bernhard" w:date="2018-06-11T16:59:00Z">
        <w:r>
          <w:rPr>
            <w:lang w:val="en-GB"/>
          </w:rPr>
          <w:t xml:space="preserve">supplying a machine with production jobs, </w:t>
        </w:r>
      </w:ins>
      <w:ins w:id="168" w:author="Achim Bernhard" w:date="2018-06-11T16:58:00Z">
        <w:r>
          <w:rPr>
            <w:lang w:val="en-GB"/>
          </w:rPr>
          <w:t xml:space="preserve">or </w:t>
        </w:r>
      </w:ins>
      <w:ins w:id="169" w:author="Achim Bernhard" w:date="2018-06-11T16:59:00Z">
        <w:r>
          <w:rPr>
            <w:lang w:val="en-GB"/>
          </w:rPr>
          <w:t xml:space="preserve">even </w:t>
        </w:r>
      </w:ins>
      <w:ins w:id="170" w:author="Achim Bernhard" w:date="2018-06-11T16:58:00Z">
        <w:r>
          <w:rPr>
            <w:lang w:val="en-GB"/>
          </w:rPr>
          <w:t>act</w:t>
        </w:r>
      </w:ins>
      <w:ins w:id="171" w:author="Achim Bernhard" w:date="2018-06-11T16:59:00Z">
        <w:r>
          <w:rPr>
            <w:lang w:val="en-GB"/>
          </w:rPr>
          <w:t>ively controlling the entirety of processes within the machine.</w:t>
        </w:r>
      </w:ins>
    </w:p>
    <w:p w14:paraId="59AD64EF" w14:textId="071CA465" w:rsidR="00AD24FD" w:rsidRDefault="00AD24FD" w:rsidP="00AD24FD">
      <w:pPr>
        <w:pStyle w:val="berschrift2"/>
        <w:rPr>
          <w:ins w:id="172" w:author="Achim Bernhard" w:date="2018-06-11T17:04:00Z"/>
        </w:rPr>
      </w:pPr>
      <w:proofErr w:type="spellStart"/>
      <w:ins w:id="173" w:author="Achim Bernhard" w:date="2018-06-11T17:04:00Z">
        <w:r>
          <w:t>Logistics</w:t>
        </w:r>
        <w:proofErr w:type="spellEnd"/>
        <w:r>
          <w:t xml:space="preserve"> Unit</w:t>
        </w:r>
      </w:ins>
    </w:p>
    <w:p w14:paraId="752825A1" w14:textId="62B58401" w:rsidR="00AD24FD" w:rsidRDefault="00AD24FD" w:rsidP="00AD24FD">
      <w:pPr>
        <w:rPr>
          <w:ins w:id="174" w:author="Achim Bernhard" w:date="2018-06-11T17:06:00Z"/>
          <w:lang w:val="en-GB"/>
        </w:rPr>
      </w:pPr>
      <w:ins w:id="175" w:author="Achim Bernhard" w:date="2018-06-11T17:04:00Z">
        <w:r w:rsidRPr="00AD24FD">
          <w:rPr>
            <w:lang w:val="en-GB"/>
            <w:rPrChange w:id="176" w:author="Achim Bernhard" w:date="2018-06-11T17:04:00Z">
              <w:rPr>
                <w:lang w:val="de-DE"/>
              </w:rPr>
            </w:rPrChange>
          </w:rPr>
          <w:t>The Logistics Unit is a</w:t>
        </w:r>
        <w:r>
          <w:rPr>
            <w:lang w:val="en-GB"/>
          </w:rPr>
          <w:t xml:space="preserve"> KPU </w:t>
        </w:r>
      </w:ins>
      <w:ins w:id="177" w:author="Achim Bernhard" w:date="2018-06-11T17:05:00Z">
        <w:r>
          <w:rPr>
            <w:lang w:val="en-GB"/>
          </w:rPr>
          <w:t xml:space="preserve">that controls and directs logistical processes. It is meant to allow for Just </w:t>
        </w:r>
        <w:proofErr w:type="gramStart"/>
        <w:r>
          <w:rPr>
            <w:lang w:val="en-GB"/>
          </w:rPr>
          <w:t>In</w:t>
        </w:r>
        <w:proofErr w:type="gramEnd"/>
        <w:r>
          <w:rPr>
            <w:lang w:val="en-GB"/>
          </w:rPr>
          <w:t xml:space="preserve"> Time delivery of required materials or finished products, to minimize the need for warehouses, thus reducing costs.</w:t>
        </w:r>
      </w:ins>
      <w:ins w:id="178" w:author="Achim Bernhard" w:date="2018-06-11T17:06:00Z">
        <w:r>
          <w:rPr>
            <w:lang w:val="en-GB"/>
          </w:rPr>
          <w:t xml:space="preserve"> It mostly communicates with Machine Units and Transport Units to orchestrate the flow of materials.</w:t>
        </w:r>
      </w:ins>
    </w:p>
    <w:p w14:paraId="345CAF15" w14:textId="0E5995B2" w:rsidR="00AD24FD" w:rsidRDefault="00AD24FD" w:rsidP="00AD24FD">
      <w:pPr>
        <w:pStyle w:val="berschrift2"/>
        <w:rPr>
          <w:ins w:id="179" w:author="Achim Bernhard" w:date="2018-06-11T17:06:00Z"/>
        </w:rPr>
      </w:pPr>
      <w:ins w:id="180" w:author="Achim Bernhard" w:date="2018-06-11T17:06:00Z">
        <w:r>
          <w:t>Transport Unit</w:t>
        </w:r>
      </w:ins>
    </w:p>
    <w:p w14:paraId="1DD08E41" w14:textId="580EE5CC" w:rsidR="00AD24FD" w:rsidDel="00D472C1" w:rsidRDefault="00AD24FD">
      <w:pPr>
        <w:rPr>
          <w:del w:id="181" w:author="Achim Bernhard" w:date="2018-06-11T17:09:00Z"/>
          <w:lang w:val="en-GB"/>
        </w:rPr>
      </w:pPr>
      <w:ins w:id="182" w:author="Achim Bernhard" w:date="2018-06-11T17:06:00Z">
        <w:r w:rsidRPr="00AD24FD">
          <w:rPr>
            <w:lang w:val="en-GB"/>
            <w:rPrChange w:id="183" w:author="Achim Bernhard" w:date="2018-06-11T17:06:00Z">
              <w:rPr>
                <w:b/>
                <w:bCs/>
                <w:lang w:val="de-DE"/>
              </w:rPr>
            </w:rPrChange>
          </w:rPr>
          <w:t xml:space="preserve">A KPU that controls </w:t>
        </w:r>
      </w:ins>
      <w:ins w:id="184" w:author="Achim Bernhard" w:date="2018-06-11T17:07:00Z">
        <w:r>
          <w:rPr>
            <w:lang w:val="en-GB"/>
          </w:rPr>
          <w:t>some manner of physical transport of goods, materials or workpieces. This may be a conveyor belt, a gantry or a delivery truck.</w:t>
        </w:r>
      </w:ins>
    </w:p>
    <w:p w14:paraId="11769C13" w14:textId="0E4E32E9" w:rsidR="00D472C1" w:rsidRDefault="00D472C1">
      <w:pPr>
        <w:rPr>
          <w:ins w:id="185" w:author="Eduard Bezdedeanu" w:date="2018-06-12T09:21:00Z"/>
          <w:lang w:val="en-GB"/>
        </w:rPr>
      </w:pPr>
    </w:p>
    <w:p w14:paraId="6903DC59" w14:textId="7CF7D576" w:rsidR="00D472C1" w:rsidRDefault="00D472C1">
      <w:pPr>
        <w:pStyle w:val="berschrift2"/>
        <w:rPr>
          <w:ins w:id="186" w:author="Eduard Bezdedeanu" w:date="2018-06-12T09:22:00Z"/>
        </w:rPr>
        <w:pPrChange w:id="187" w:author="Eduard Bezdedeanu" w:date="2018-06-12T09:22:00Z">
          <w:pPr>
            <w:pStyle w:val="berschrift2"/>
            <w:numPr>
              <w:ilvl w:val="0"/>
              <w:numId w:val="0"/>
            </w:numPr>
            <w:ind w:left="0" w:firstLine="0"/>
          </w:pPr>
        </w:pPrChange>
      </w:pPr>
      <w:ins w:id="188" w:author="Eduard Bezdedeanu" w:date="2018-06-12T09:21:00Z">
        <w:r w:rsidRPr="00D472C1">
          <w:rPr>
            <w:rPrChange w:id="189" w:author="Eduard Bezdedeanu" w:date="2018-06-12T09:22:00Z">
              <w:rPr>
                <w:lang w:val="en-GB"/>
              </w:rPr>
            </w:rPrChange>
          </w:rPr>
          <w:t>BIS</w:t>
        </w:r>
      </w:ins>
    </w:p>
    <w:p w14:paraId="7B6732AE" w14:textId="443A3BA3" w:rsidR="00D472C1" w:rsidRDefault="00D472C1" w:rsidP="00D472C1">
      <w:pPr>
        <w:rPr>
          <w:ins w:id="190" w:author="Eduard Bezdedeanu" w:date="2018-06-12T09:22:00Z"/>
          <w:lang w:val="de-DE"/>
        </w:rPr>
      </w:pPr>
      <w:ins w:id="191" w:author="Eduard Bezdedeanu" w:date="2018-06-12T09:22:00Z">
        <w:r>
          <w:rPr>
            <w:lang w:val="de-DE"/>
          </w:rPr>
          <w:t xml:space="preserve">Breanos </w:t>
        </w:r>
      </w:ins>
      <w:ins w:id="192" w:author="Eduard Bezdedeanu" w:date="2018-06-12T09:23:00Z">
        <w:r>
          <w:rPr>
            <w:lang w:val="de-DE"/>
          </w:rPr>
          <w:t>Industry</w:t>
        </w:r>
      </w:ins>
      <w:ins w:id="193" w:author="Eduard Bezdedeanu" w:date="2018-06-12T09:22:00Z">
        <w:r>
          <w:rPr>
            <w:lang w:val="de-DE"/>
          </w:rPr>
          <w:t xml:space="preserve"> </w:t>
        </w:r>
      </w:ins>
      <w:ins w:id="194" w:author="Eduard Bezdedeanu" w:date="2018-06-12T09:23:00Z">
        <w:r>
          <w:rPr>
            <w:lang w:val="de-DE"/>
          </w:rPr>
          <w:t>S</w:t>
        </w:r>
      </w:ins>
      <w:ins w:id="195" w:author="Eduard Bezdedeanu" w:date="2018-06-12T09:22:00Z">
        <w:r>
          <w:rPr>
            <w:lang w:val="de-DE"/>
          </w:rPr>
          <w:t>ystems.</w:t>
        </w:r>
      </w:ins>
    </w:p>
    <w:p w14:paraId="24451D89" w14:textId="1E85887B" w:rsidR="00D472C1" w:rsidRDefault="00D472C1">
      <w:pPr>
        <w:pStyle w:val="berschrift2"/>
        <w:rPr>
          <w:ins w:id="196" w:author="Eduard Bezdedeanu" w:date="2018-06-12T09:23:00Z"/>
        </w:rPr>
        <w:pPrChange w:id="197" w:author="Eduard Bezdedeanu" w:date="2018-06-12T09:23:00Z">
          <w:pPr>
            <w:pStyle w:val="berschrift2"/>
            <w:numPr>
              <w:ilvl w:val="0"/>
              <w:numId w:val="0"/>
            </w:numPr>
            <w:ind w:left="0" w:firstLine="0"/>
          </w:pPr>
        </w:pPrChange>
      </w:pPr>
      <w:ins w:id="198" w:author="Eduard Bezdedeanu" w:date="2018-06-12T09:22:00Z">
        <w:r>
          <w:t>BIW</w:t>
        </w:r>
      </w:ins>
    </w:p>
    <w:p w14:paraId="1EDAE047" w14:textId="77777777" w:rsidR="00B83245" w:rsidRDefault="00D472C1">
      <w:pPr>
        <w:rPr>
          <w:ins w:id="199" w:author="Eduard Bezdedeanu" w:date="2018-06-20T12:05:00Z"/>
          <w:lang w:val="de-DE"/>
        </w:rPr>
      </w:pPr>
      <w:ins w:id="200" w:author="Eduard Bezdedeanu" w:date="2018-06-12T09:23:00Z">
        <w:r>
          <w:rPr>
            <w:lang w:val="de-DE"/>
          </w:rPr>
          <w:t>Breanos Industry Workflow.</w:t>
        </w:r>
      </w:ins>
      <w:ins w:id="201" w:author="Eduard Bezdedeanu" w:date="2018-06-20T12:05:00Z">
        <w:r w:rsidR="00B83245">
          <w:rPr>
            <w:lang w:val="de-DE"/>
          </w:rPr>
          <w:t xml:space="preserve"> </w:t>
        </w:r>
      </w:ins>
    </w:p>
    <w:p w14:paraId="09F531D6" w14:textId="30C3FEE4" w:rsidR="00D472C1" w:rsidRDefault="00B83245">
      <w:pPr>
        <w:rPr>
          <w:ins w:id="202" w:author="Eduard Bezdedeanu" w:date="2018-06-20T12:05:00Z"/>
          <w:lang w:val="de-DE"/>
        </w:rPr>
      </w:pPr>
      <w:ins w:id="203" w:author="Eduard Bezdedeanu" w:date="2018-06-20T12:05:00Z">
        <w:r>
          <w:rPr>
            <w:lang w:val="de-DE"/>
          </w:rPr>
          <w:t>BIWO Breanos Industry Workflow</w:t>
        </w:r>
      </w:ins>
    </w:p>
    <w:p w14:paraId="6A1648B7" w14:textId="6DE7B704" w:rsidR="00B83245" w:rsidRPr="00B83245" w:rsidRDefault="00B83245">
      <w:pPr>
        <w:rPr>
          <w:ins w:id="204" w:author="Eduard Bezdedeanu" w:date="2018-06-20T12:05:00Z"/>
          <w:lang w:val="en-GB"/>
          <w:rPrChange w:id="205" w:author="Eduard Bezdedeanu" w:date="2018-06-20T12:05:00Z">
            <w:rPr>
              <w:ins w:id="206" w:author="Eduard Bezdedeanu" w:date="2018-06-20T12:05:00Z"/>
              <w:lang w:val="de-DE"/>
            </w:rPr>
          </w:rPrChange>
        </w:rPr>
      </w:pPr>
      <w:ins w:id="207" w:author="Eduard Bezdedeanu" w:date="2018-06-20T12:05:00Z">
        <w:r w:rsidRPr="00B83245">
          <w:rPr>
            <w:lang w:val="en-GB"/>
            <w:rPrChange w:id="208" w:author="Eduard Bezdedeanu" w:date="2018-06-20T12:05:00Z">
              <w:rPr>
                <w:lang w:val="de-DE"/>
              </w:rPr>
            </w:rPrChange>
          </w:rPr>
          <w:t>BFC Breanos Flow Cont</w:t>
        </w:r>
      </w:ins>
      <w:ins w:id="209" w:author="Eduard Bezdedeanu" w:date="2018-06-20T12:07:00Z">
        <w:r>
          <w:rPr>
            <w:lang w:val="en-GB"/>
          </w:rPr>
          <w:t>r</w:t>
        </w:r>
      </w:ins>
      <w:ins w:id="210" w:author="Eduard Bezdedeanu" w:date="2018-06-20T12:05:00Z">
        <w:r w:rsidRPr="00B83245">
          <w:rPr>
            <w:lang w:val="en-GB"/>
            <w:rPrChange w:id="211" w:author="Eduard Bezdedeanu" w:date="2018-06-20T12:05:00Z">
              <w:rPr>
                <w:lang w:val="de-DE"/>
              </w:rPr>
            </w:rPrChange>
          </w:rPr>
          <w:t>ol</w:t>
        </w:r>
      </w:ins>
    </w:p>
    <w:p w14:paraId="5600E3C0" w14:textId="5138643E" w:rsidR="00B83245" w:rsidRDefault="00B83245">
      <w:pPr>
        <w:rPr>
          <w:ins w:id="212" w:author="Eduard Bezdedeanu" w:date="2018-06-20T12:06:00Z"/>
          <w:lang w:val="en-GB"/>
        </w:rPr>
      </w:pPr>
      <w:ins w:id="213" w:author="Eduard Bezdedeanu" w:date="2018-06-20T12:05:00Z">
        <w:r w:rsidRPr="00B83245">
          <w:rPr>
            <w:lang w:val="en-GB"/>
            <w:rPrChange w:id="214" w:author="Eduard Bezdedeanu" w:date="2018-06-20T12:05:00Z">
              <w:rPr>
                <w:lang w:val="de-DE"/>
              </w:rPr>
            </w:rPrChange>
          </w:rPr>
          <w:t>P</w:t>
        </w:r>
        <w:r>
          <w:rPr>
            <w:lang w:val="en-GB"/>
          </w:rPr>
          <w:t>ENG</w:t>
        </w:r>
      </w:ins>
      <w:ins w:id="215" w:author="Eduard Bezdedeanu" w:date="2018-06-20T12:06:00Z">
        <w:r>
          <w:rPr>
            <w:lang w:val="en-GB"/>
          </w:rPr>
          <w:t xml:space="preserve"> Process Engine</w:t>
        </w:r>
      </w:ins>
    </w:p>
    <w:p w14:paraId="7B6A8CE4" w14:textId="041890C6" w:rsidR="00B83245" w:rsidRDefault="00B83245">
      <w:pPr>
        <w:rPr>
          <w:ins w:id="216" w:author="Eduard Bezdedeanu" w:date="2018-09-10T08:05:00Z"/>
          <w:lang w:val="en-GB"/>
        </w:rPr>
      </w:pPr>
      <w:proofErr w:type="spellStart"/>
      <w:ins w:id="217" w:author="Eduard Bezdedeanu" w:date="2018-06-20T12:06:00Z">
        <w:r>
          <w:rPr>
            <w:lang w:val="en-GB"/>
          </w:rPr>
          <w:t>B</w:t>
        </w:r>
      </w:ins>
      <w:ins w:id="218" w:author="Eduard Bezdedeanu" w:date="2018-06-20T12:07:00Z">
        <w:r>
          <w:rPr>
            <w:lang w:val="en-GB"/>
          </w:rPr>
          <w:t>re</w:t>
        </w:r>
      </w:ins>
      <w:ins w:id="219" w:author="Eduard Bezdedeanu" w:date="2018-06-20T12:06:00Z">
        <w:r>
          <w:rPr>
            <w:lang w:val="en-GB"/>
          </w:rPr>
          <w:t>F</w:t>
        </w:r>
      </w:ins>
      <w:ins w:id="220" w:author="Eduard Bezdedeanu" w:date="2018-06-20T12:07:00Z">
        <w:r>
          <w:rPr>
            <w:lang w:val="en-GB"/>
          </w:rPr>
          <w:t>lo</w:t>
        </w:r>
      </w:ins>
      <w:ins w:id="221" w:author="Eduard Bezdedeanu" w:date="2018-06-20T12:06:00Z">
        <w:r>
          <w:rPr>
            <w:lang w:val="en-GB"/>
          </w:rPr>
          <w:t>C</w:t>
        </w:r>
      </w:ins>
      <w:proofErr w:type="spellEnd"/>
      <w:ins w:id="222" w:author="Eduard Bezdedeanu" w:date="2018-06-20T12:07:00Z">
        <w:r>
          <w:rPr>
            <w:lang w:val="en-GB"/>
          </w:rPr>
          <w:t xml:space="preserve"> Breanos Flow Control.</w:t>
        </w:r>
      </w:ins>
    </w:p>
    <w:p w14:paraId="3D76B420" w14:textId="4DFEF7B4" w:rsidR="00C5145B" w:rsidRPr="00C5145B" w:rsidRDefault="00C5145B" w:rsidP="00C5145B">
      <w:pPr>
        <w:rPr>
          <w:ins w:id="223" w:author="Eduard Bezdedeanu" w:date="2018-06-12T09:21:00Z"/>
          <w:lang w:val="en-GB"/>
          <w:rPrChange w:id="224" w:author="Eduard Bezdedeanu" w:date="2018-09-10T08:06:00Z">
            <w:rPr>
              <w:ins w:id="225" w:author="Eduard Bezdedeanu" w:date="2018-06-12T09:21:00Z"/>
              <w:rStyle w:val="Fett"/>
              <w:rFonts w:cs="Arial"/>
              <w:b w:val="0"/>
              <w:bCs w:val="0"/>
              <w:iCs/>
              <w:color w:val="115A7B"/>
              <w:sz w:val="24"/>
              <w:lang w:val="en-US"/>
            </w:rPr>
          </w:rPrChange>
        </w:rPr>
        <w:pPrChange w:id="226" w:author="Eduard Bezdedeanu" w:date="2018-09-10T08:06:00Z">
          <w:pPr/>
        </w:pPrChange>
      </w:pPr>
      <w:ins w:id="227" w:author="Eduard Bezdedeanu" w:date="2018-09-10T08:05:00Z">
        <w:r>
          <w:rPr>
            <w:lang w:val="en-GB"/>
          </w:rPr>
          <w:t>10.9.2018 -</w:t>
        </w:r>
        <w:bookmarkStart w:id="228" w:name="_GoBack"/>
        <w:bookmarkEnd w:id="228"/>
        <w:r>
          <w:rPr>
            <w:lang w:val="en-GB"/>
          </w:rPr>
          <w:t xml:space="preserve">&gt; BIF is </w:t>
        </w:r>
      </w:ins>
      <w:ins w:id="229" w:author="Eduard Bezdedeanu" w:date="2018-09-10T08:06:00Z">
        <w:r w:rsidRPr="00C5145B">
          <w:rPr>
            <w:sz w:val="20"/>
            <w:szCs w:val="20"/>
            <w:u w:val="single"/>
            <w:lang w:val="en-GB"/>
            <w:rPrChange w:id="230" w:author="Eduard Bezdedeanu" w:date="2018-09-10T08:06:00Z">
              <w:rPr>
                <w:sz w:val="20"/>
                <w:szCs w:val="20"/>
              </w:rPr>
            </w:rPrChange>
          </w:rPr>
          <w:t xml:space="preserve">CWF </w:t>
        </w:r>
        <w:proofErr w:type="spellStart"/>
        <w:r w:rsidRPr="00C5145B">
          <w:rPr>
            <w:sz w:val="20"/>
            <w:szCs w:val="20"/>
            <w:u w:val="single"/>
            <w:lang w:val="en-GB"/>
            <w:rPrChange w:id="231" w:author="Eduard Bezdedeanu" w:date="2018-09-10T08:06:00Z">
              <w:rPr>
                <w:sz w:val="20"/>
                <w:szCs w:val="20"/>
              </w:rPr>
            </w:rPrChange>
          </w:rPr>
          <w:t>CyPAN</w:t>
        </w:r>
        <w:proofErr w:type="spellEnd"/>
        <w:r w:rsidRPr="00C5145B">
          <w:rPr>
            <w:sz w:val="20"/>
            <w:szCs w:val="20"/>
            <w:u w:val="single"/>
            <w:lang w:val="en-GB"/>
            <w:rPrChange w:id="232" w:author="Eduard Bezdedeanu" w:date="2018-09-10T08:06:00Z">
              <w:rPr>
                <w:sz w:val="20"/>
                <w:szCs w:val="20"/>
              </w:rPr>
            </w:rPrChange>
          </w:rPr>
          <w:t xml:space="preserve"> Workflow Foundation 1.0</w:t>
        </w:r>
        <w:r>
          <w:rPr>
            <w:sz w:val="20"/>
            <w:szCs w:val="20"/>
            <w:lang w:val="en-GB"/>
          </w:rPr>
          <w:t xml:space="preserve"> now!</w:t>
        </w:r>
      </w:ins>
    </w:p>
    <w:p w14:paraId="57A30469" w14:textId="77777777" w:rsidR="00470F75" w:rsidRPr="007F5910" w:rsidRDefault="00470F75">
      <w:pPr>
        <w:rPr>
          <w:lang w:val="en-US"/>
        </w:rPr>
        <w:pPrChange w:id="233" w:author="Achim Bernhard" w:date="2018-06-11T17:09:00Z">
          <w:pPr>
            <w:pStyle w:val="Listenabsatz"/>
            <w:spacing w:line="276" w:lineRule="auto"/>
            <w:ind w:left="360"/>
            <w:jc w:val="center"/>
          </w:pPr>
        </w:pPrChange>
      </w:pPr>
    </w:p>
    <w:sectPr w:rsidR="00470F75" w:rsidRPr="007F5910" w:rsidSect="00CC0AC7">
      <w:headerReference w:type="even" r:id="rId12"/>
      <w:headerReference w:type="default" r:id="rId13"/>
      <w:footerReference w:type="even" r:id="rId14"/>
      <w:footerReference w:type="default" r:id="rId15"/>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882E1" w14:textId="77777777" w:rsidR="00307053" w:rsidRDefault="00307053" w:rsidP="00624295">
      <w:r>
        <w:separator/>
      </w:r>
    </w:p>
    <w:p w14:paraId="7411B446" w14:textId="77777777" w:rsidR="00307053" w:rsidRDefault="00307053" w:rsidP="00624295"/>
  </w:endnote>
  <w:endnote w:type="continuationSeparator" w:id="0">
    <w:p w14:paraId="6AFB0427" w14:textId="77777777" w:rsidR="00307053" w:rsidRDefault="00307053" w:rsidP="00624295">
      <w:r>
        <w:continuationSeparator/>
      </w:r>
    </w:p>
    <w:p w14:paraId="3ADB464D" w14:textId="77777777" w:rsidR="00307053" w:rsidRDefault="00307053"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56B9B" w14:textId="77777777" w:rsidR="00D363D3" w:rsidRDefault="00D363D3">
    <w:pPr>
      <w:pStyle w:val="Fuzeile"/>
    </w:pPr>
  </w:p>
  <w:p w14:paraId="576E0248" w14:textId="77777777" w:rsidR="00D363D3" w:rsidRDefault="00D363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233"/>
      <w:gridCol w:w="954"/>
      <w:gridCol w:w="1094"/>
    </w:tblGrid>
    <w:tr w:rsidR="00100648" w:rsidRPr="005C6D6B" w14:paraId="55EBBF68" w14:textId="77777777" w:rsidTr="00A65F33">
      <w:trPr>
        <w:trHeight w:val="304"/>
      </w:trPr>
      <w:tc>
        <w:tcPr>
          <w:tcW w:w="1247" w:type="dxa"/>
        </w:tcPr>
        <w:p w14:paraId="5297F17E" w14:textId="77777777" w:rsidR="00100648" w:rsidRPr="00AB5633" w:rsidRDefault="00100648" w:rsidP="00100648">
          <w:pPr>
            <w:pStyle w:val="Fuzeile"/>
            <w:rPr>
              <w:lang w:val="en-US"/>
            </w:rPr>
          </w:pPr>
          <w:r w:rsidRPr="00AB5633">
            <w:rPr>
              <w:lang w:val="en-US"/>
            </w:rPr>
            <w:t>Aut</w:t>
          </w:r>
          <w:r w:rsidR="00AB5633" w:rsidRPr="00AB5633">
            <w:rPr>
              <w:lang w:val="en-US"/>
            </w:rPr>
            <w:t>h</w:t>
          </w:r>
          <w:r w:rsidRPr="00AB5633">
            <w:rPr>
              <w:lang w:val="en-US"/>
            </w:rPr>
            <w:t>or</w:t>
          </w:r>
        </w:p>
      </w:tc>
      <w:tc>
        <w:tcPr>
          <w:tcW w:w="5216" w:type="dxa"/>
        </w:tcPr>
        <w:p w14:paraId="2A185E32" w14:textId="77777777" w:rsidR="00100648" w:rsidRPr="00AB5633" w:rsidRDefault="004767CE" w:rsidP="00100648">
          <w:pPr>
            <w:pStyle w:val="Fuzeile"/>
            <w:rPr>
              <w:lang w:val="en-US"/>
            </w:rPr>
          </w:pPr>
          <w:r w:rsidRPr="00AB5633">
            <w:rPr>
              <w:lang w:val="en-US"/>
            </w:rPr>
            <w:fldChar w:fldCharType="begin"/>
          </w:r>
          <w:r w:rsidRPr="00AB5633">
            <w:rPr>
              <w:lang w:val="en-US"/>
            </w:rPr>
            <w:instrText xml:space="preserve"> USERNAME   \* MERGEFORMAT </w:instrText>
          </w:r>
          <w:r w:rsidRPr="00AB5633">
            <w:rPr>
              <w:lang w:val="en-US"/>
            </w:rPr>
            <w:fldChar w:fldCharType="separate"/>
          </w:r>
          <w:r w:rsidR="00035CFE">
            <w:rPr>
              <w:noProof/>
              <w:lang w:val="en-US"/>
            </w:rPr>
            <w:t>Franz Kellner, Breanos Software</w:t>
          </w:r>
          <w:r w:rsidRPr="00AB5633">
            <w:rPr>
              <w:noProof/>
              <w:lang w:val="en-US"/>
            </w:rPr>
            <w:fldChar w:fldCharType="end"/>
          </w:r>
        </w:p>
      </w:tc>
      <w:tc>
        <w:tcPr>
          <w:tcW w:w="1093" w:type="dxa"/>
        </w:tcPr>
        <w:p w14:paraId="03E25B77" w14:textId="77777777" w:rsidR="00100648" w:rsidRPr="00AB5633" w:rsidRDefault="00CC0AC7" w:rsidP="00100648">
          <w:pPr>
            <w:pStyle w:val="Fuzeile"/>
            <w:jc w:val="right"/>
            <w:rPr>
              <w:lang w:val="en-US"/>
            </w:rPr>
          </w:pPr>
          <w:r w:rsidRPr="00AB5633">
            <w:rPr>
              <w:lang w:val="en-US"/>
            </w:rPr>
            <w:t>Dat</w:t>
          </w:r>
          <w:r w:rsidR="00AB5633">
            <w:rPr>
              <w:lang w:val="en-US"/>
            </w:rPr>
            <w:t>e</w:t>
          </w:r>
        </w:p>
      </w:tc>
      <w:tc>
        <w:tcPr>
          <w:tcW w:w="1233" w:type="dxa"/>
        </w:tcPr>
        <w:p w14:paraId="1DDB99A8" w14:textId="6DE8DC4B" w:rsidR="00100648" w:rsidRPr="00AB5633" w:rsidRDefault="00A65F33" w:rsidP="00CC0AC7">
          <w:pPr>
            <w:pStyle w:val="Fuzeile"/>
            <w:jc w:val="left"/>
            <w:rPr>
              <w:lang w:val="en-US"/>
            </w:rPr>
          </w:pPr>
          <w:r>
            <w:rPr>
              <w:lang w:val="en-US"/>
            </w:rPr>
            <w:fldChar w:fldCharType="begin"/>
          </w:r>
          <w:r>
            <w:rPr>
              <w:lang w:val="en-US"/>
            </w:rPr>
            <w:instrText xml:space="preserve"> DATE  \@ "d MMMM yyyy"  \* MERGEFORMAT </w:instrText>
          </w:r>
          <w:r>
            <w:rPr>
              <w:lang w:val="en-US"/>
            </w:rPr>
            <w:fldChar w:fldCharType="separate"/>
          </w:r>
          <w:ins w:id="234" w:author="Eduard Bezdedeanu" w:date="2018-09-10T08:04:00Z">
            <w:r w:rsidR="00C5145B">
              <w:rPr>
                <w:noProof/>
                <w:lang w:val="en-US"/>
              </w:rPr>
              <w:t>10 September 2018</w:t>
            </w:r>
          </w:ins>
          <w:ins w:id="235" w:author="Achim Bernhard" w:date="2018-06-11T16:44:00Z">
            <w:del w:id="236" w:author="Eduard Bezdedeanu" w:date="2018-06-12T09:21:00Z">
              <w:r w:rsidR="009D4261" w:rsidDel="00D472C1">
                <w:rPr>
                  <w:noProof/>
                  <w:lang w:val="en-US"/>
                </w:rPr>
                <w:delText>11 June 2018</w:delText>
              </w:r>
            </w:del>
          </w:ins>
          <w:del w:id="237" w:author="Eduard Bezdedeanu" w:date="2018-06-12T09:21:00Z">
            <w:r w:rsidDel="00D472C1">
              <w:rPr>
                <w:noProof/>
                <w:lang w:val="en-US"/>
              </w:rPr>
              <w:delText>22 May 2018</w:delText>
            </w:r>
          </w:del>
          <w:r>
            <w:rPr>
              <w:lang w:val="en-US"/>
            </w:rPr>
            <w:fldChar w:fldCharType="end"/>
          </w:r>
        </w:p>
      </w:tc>
      <w:tc>
        <w:tcPr>
          <w:tcW w:w="954" w:type="dxa"/>
        </w:tcPr>
        <w:p w14:paraId="0CA28911" w14:textId="77777777" w:rsidR="00100648" w:rsidRPr="00AB5633" w:rsidRDefault="00100648" w:rsidP="00100648">
          <w:pPr>
            <w:pStyle w:val="Fuzeile"/>
            <w:jc w:val="right"/>
            <w:rPr>
              <w:lang w:val="en-US"/>
            </w:rPr>
          </w:pPr>
          <w:r w:rsidRPr="00AB5633">
            <w:rPr>
              <w:lang w:val="en-US"/>
            </w:rPr>
            <w:t>Version</w:t>
          </w:r>
        </w:p>
      </w:tc>
      <w:tc>
        <w:tcPr>
          <w:tcW w:w="1094" w:type="dxa"/>
        </w:tcPr>
        <w:p w14:paraId="52710C25" w14:textId="77777777" w:rsidR="00100648" w:rsidRPr="00AB5633" w:rsidRDefault="00035CFE" w:rsidP="00100648">
          <w:pPr>
            <w:pStyle w:val="Fuzeile"/>
            <w:rPr>
              <w:lang w:val="en-US"/>
            </w:rPr>
          </w:pPr>
          <w:r>
            <w:rPr>
              <w:lang w:val="en-US"/>
            </w:rPr>
            <w:t>1.4</w:t>
          </w:r>
        </w:p>
      </w:tc>
    </w:tr>
    <w:tr w:rsidR="00100648" w:rsidRPr="005C6D6B" w14:paraId="7E645D3B" w14:textId="77777777" w:rsidTr="00A65F33">
      <w:trPr>
        <w:trHeight w:val="304"/>
      </w:trPr>
      <w:tc>
        <w:tcPr>
          <w:tcW w:w="1247" w:type="dxa"/>
        </w:tcPr>
        <w:p w14:paraId="501ADC10" w14:textId="77777777" w:rsidR="00100648" w:rsidRPr="00AB5633" w:rsidRDefault="00AB5633" w:rsidP="00100648">
          <w:pPr>
            <w:pStyle w:val="Fuzeile"/>
            <w:rPr>
              <w:lang w:val="en-US"/>
            </w:rPr>
          </w:pPr>
          <w:r w:rsidRPr="00AB5633">
            <w:rPr>
              <w:lang w:val="en-US"/>
            </w:rPr>
            <w:t>Doc</w:t>
          </w:r>
          <w:r w:rsidR="00100648" w:rsidRPr="00AB5633">
            <w:rPr>
              <w:lang w:val="en-US"/>
            </w:rPr>
            <w:t>ument</w:t>
          </w:r>
        </w:p>
      </w:tc>
      <w:tc>
        <w:tcPr>
          <w:tcW w:w="5216" w:type="dxa"/>
        </w:tcPr>
        <w:p w14:paraId="31791F24" w14:textId="77777777" w:rsidR="00100648" w:rsidRPr="00AB5633" w:rsidRDefault="004767CE" w:rsidP="00100648">
          <w:pPr>
            <w:pStyle w:val="Fuzeile"/>
            <w:rPr>
              <w:lang w:val="en-US"/>
            </w:rPr>
          </w:pPr>
          <w:r w:rsidRPr="00AB5633">
            <w:rPr>
              <w:lang w:val="en-US"/>
            </w:rPr>
            <w:fldChar w:fldCharType="begin"/>
          </w:r>
          <w:r w:rsidRPr="00AB5633">
            <w:rPr>
              <w:lang w:val="en-US"/>
            </w:rPr>
            <w:instrText xml:space="preserve"> FILENAME   \* MERGEFORMAT </w:instrText>
          </w:r>
          <w:r w:rsidRPr="00AB5633">
            <w:rPr>
              <w:lang w:val="en-US"/>
            </w:rPr>
            <w:fldChar w:fldCharType="separate"/>
          </w:r>
          <w:r w:rsidR="00A65F33">
            <w:rPr>
              <w:noProof/>
              <w:lang w:val="en-US"/>
            </w:rPr>
            <w:t>Glossary.docx</w:t>
          </w:r>
          <w:r w:rsidRPr="00AB5633">
            <w:rPr>
              <w:noProof/>
              <w:lang w:val="en-US"/>
            </w:rPr>
            <w:fldChar w:fldCharType="end"/>
          </w:r>
        </w:p>
      </w:tc>
      <w:tc>
        <w:tcPr>
          <w:tcW w:w="1093" w:type="dxa"/>
        </w:tcPr>
        <w:p w14:paraId="0EAC6CF1" w14:textId="77777777" w:rsidR="00100648" w:rsidRPr="00AB5633" w:rsidRDefault="00100648" w:rsidP="00100648">
          <w:pPr>
            <w:pStyle w:val="Fuzeile"/>
            <w:jc w:val="right"/>
            <w:rPr>
              <w:lang w:val="en-US"/>
            </w:rPr>
          </w:pPr>
        </w:p>
      </w:tc>
      <w:tc>
        <w:tcPr>
          <w:tcW w:w="1233" w:type="dxa"/>
        </w:tcPr>
        <w:p w14:paraId="07DC0A42" w14:textId="77777777" w:rsidR="00100648" w:rsidRPr="00AB5633" w:rsidRDefault="00100648" w:rsidP="00CC0AC7">
          <w:pPr>
            <w:pStyle w:val="Fuzeile"/>
            <w:jc w:val="left"/>
            <w:rPr>
              <w:lang w:val="en-US"/>
            </w:rPr>
          </w:pPr>
        </w:p>
      </w:tc>
      <w:tc>
        <w:tcPr>
          <w:tcW w:w="954" w:type="dxa"/>
        </w:tcPr>
        <w:p w14:paraId="1F823C01" w14:textId="77777777" w:rsidR="00100648" w:rsidRPr="00AB5633" w:rsidRDefault="00AB5633" w:rsidP="00100648">
          <w:pPr>
            <w:pStyle w:val="Fuzeile"/>
            <w:jc w:val="right"/>
            <w:rPr>
              <w:lang w:val="en-US"/>
            </w:rPr>
          </w:pPr>
          <w:r>
            <w:rPr>
              <w:lang w:val="en-US"/>
            </w:rPr>
            <w:t>Page</w:t>
          </w:r>
        </w:p>
      </w:tc>
      <w:tc>
        <w:tcPr>
          <w:tcW w:w="1094" w:type="dxa"/>
        </w:tcPr>
        <w:p w14:paraId="6244A46A" w14:textId="77777777" w:rsidR="00100648" w:rsidRPr="00AB5633" w:rsidRDefault="00100648" w:rsidP="00100648">
          <w:pPr>
            <w:pStyle w:val="Fuzeile"/>
            <w:rPr>
              <w:lang w:val="en-US"/>
            </w:rPr>
          </w:pPr>
          <w:r w:rsidRPr="00AB5633">
            <w:rPr>
              <w:lang w:val="en-US"/>
            </w:rPr>
            <w:fldChar w:fldCharType="begin"/>
          </w:r>
          <w:r w:rsidRPr="00AB5633">
            <w:rPr>
              <w:lang w:val="en-US"/>
            </w:rPr>
            <w:instrText xml:space="preserve"> PAGE / NUMPAGE \* MERGEFORMAT </w:instrText>
          </w:r>
          <w:r w:rsidRPr="00AB5633">
            <w:rPr>
              <w:lang w:val="en-US"/>
            </w:rPr>
            <w:fldChar w:fldCharType="separate"/>
          </w:r>
          <w:r w:rsidR="00074412">
            <w:rPr>
              <w:noProof/>
              <w:lang w:val="en-US"/>
            </w:rPr>
            <w:t>6</w:t>
          </w:r>
          <w:r w:rsidRPr="00AB5633">
            <w:rPr>
              <w:lang w:val="en-US"/>
            </w:rPr>
            <w:fldChar w:fldCharType="end"/>
          </w:r>
          <w:r w:rsidRPr="00AB5633">
            <w:rPr>
              <w:lang w:val="en-US"/>
            </w:rPr>
            <w:t>/</w:t>
          </w:r>
          <w:r w:rsidR="004767CE" w:rsidRPr="00AB5633">
            <w:rPr>
              <w:lang w:val="en-US"/>
            </w:rPr>
            <w:fldChar w:fldCharType="begin"/>
          </w:r>
          <w:r w:rsidR="004767CE" w:rsidRPr="00AB5633">
            <w:rPr>
              <w:lang w:val="en-US"/>
            </w:rPr>
            <w:instrText xml:space="preserve"> NUMPAGES   \* MERGEFORMAT </w:instrText>
          </w:r>
          <w:r w:rsidR="004767CE" w:rsidRPr="00AB5633">
            <w:rPr>
              <w:lang w:val="en-US"/>
            </w:rPr>
            <w:fldChar w:fldCharType="separate"/>
          </w:r>
          <w:r w:rsidR="00074412">
            <w:rPr>
              <w:noProof/>
              <w:lang w:val="en-US"/>
            </w:rPr>
            <w:t>6</w:t>
          </w:r>
          <w:r w:rsidR="004767CE" w:rsidRPr="00AB5633">
            <w:rPr>
              <w:noProof/>
              <w:lang w:val="en-US"/>
            </w:rPr>
            <w:fldChar w:fldCharType="end"/>
          </w:r>
        </w:p>
      </w:tc>
    </w:tr>
  </w:tbl>
  <w:p w14:paraId="6B59A1C2" w14:textId="77777777" w:rsidR="00D363D3" w:rsidRPr="00736C0B" w:rsidRDefault="00D363D3" w:rsidP="005C6D6B">
    <w:pPr>
      <w:tabs>
        <w:tab w:val="center" w:pos="4678"/>
        <w:tab w:val="left" w:pos="7797"/>
      </w:tabs>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21A3E" w14:textId="77777777" w:rsidR="00307053" w:rsidRDefault="00307053" w:rsidP="00624295">
      <w:r>
        <w:separator/>
      </w:r>
    </w:p>
    <w:p w14:paraId="43A5AC2B" w14:textId="77777777" w:rsidR="00307053" w:rsidRDefault="00307053" w:rsidP="00624295"/>
  </w:footnote>
  <w:footnote w:type="continuationSeparator" w:id="0">
    <w:p w14:paraId="0D47A314" w14:textId="77777777" w:rsidR="00307053" w:rsidRDefault="00307053" w:rsidP="00624295">
      <w:r>
        <w:continuationSeparator/>
      </w:r>
    </w:p>
    <w:p w14:paraId="1047FE6D" w14:textId="77777777" w:rsidR="00307053" w:rsidRDefault="00307053"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E50F" w14:textId="77777777" w:rsidR="00D363D3" w:rsidRDefault="00D363D3">
    <w:pPr>
      <w:pStyle w:val="Kopfzeile"/>
    </w:pPr>
  </w:p>
  <w:p w14:paraId="07D464D1" w14:textId="77777777" w:rsidR="00D363D3" w:rsidRDefault="00D363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046" w14:textId="77777777" w:rsidR="00D363D3" w:rsidRPr="00AB5633" w:rsidRDefault="00CC0AC7" w:rsidP="00CC0AC7">
    <w:pPr>
      <w:pStyle w:val="Kopfzeile"/>
      <w:ind w:left="-851"/>
      <w:rPr>
        <w:lang w:val="en-US"/>
      </w:rPr>
    </w:pPr>
    <w:r w:rsidRPr="00AB5633">
      <w:rPr>
        <w:noProof/>
        <w:lang w:val="en-US" w:eastAsia="de-AT"/>
      </w:rPr>
      <w:drawing>
        <wp:anchor distT="0" distB="0" distL="114300" distR="114300" simplePos="0" relativeHeight="251663872" behindDoc="0" locked="0" layoutInCell="1" allowOverlap="1" wp14:anchorId="0CCE1D7B" wp14:editId="5A4DB19A">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5633">
      <w:rPr>
        <w:noProof/>
        <w:lang w:val="en-US" w:eastAsia="de-AT"/>
      </w:rPr>
      <mc:AlternateContent>
        <mc:Choice Requires="wps">
          <w:drawing>
            <wp:anchor distT="0" distB="0" distL="114300" distR="114300" simplePos="0" relativeHeight="251662848" behindDoc="0" locked="0" layoutInCell="1" allowOverlap="1" wp14:anchorId="71A34A71" wp14:editId="206BC7AA">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3BD6E"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sidRPr="00AB5633">
      <w:rPr>
        <w:noProof/>
        <w:sz w:val="16"/>
        <w:szCs w:val="16"/>
        <w:lang w:val="en-US" w:eastAsia="de-AT"/>
      </w:rPr>
      <mc:AlternateContent>
        <mc:Choice Requires="wps">
          <w:drawing>
            <wp:anchor distT="0" distB="0" distL="114300" distR="114300" simplePos="0" relativeHeight="251661824" behindDoc="1" locked="1" layoutInCell="1" allowOverlap="1" wp14:anchorId="61D78CE9" wp14:editId="2545C3C7">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1AA8B"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r w:rsidR="00A65F33">
      <w:rPr>
        <w:lang w:val="en-US" w:eastAsia="de-AT"/>
      </w:rPr>
      <w:t>DAIPAN Glossary</w:t>
    </w:r>
    <w:r w:rsidR="00D363D3" w:rsidRPr="00AB5633">
      <w:rPr>
        <w:lang w:val="en-US"/>
      </w:rPr>
      <w:tab/>
    </w:r>
    <w:r w:rsidR="00D363D3" w:rsidRPr="00AB5633">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CD1A1E"/>
    <w:multiLevelType w:val="multilevel"/>
    <w:tmpl w:val="623ACEC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7"/>
  </w:num>
  <w:num w:numId="6">
    <w:abstractNumId w:val="6"/>
  </w:num>
  <w:num w:numId="7">
    <w:abstractNumId w:val="5"/>
  </w:num>
  <w:num w:numId="8">
    <w:abstractNumId w:val="2"/>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im Bernhard">
    <w15:presenceInfo w15:providerId="AD" w15:userId="S-1-5-21-3640518538-3051983723-4289891550-1153"/>
  </w15:person>
  <w15:person w15:author="Eduard Bezdedeanu">
    <w15:presenceInfo w15:providerId="AD" w15:userId="S-1-5-21-3640518538-3051983723-4289891550-1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FE"/>
    <w:rsid w:val="000043AE"/>
    <w:rsid w:val="00005785"/>
    <w:rsid w:val="00005A3E"/>
    <w:rsid w:val="00006489"/>
    <w:rsid w:val="000066BB"/>
    <w:rsid w:val="0001132C"/>
    <w:rsid w:val="00012A4F"/>
    <w:rsid w:val="000156F4"/>
    <w:rsid w:val="000218D1"/>
    <w:rsid w:val="00023938"/>
    <w:rsid w:val="00023A70"/>
    <w:rsid w:val="000259D8"/>
    <w:rsid w:val="00031BA8"/>
    <w:rsid w:val="000346B9"/>
    <w:rsid w:val="00035CFE"/>
    <w:rsid w:val="00037E11"/>
    <w:rsid w:val="00040796"/>
    <w:rsid w:val="00041916"/>
    <w:rsid w:val="00044690"/>
    <w:rsid w:val="00047523"/>
    <w:rsid w:val="00050DD1"/>
    <w:rsid w:val="00052DC9"/>
    <w:rsid w:val="00055A95"/>
    <w:rsid w:val="000662CF"/>
    <w:rsid w:val="00066AD7"/>
    <w:rsid w:val="00072057"/>
    <w:rsid w:val="00074412"/>
    <w:rsid w:val="000808B7"/>
    <w:rsid w:val="00081804"/>
    <w:rsid w:val="00082C57"/>
    <w:rsid w:val="0008444A"/>
    <w:rsid w:val="0009005C"/>
    <w:rsid w:val="0009174E"/>
    <w:rsid w:val="00094F28"/>
    <w:rsid w:val="00095331"/>
    <w:rsid w:val="00095AC7"/>
    <w:rsid w:val="000A0174"/>
    <w:rsid w:val="000A0417"/>
    <w:rsid w:val="000A4A50"/>
    <w:rsid w:val="000A5956"/>
    <w:rsid w:val="000A5C23"/>
    <w:rsid w:val="000A5CD4"/>
    <w:rsid w:val="000A788F"/>
    <w:rsid w:val="000B05E7"/>
    <w:rsid w:val="000B3EDD"/>
    <w:rsid w:val="000B4D28"/>
    <w:rsid w:val="000B4EE0"/>
    <w:rsid w:val="000B55B5"/>
    <w:rsid w:val="000B6706"/>
    <w:rsid w:val="000B68F1"/>
    <w:rsid w:val="000C3CB5"/>
    <w:rsid w:val="000C3E3D"/>
    <w:rsid w:val="000D1191"/>
    <w:rsid w:val="000D3154"/>
    <w:rsid w:val="000D6C67"/>
    <w:rsid w:val="000E1C8C"/>
    <w:rsid w:val="000E781D"/>
    <w:rsid w:val="000F0A20"/>
    <w:rsid w:val="000F7BD1"/>
    <w:rsid w:val="00100648"/>
    <w:rsid w:val="0010114E"/>
    <w:rsid w:val="00102B12"/>
    <w:rsid w:val="0010332D"/>
    <w:rsid w:val="00103FA4"/>
    <w:rsid w:val="00105ED4"/>
    <w:rsid w:val="001068C1"/>
    <w:rsid w:val="00113815"/>
    <w:rsid w:val="001156C3"/>
    <w:rsid w:val="001226CF"/>
    <w:rsid w:val="00122AFD"/>
    <w:rsid w:val="001230C3"/>
    <w:rsid w:val="00123D45"/>
    <w:rsid w:val="0012549E"/>
    <w:rsid w:val="001269D8"/>
    <w:rsid w:val="00130761"/>
    <w:rsid w:val="0013330C"/>
    <w:rsid w:val="00134679"/>
    <w:rsid w:val="001352E6"/>
    <w:rsid w:val="0014104E"/>
    <w:rsid w:val="0014266E"/>
    <w:rsid w:val="001432F6"/>
    <w:rsid w:val="00143463"/>
    <w:rsid w:val="00146A47"/>
    <w:rsid w:val="00150895"/>
    <w:rsid w:val="00152CE9"/>
    <w:rsid w:val="00152E69"/>
    <w:rsid w:val="00155E1F"/>
    <w:rsid w:val="00156098"/>
    <w:rsid w:val="001647B5"/>
    <w:rsid w:val="00170032"/>
    <w:rsid w:val="001820F4"/>
    <w:rsid w:val="00182F14"/>
    <w:rsid w:val="001840CB"/>
    <w:rsid w:val="001855B5"/>
    <w:rsid w:val="001907F6"/>
    <w:rsid w:val="00193063"/>
    <w:rsid w:val="0019502D"/>
    <w:rsid w:val="00196E1D"/>
    <w:rsid w:val="001A6046"/>
    <w:rsid w:val="001A67E4"/>
    <w:rsid w:val="001B4DEB"/>
    <w:rsid w:val="001B7019"/>
    <w:rsid w:val="001C11FF"/>
    <w:rsid w:val="001C1ACF"/>
    <w:rsid w:val="001C5395"/>
    <w:rsid w:val="001C5992"/>
    <w:rsid w:val="001C7E88"/>
    <w:rsid w:val="001D0171"/>
    <w:rsid w:val="001D22A2"/>
    <w:rsid w:val="001D4397"/>
    <w:rsid w:val="001E002F"/>
    <w:rsid w:val="001E25E8"/>
    <w:rsid w:val="001E49BC"/>
    <w:rsid w:val="001E4C88"/>
    <w:rsid w:val="001E4FA9"/>
    <w:rsid w:val="001E5435"/>
    <w:rsid w:val="001E6CD0"/>
    <w:rsid w:val="001E6EDA"/>
    <w:rsid w:val="001F50B8"/>
    <w:rsid w:val="001F59E6"/>
    <w:rsid w:val="00200404"/>
    <w:rsid w:val="00205ED3"/>
    <w:rsid w:val="00210BB2"/>
    <w:rsid w:val="002126DA"/>
    <w:rsid w:val="0021289C"/>
    <w:rsid w:val="00212D3F"/>
    <w:rsid w:val="00213037"/>
    <w:rsid w:val="002138D8"/>
    <w:rsid w:val="0021409B"/>
    <w:rsid w:val="00215E28"/>
    <w:rsid w:val="0021674D"/>
    <w:rsid w:val="00216AA6"/>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3CAE"/>
    <w:rsid w:val="002A0DE5"/>
    <w:rsid w:val="002A1211"/>
    <w:rsid w:val="002A1440"/>
    <w:rsid w:val="002A2929"/>
    <w:rsid w:val="002A4F2D"/>
    <w:rsid w:val="002A7BD5"/>
    <w:rsid w:val="002B06F2"/>
    <w:rsid w:val="002B25BB"/>
    <w:rsid w:val="002B30E2"/>
    <w:rsid w:val="002B5114"/>
    <w:rsid w:val="002B54C3"/>
    <w:rsid w:val="002B5883"/>
    <w:rsid w:val="002C6AC7"/>
    <w:rsid w:val="002D0A4E"/>
    <w:rsid w:val="002D3390"/>
    <w:rsid w:val="002D4103"/>
    <w:rsid w:val="002D5D91"/>
    <w:rsid w:val="002D661E"/>
    <w:rsid w:val="002E2120"/>
    <w:rsid w:val="002E2830"/>
    <w:rsid w:val="002E5E05"/>
    <w:rsid w:val="002E7050"/>
    <w:rsid w:val="002E740E"/>
    <w:rsid w:val="002F2986"/>
    <w:rsid w:val="002F5B93"/>
    <w:rsid w:val="00302B83"/>
    <w:rsid w:val="003030F7"/>
    <w:rsid w:val="00305F76"/>
    <w:rsid w:val="0030652A"/>
    <w:rsid w:val="00307053"/>
    <w:rsid w:val="00310CE7"/>
    <w:rsid w:val="003113F8"/>
    <w:rsid w:val="00313917"/>
    <w:rsid w:val="003146CB"/>
    <w:rsid w:val="00315F73"/>
    <w:rsid w:val="00321331"/>
    <w:rsid w:val="003245A9"/>
    <w:rsid w:val="00332C6D"/>
    <w:rsid w:val="00333E97"/>
    <w:rsid w:val="00344290"/>
    <w:rsid w:val="003444A8"/>
    <w:rsid w:val="00344C42"/>
    <w:rsid w:val="00344D92"/>
    <w:rsid w:val="00346D75"/>
    <w:rsid w:val="00346FC1"/>
    <w:rsid w:val="003573D3"/>
    <w:rsid w:val="0036133A"/>
    <w:rsid w:val="003646FB"/>
    <w:rsid w:val="00365FE8"/>
    <w:rsid w:val="00367EA9"/>
    <w:rsid w:val="00370113"/>
    <w:rsid w:val="0037387C"/>
    <w:rsid w:val="00374F38"/>
    <w:rsid w:val="003757A4"/>
    <w:rsid w:val="003800AD"/>
    <w:rsid w:val="00385D7E"/>
    <w:rsid w:val="00387B25"/>
    <w:rsid w:val="00391C71"/>
    <w:rsid w:val="00392478"/>
    <w:rsid w:val="003A149E"/>
    <w:rsid w:val="003A5C4B"/>
    <w:rsid w:val="003A5F80"/>
    <w:rsid w:val="003A74E9"/>
    <w:rsid w:val="003A7EDE"/>
    <w:rsid w:val="003B032C"/>
    <w:rsid w:val="003B12E1"/>
    <w:rsid w:val="003B1B34"/>
    <w:rsid w:val="003B2402"/>
    <w:rsid w:val="003B24E2"/>
    <w:rsid w:val="003B2EA3"/>
    <w:rsid w:val="003B7580"/>
    <w:rsid w:val="003D0E29"/>
    <w:rsid w:val="003D4ADD"/>
    <w:rsid w:val="003D6C2C"/>
    <w:rsid w:val="003E0AEF"/>
    <w:rsid w:val="003E2186"/>
    <w:rsid w:val="003E3747"/>
    <w:rsid w:val="003F17C1"/>
    <w:rsid w:val="003F36F6"/>
    <w:rsid w:val="003F50AC"/>
    <w:rsid w:val="003F5FD8"/>
    <w:rsid w:val="003F6A95"/>
    <w:rsid w:val="003F7D5F"/>
    <w:rsid w:val="004018EF"/>
    <w:rsid w:val="00402A7E"/>
    <w:rsid w:val="00403553"/>
    <w:rsid w:val="0040543A"/>
    <w:rsid w:val="00406B02"/>
    <w:rsid w:val="0041133D"/>
    <w:rsid w:val="00413145"/>
    <w:rsid w:val="00414F35"/>
    <w:rsid w:val="004153E6"/>
    <w:rsid w:val="004261C7"/>
    <w:rsid w:val="00431EA5"/>
    <w:rsid w:val="004367E6"/>
    <w:rsid w:val="00437841"/>
    <w:rsid w:val="004408CA"/>
    <w:rsid w:val="00441227"/>
    <w:rsid w:val="00442174"/>
    <w:rsid w:val="00443B10"/>
    <w:rsid w:val="00446F20"/>
    <w:rsid w:val="00450812"/>
    <w:rsid w:val="00451A1F"/>
    <w:rsid w:val="00451B28"/>
    <w:rsid w:val="00456F63"/>
    <w:rsid w:val="004573E9"/>
    <w:rsid w:val="0046166D"/>
    <w:rsid w:val="00463EB2"/>
    <w:rsid w:val="00466080"/>
    <w:rsid w:val="00470F75"/>
    <w:rsid w:val="004767CE"/>
    <w:rsid w:val="00476C34"/>
    <w:rsid w:val="00484FA2"/>
    <w:rsid w:val="00486388"/>
    <w:rsid w:val="0049004E"/>
    <w:rsid w:val="00493C87"/>
    <w:rsid w:val="00497390"/>
    <w:rsid w:val="00497BD3"/>
    <w:rsid w:val="004A1444"/>
    <w:rsid w:val="004B2366"/>
    <w:rsid w:val="004B24D3"/>
    <w:rsid w:val="004B2EA1"/>
    <w:rsid w:val="004B309A"/>
    <w:rsid w:val="004B3B35"/>
    <w:rsid w:val="004B4686"/>
    <w:rsid w:val="004B7124"/>
    <w:rsid w:val="004C2EC5"/>
    <w:rsid w:val="004C4D55"/>
    <w:rsid w:val="004D0FEF"/>
    <w:rsid w:val="004D3051"/>
    <w:rsid w:val="004D30EC"/>
    <w:rsid w:val="004D51E1"/>
    <w:rsid w:val="004E03DC"/>
    <w:rsid w:val="004E13EF"/>
    <w:rsid w:val="004E5F89"/>
    <w:rsid w:val="004F0815"/>
    <w:rsid w:val="004F12EF"/>
    <w:rsid w:val="004F2AE6"/>
    <w:rsid w:val="004F6FFB"/>
    <w:rsid w:val="00500099"/>
    <w:rsid w:val="00500735"/>
    <w:rsid w:val="0050459A"/>
    <w:rsid w:val="00504BFD"/>
    <w:rsid w:val="00506A7E"/>
    <w:rsid w:val="0051104C"/>
    <w:rsid w:val="0051632E"/>
    <w:rsid w:val="005237D5"/>
    <w:rsid w:val="00527EDB"/>
    <w:rsid w:val="005329F8"/>
    <w:rsid w:val="00533D04"/>
    <w:rsid w:val="005411FD"/>
    <w:rsid w:val="005413D5"/>
    <w:rsid w:val="00541474"/>
    <w:rsid w:val="00543208"/>
    <w:rsid w:val="00544CAA"/>
    <w:rsid w:val="005514FC"/>
    <w:rsid w:val="005577E2"/>
    <w:rsid w:val="00561415"/>
    <w:rsid w:val="00566465"/>
    <w:rsid w:val="00566478"/>
    <w:rsid w:val="0057030E"/>
    <w:rsid w:val="005719B3"/>
    <w:rsid w:val="0057395C"/>
    <w:rsid w:val="00574489"/>
    <w:rsid w:val="00581170"/>
    <w:rsid w:val="00582EF2"/>
    <w:rsid w:val="00586049"/>
    <w:rsid w:val="005906CE"/>
    <w:rsid w:val="005937C6"/>
    <w:rsid w:val="005A14C4"/>
    <w:rsid w:val="005A1CC1"/>
    <w:rsid w:val="005A2C58"/>
    <w:rsid w:val="005A2FFB"/>
    <w:rsid w:val="005B4BB2"/>
    <w:rsid w:val="005B5043"/>
    <w:rsid w:val="005C4D21"/>
    <w:rsid w:val="005C57D6"/>
    <w:rsid w:val="005C5FC2"/>
    <w:rsid w:val="005C6D6B"/>
    <w:rsid w:val="005D29BE"/>
    <w:rsid w:val="005D4540"/>
    <w:rsid w:val="005D6019"/>
    <w:rsid w:val="005D605A"/>
    <w:rsid w:val="005E29B8"/>
    <w:rsid w:val="005E5ECC"/>
    <w:rsid w:val="005E67ED"/>
    <w:rsid w:val="005E6982"/>
    <w:rsid w:val="005E786E"/>
    <w:rsid w:val="005E7AE8"/>
    <w:rsid w:val="005F4561"/>
    <w:rsid w:val="005F56A8"/>
    <w:rsid w:val="005F6719"/>
    <w:rsid w:val="00600FDD"/>
    <w:rsid w:val="00601AE1"/>
    <w:rsid w:val="006025DB"/>
    <w:rsid w:val="00605492"/>
    <w:rsid w:val="00611E13"/>
    <w:rsid w:val="00612AD5"/>
    <w:rsid w:val="00614997"/>
    <w:rsid w:val="00614A85"/>
    <w:rsid w:val="0061560B"/>
    <w:rsid w:val="00616591"/>
    <w:rsid w:val="006206EC"/>
    <w:rsid w:val="00623973"/>
    <w:rsid w:val="00624295"/>
    <w:rsid w:val="00633FC7"/>
    <w:rsid w:val="006433CB"/>
    <w:rsid w:val="006435AB"/>
    <w:rsid w:val="006478AD"/>
    <w:rsid w:val="00651BD0"/>
    <w:rsid w:val="006533CC"/>
    <w:rsid w:val="00653C54"/>
    <w:rsid w:val="00654AC0"/>
    <w:rsid w:val="0065643C"/>
    <w:rsid w:val="00656CC9"/>
    <w:rsid w:val="0066012D"/>
    <w:rsid w:val="00660AE1"/>
    <w:rsid w:val="006614DE"/>
    <w:rsid w:val="00665D31"/>
    <w:rsid w:val="00666EF3"/>
    <w:rsid w:val="0066767A"/>
    <w:rsid w:val="00667E11"/>
    <w:rsid w:val="0067336D"/>
    <w:rsid w:val="006751AD"/>
    <w:rsid w:val="006759D9"/>
    <w:rsid w:val="006840E0"/>
    <w:rsid w:val="00685304"/>
    <w:rsid w:val="006870D9"/>
    <w:rsid w:val="00692B1F"/>
    <w:rsid w:val="00692C6D"/>
    <w:rsid w:val="006A0E5B"/>
    <w:rsid w:val="006A4F39"/>
    <w:rsid w:val="006A5BE6"/>
    <w:rsid w:val="006A6568"/>
    <w:rsid w:val="006A743C"/>
    <w:rsid w:val="006B2741"/>
    <w:rsid w:val="006B2954"/>
    <w:rsid w:val="006B5265"/>
    <w:rsid w:val="006B5940"/>
    <w:rsid w:val="006C0EDB"/>
    <w:rsid w:val="006C5EAC"/>
    <w:rsid w:val="006C7CA9"/>
    <w:rsid w:val="006D0DA0"/>
    <w:rsid w:val="006D277C"/>
    <w:rsid w:val="006D2CA2"/>
    <w:rsid w:val="006D3F1B"/>
    <w:rsid w:val="006D4A43"/>
    <w:rsid w:val="006D73E3"/>
    <w:rsid w:val="006E36F3"/>
    <w:rsid w:val="006E629C"/>
    <w:rsid w:val="006E6688"/>
    <w:rsid w:val="006F17D8"/>
    <w:rsid w:val="006F5288"/>
    <w:rsid w:val="006F7A67"/>
    <w:rsid w:val="006F7CBE"/>
    <w:rsid w:val="0070007B"/>
    <w:rsid w:val="00700589"/>
    <w:rsid w:val="00703A4B"/>
    <w:rsid w:val="00707F5A"/>
    <w:rsid w:val="00714C7C"/>
    <w:rsid w:val="00720683"/>
    <w:rsid w:val="00720C62"/>
    <w:rsid w:val="00721B7A"/>
    <w:rsid w:val="00725348"/>
    <w:rsid w:val="00725FED"/>
    <w:rsid w:val="00732667"/>
    <w:rsid w:val="007343B6"/>
    <w:rsid w:val="00736C0B"/>
    <w:rsid w:val="00741936"/>
    <w:rsid w:val="00741D00"/>
    <w:rsid w:val="0074593F"/>
    <w:rsid w:val="00746A37"/>
    <w:rsid w:val="00747CE4"/>
    <w:rsid w:val="00750102"/>
    <w:rsid w:val="00752429"/>
    <w:rsid w:val="00752842"/>
    <w:rsid w:val="00757100"/>
    <w:rsid w:val="0075741A"/>
    <w:rsid w:val="007666B8"/>
    <w:rsid w:val="007717F8"/>
    <w:rsid w:val="0078031D"/>
    <w:rsid w:val="007805C4"/>
    <w:rsid w:val="00782D90"/>
    <w:rsid w:val="00786ED5"/>
    <w:rsid w:val="00793A43"/>
    <w:rsid w:val="00794F77"/>
    <w:rsid w:val="00797129"/>
    <w:rsid w:val="00797671"/>
    <w:rsid w:val="007A1BA9"/>
    <w:rsid w:val="007A374B"/>
    <w:rsid w:val="007A3F9F"/>
    <w:rsid w:val="007A52D6"/>
    <w:rsid w:val="007A6C37"/>
    <w:rsid w:val="007B0855"/>
    <w:rsid w:val="007B13D2"/>
    <w:rsid w:val="007B5FC4"/>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5910"/>
    <w:rsid w:val="007F6A3D"/>
    <w:rsid w:val="0080569E"/>
    <w:rsid w:val="008056B4"/>
    <w:rsid w:val="00810682"/>
    <w:rsid w:val="00815117"/>
    <w:rsid w:val="008155EF"/>
    <w:rsid w:val="008175E8"/>
    <w:rsid w:val="00820133"/>
    <w:rsid w:val="00821666"/>
    <w:rsid w:val="0082213A"/>
    <w:rsid w:val="00834334"/>
    <w:rsid w:val="00835E5B"/>
    <w:rsid w:val="00836836"/>
    <w:rsid w:val="00852333"/>
    <w:rsid w:val="00852C09"/>
    <w:rsid w:val="008533C6"/>
    <w:rsid w:val="00856B5A"/>
    <w:rsid w:val="008647E7"/>
    <w:rsid w:val="0087251D"/>
    <w:rsid w:val="00873467"/>
    <w:rsid w:val="00876B09"/>
    <w:rsid w:val="00884C8C"/>
    <w:rsid w:val="0088671A"/>
    <w:rsid w:val="0089273B"/>
    <w:rsid w:val="008933CA"/>
    <w:rsid w:val="008947BF"/>
    <w:rsid w:val="00897ED0"/>
    <w:rsid w:val="008A053C"/>
    <w:rsid w:val="008A19B4"/>
    <w:rsid w:val="008A3F3B"/>
    <w:rsid w:val="008A4617"/>
    <w:rsid w:val="008A5773"/>
    <w:rsid w:val="008A6E04"/>
    <w:rsid w:val="008B2405"/>
    <w:rsid w:val="008B696C"/>
    <w:rsid w:val="008C3F13"/>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262C6"/>
    <w:rsid w:val="00930590"/>
    <w:rsid w:val="00940127"/>
    <w:rsid w:val="00947294"/>
    <w:rsid w:val="00950516"/>
    <w:rsid w:val="00951ECD"/>
    <w:rsid w:val="0095680F"/>
    <w:rsid w:val="00957568"/>
    <w:rsid w:val="00965843"/>
    <w:rsid w:val="00967A89"/>
    <w:rsid w:val="00967EE8"/>
    <w:rsid w:val="00973F19"/>
    <w:rsid w:val="009807CA"/>
    <w:rsid w:val="009814D4"/>
    <w:rsid w:val="009831C3"/>
    <w:rsid w:val="00986E3D"/>
    <w:rsid w:val="00991537"/>
    <w:rsid w:val="00992100"/>
    <w:rsid w:val="00993DC6"/>
    <w:rsid w:val="00995A6F"/>
    <w:rsid w:val="009A447C"/>
    <w:rsid w:val="009A6B98"/>
    <w:rsid w:val="009B0D91"/>
    <w:rsid w:val="009B6F3A"/>
    <w:rsid w:val="009B79F3"/>
    <w:rsid w:val="009C1521"/>
    <w:rsid w:val="009C5553"/>
    <w:rsid w:val="009D0165"/>
    <w:rsid w:val="009D171E"/>
    <w:rsid w:val="009D4261"/>
    <w:rsid w:val="009E083F"/>
    <w:rsid w:val="009E3294"/>
    <w:rsid w:val="009E42CE"/>
    <w:rsid w:val="009E4A58"/>
    <w:rsid w:val="009E6E4F"/>
    <w:rsid w:val="009F2395"/>
    <w:rsid w:val="009F3F1B"/>
    <w:rsid w:val="00A013D0"/>
    <w:rsid w:val="00A01721"/>
    <w:rsid w:val="00A07283"/>
    <w:rsid w:val="00A076FC"/>
    <w:rsid w:val="00A07D3C"/>
    <w:rsid w:val="00A119F2"/>
    <w:rsid w:val="00A1583B"/>
    <w:rsid w:val="00A224E0"/>
    <w:rsid w:val="00A27C2B"/>
    <w:rsid w:val="00A352E0"/>
    <w:rsid w:val="00A362A3"/>
    <w:rsid w:val="00A37F30"/>
    <w:rsid w:val="00A43087"/>
    <w:rsid w:val="00A43973"/>
    <w:rsid w:val="00A50C83"/>
    <w:rsid w:val="00A51F59"/>
    <w:rsid w:val="00A52D3A"/>
    <w:rsid w:val="00A53201"/>
    <w:rsid w:val="00A54272"/>
    <w:rsid w:val="00A5528E"/>
    <w:rsid w:val="00A566D4"/>
    <w:rsid w:val="00A62070"/>
    <w:rsid w:val="00A6305D"/>
    <w:rsid w:val="00A6423E"/>
    <w:rsid w:val="00A65F33"/>
    <w:rsid w:val="00A73FB1"/>
    <w:rsid w:val="00A7474D"/>
    <w:rsid w:val="00A76A22"/>
    <w:rsid w:val="00A85AAC"/>
    <w:rsid w:val="00A86AE0"/>
    <w:rsid w:val="00A932C6"/>
    <w:rsid w:val="00A939C2"/>
    <w:rsid w:val="00A955D4"/>
    <w:rsid w:val="00A97A57"/>
    <w:rsid w:val="00A97BFF"/>
    <w:rsid w:val="00AA30A0"/>
    <w:rsid w:val="00AA79B0"/>
    <w:rsid w:val="00AB1063"/>
    <w:rsid w:val="00AB5633"/>
    <w:rsid w:val="00AB70D0"/>
    <w:rsid w:val="00AC476C"/>
    <w:rsid w:val="00AC6234"/>
    <w:rsid w:val="00AC6389"/>
    <w:rsid w:val="00AD195C"/>
    <w:rsid w:val="00AD24FD"/>
    <w:rsid w:val="00AD26F2"/>
    <w:rsid w:val="00AD4437"/>
    <w:rsid w:val="00AD5095"/>
    <w:rsid w:val="00AD5AD1"/>
    <w:rsid w:val="00AD66C9"/>
    <w:rsid w:val="00AD7AB8"/>
    <w:rsid w:val="00AE14D3"/>
    <w:rsid w:val="00AE1DA1"/>
    <w:rsid w:val="00AF0C77"/>
    <w:rsid w:val="00AF2013"/>
    <w:rsid w:val="00AF21C4"/>
    <w:rsid w:val="00AF6742"/>
    <w:rsid w:val="00B019CC"/>
    <w:rsid w:val="00B06DB0"/>
    <w:rsid w:val="00B07034"/>
    <w:rsid w:val="00B0744F"/>
    <w:rsid w:val="00B12DA6"/>
    <w:rsid w:val="00B16424"/>
    <w:rsid w:val="00B24BAD"/>
    <w:rsid w:val="00B24C4F"/>
    <w:rsid w:val="00B24C59"/>
    <w:rsid w:val="00B25EDA"/>
    <w:rsid w:val="00B26016"/>
    <w:rsid w:val="00B32EF0"/>
    <w:rsid w:val="00B36AF0"/>
    <w:rsid w:val="00B3734E"/>
    <w:rsid w:val="00B461F2"/>
    <w:rsid w:val="00B50C0A"/>
    <w:rsid w:val="00B5255A"/>
    <w:rsid w:val="00B73D55"/>
    <w:rsid w:val="00B80945"/>
    <w:rsid w:val="00B83245"/>
    <w:rsid w:val="00B84001"/>
    <w:rsid w:val="00B862B0"/>
    <w:rsid w:val="00B904CA"/>
    <w:rsid w:val="00B91A2A"/>
    <w:rsid w:val="00B93A10"/>
    <w:rsid w:val="00B952A9"/>
    <w:rsid w:val="00BA017B"/>
    <w:rsid w:val="00BA11B9"/>
    <w:rsid w:val="00BA3CDA"/>
    <w:rsid w:val="00BA6F5C"/>
    <w:rsid w:val="00BB0E4D"/>
    <w:rsid w:val="00BB1D78"/>
    <w:rsid w:val="00BB4AE1"/>
    <w:rsid w:val="00BB5BB0"/>
    <w:rsid w:val="00BB712F"/>
    <w:rsid w:val="00BC4FB8"/>
    <w:rsid w:val="00BC5797"/>
    <w:rsid w:val="00BC6716"/>
    <w:rsid w:val="00BD2047"/>
    <w:rsid w:val="00BD3E50"/>
    <w:rsid w:val="00BD64E8"/>
    <w:rsid w:val="00BE0A1B"/>
    <w:rsid w:val="00BE12AB"/>
    <w:rsid w:val="00BE3FE4"/>
    <w:rsid w:val="00BE5E8D"/>
    <w:rsid w:val="00C0067D"/>
    <w:rsid w:val="00C011EE"/>
    <w:rsid w:val="00C04263"/>
    <w:rsid w:val="00C07CFE"/>
    <w:rsid w:val="00C176B5"/>
    <w:rsid w:val="00C225BC"/>
    <w:rsid w:val="00C27061"/>
    <w:rsid w:val="00C3290B"/>
    <w:rsid w:val="00C343AB"/>
    <w:rsid w:val="00C43FAC"/>
    <w:rsid w:val="00C4661F"/>
    <w:rsid w:val="00C5145B"/>
    <w:rsid w:val="00C560A9"/>
    <w:rsid w:val="00C5731A"/>
    <w:rsid w:val="00C576D8"/>
    <w:rsid w:val="00C60649"/>
    <w:rsid w:val="00C6086E"/>
    <w:rsid w:val="00C665B4"/>
    <w:rsid w:val="00C678A5"/>
    <w:rsid w:val="00C746F7"/>
    <w:rsid w:val="00C81A5A"/>
    <w:rsid w:val="00C853AD"/>
    <w:rsid w:val="00C86192"/>
    <w:rsid w:val="00C9157A"/>
    <w:rsid w:val="00C915F9"/>
    <w:rsid w:val="00C9177F"/>
    <w:rsid w:val="00C91856"/>
    <w:rsid w:val="00CA5647"/>
    <w:rsid w:val="00CA5B0F"/>
    <w:rsid w:val="00CB0ED5"/>
    <w:rsid w:val="00CB162E"/>
    <w:rsid w:val="00CB1D54"/>
    <w:rsid w:val="00CC0869"/>
    <w:rsid w:val="00CC0951"/>
    <w:rsid w:val="00CC0AC7"/>
    <w:rsid w:val="00CC3D04"/>
    <w:rsid w:val="00CD188C"/>
    <w:rsid w:val="00CD3F20"/>
    <w:rsid w:val="00CD536F"/>
    <w:rsid w:val="00CE0B44"/>
    <w:rsid w:val="00CE65B2"/>
    <w:rsid w:val="00CF15AD"/>
    <w:rsid w:val="00CF64EA"/>
    <w:rsid w:val="00CF6E59"/>
    <w:rsid w:val="00CF7E3B"/>
    <w:rsid w:val="00D05103"/>
    <w:rsid w:val="00D06DB2"/>
    <w:rsid w:val="00D13D62"/>
    <w:rsid w:val="00D14817"/>
    <w:rsid w:val="00D20B6C"/>
    <w:rsid w:val="00D23E45"/>
    <w:rsid w:val="00D264D9"/>
    <w:rsid w:val="00D3032B"/>
    <w:rsid w:val="00D30AF0"/>
    <w:rsid w:val="00D31FB6"/>
    <w:rsid w:val="00D32386"/>
    <w:rsid w:val="00D335C0"/>
    <w:rsid w:val="00D363D3"/>
    <w:rsid w:val="00D42ED3"/>
    <w:rsid w:val="00D472C1"/>
    <w:rsid w:val="00D47772"/>
    <w:rsid w:val="00D512C7"/>
    <w:rsid w:val="00D529F3"/>
    <w:rsid w:val="00D531A0"/>
    <w:rsid w:val="00D57889"/>
    <w:rsid w:val="00D70827"/>
    <w:rsid w:val="00D736C4"/>
    <w:rsid w:val="00D774F6"/>
    <w:rsid w:val="00D81FB5"/>
    <w:rsid w:val="00D832B4"/>
    <w:rsid w:val="00D83804"/>
    <w:rsid w:val="00D875C6"/>
    <w:rsid w:val="00D87DF2"/>
    <w:rsid w:val="00D92BAD"/>
    <w:rsid w:val="00D93828"/>
    <w:rsid w:val="00D93EB3"/>
    <w:rsid w:val="00DA1372"/>
    <w:rsid w:val="00DA19B6"/>
    <w:rsid w:val="00DA75ED"/>
    <w:rsid w:val="00DB24D9"/>
    <w:rsid w:val="00DB3649"/>
    <w:rsid w:val="00DB3A76"/>
    <w:rsid w:val="00DB4890"/>
    <w:rsid w:val="00DB606A"/>
    <w:rsid w:val="00DC0543"/>
    <w:rsid w:val="00DC1C75"/>
    <w:rsid w:val="00DC5516"/>
    <w:rsid w:val="00DC5C1A"/>
    <w:rsid w:val="00DC7BED"/>
    <w:rsid w:val="00DC7E75"/>
    <w:rsid w:val="00DD05EF"/>
    <w:rsid w:val="00DD1447"/>
    <w:rsid w:val="00DD444D"/>
    <w:rsid w:val="00DD4C4A"/>
    <w:rsid w:val="00DD5E5C"/>
    <w:rsid w:val="00DE5A7D"/>
    <w:rsid w:val="00DF0A3C"/>
    <w:rsid w:val="00DF1D07"/>
    <w:rsid w:val="00DF214A"/>
    <w:rsid w:val="00DF4B42"/>
    <w:rsid w:val="00DF4D86"/>
    <w:rsid w:val="00DF627F"/>
    <w:rsid w:val="00DF70FA"/>
    <w:rsid w:val="00E12A9F"/>
    <w:rsid w:val="00E13091"/>
    <w:rsid w:val="00E1458F"/>
    <w:rsid w:val="00E16049"/>
    <w:rsid w:val="00E23BB8"/>
    <w:rsid w:val="00E25096"/>
    <w:rsid w:val="00E41D56"/>
    <w:rsid w:val="00E476E7"/>
    <w:rsid w:val="00E52596"/>
    <w:rsid w:val="00E539D3"/>
    <w:rsid w:val="00E56968"/>
    <w:rsid w:val="00E56B44"/>
    <w:rsid w:val="00E5782B"/>
    <w:rsid w:val="00E60A5E"/>
    <w:rsid w:val="00E63D07"/>
    <w:rsid w:val="00E63DF7"/>
    <w:rsid w:val="00E63EC9"/>
    <w:rsid w:val="00E70111"/>
    <w:rsid w:val="00E760DD"/>
    <w:rsid w:val="00E77BF1"/>
    <w:rsid w:val="00E86DF5"/>
    <w:rsid w:val="00E95565"/>
    <w:rsid w:val="00E95620"/>
    <w:rsid w:val="00EA0526"/>
    <w:rsid w:val="00EA2A85"/>
    <w:rsid w:val="00EB147A"/>
    <w:rsid w:val="00EB2B4A"/>
    <w:rsid w:val="00EB354E"/>
    <w:rsid w:val="00EB645F"/>
    <w:rsid w:val="00EC088E"/>
    <w:rsid w:val="00ED3CA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51022"/>
    <w:rsid w:val="00F524ED"/>
    <w:rsid w:val="00F57407"/>
    <w:rsid w:val="00F610A0"/>
    <w:rsid w:val="00F651A8"/>
    <w:rsid w:val="00F66934"/>
    <w:rsid w:val="00F733D1"/>
    <w:rsid w:val="00F73EAC"/>
    <w:rsid w:val="00F8007B"/>
    <w:rsid w:val="00F80657"/>
    <w:rsid w:val="00F817CC"/>
    <w:rsid w:val="00F83EE5"/>
    <w:rsid w:val="00F871EB"/>
    <w:rsid w:val="00F87277"/>
    <w:rsid w:val="00F92BF1"/>
    <w:rsid w:val="00F93F52"/>
    <w:rsid w:val="00FA1EFE"/>
    <w:rsid w:val="00FA30A3"/>
    <w:rsid w:val="00FA3F15"/>
    <w:rsid w:val="00FA52A8"/>
    <w:rsid w:val="00FA5F41"/>
    <w:rsid w:val="00FA7D60"/>
    <w:rsid w:val="00FB15CF"/>
    <w:rsid w:val="00FB2695"/>
    <w:rsid w:val="00FB3C6D"/>
    <w:rsid w:val="00FB4B23"/>
    <w:rsid w:val="00FB58F5"/>
    <w:rsid w:val="00FB5C5F"/>
    <w:rsid w:val="00FB69B8"/>
    <w:rsid w:val="00FB7F8F"/>
    <w:rsid w:val="00FC244C"/>
    <w:rsid w:val="00FC4742"/>
    <w:rsid w:val="00FC4B0C"/>
    <w:rsid w:val="00FC7264"/>
    <w:rsid w:val="00FC755B"/>
    <w:rsid w:val="00FC7642"/>
    <w:rsid w:val="00FD3CED"/>
    <w:rsid w:val="00FD5489"/>
    <w:rsid w:val="00FE24CB"/>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D0BECBD"/>
  <w15:docId w15:val="{319AA852-E52B-4CAA-849D-2664618A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6C0B"/>
    <w:pPr>
      <w:spacing w:before="120" w:after="120"/>
      <w:jc w:val="both"/>
    </w:pPr>
    <w:rPr>
      <w:rFonts w:ascii="Arial" w:hAnsi="Arial"/>
      <w:sz w:val="22"/>
      <w:szCs w:val="24"/>
      <w:lang w:val="de-AT"/>
    </w:rPr>
  </w:style>
  <w:style w:type="paragraph" w:styleId="berschrift1">
    <w:name w:val="heading 1"/>
    <w:basedOn w:val="Standard"/>
    <w:next w:val="Standard"/>
    <w:link w:val="berschrift1Zchn"/>
    <w:rsid w:val="00F817CC"/>
    <w:pPr>
      <w:keepNext/>
      <w:numPr>
        <w:numId w:val="8"/>
      </w:numPr>
      <w:spacing w:before="360"/>
      <w:jc w:val="left"/>
      <w:outlineLvl w:val="0"/>
    </w:pPr>
    <w:rPr>
      <w:b/>
      <w:bCs/>
      <w:color w:val="115A7B"/>
      <w:sz w:val="28"/>
      <w:szCs w:val="28"/>
      <w:lang w:val="de-DE"/>
    </w:rPr>
  </w:style>
  <w:style w:type="paragraph" w:styleId="berschrift2">
    <w:name w:val="heading 2"/>
    <w:basedOn w:val="Standard"/>
    <w:next w:val="Standard"/>
    <w:link w:val="berschrift2Zchn"/>
    <w:qFormat/>
    <w:rsid w:val="00F817CC"/>
    <w:pPr>
      <w:keepNext/>
      <w:numPr>
        <w:ilvl w:val="1"/>
        <w:numId w:val="8"/>
      </w:numPr>
      <w:spacing w:before="240" w:after="60"/>
      <w:jc w:val="left"/>
      <w:outlineLvl w:val="1"/>
    </w:pPr>
    <w:rPr>
      <w:rFonts w:cs="Arial"/>
      <w:b/>
      <w:bCs/>
      <w:iCs/>
      <w:color w:val="115A7B"/>
      <w:sz w:val="24"/>
      <w:lang w:val="de-DE"/>
    </w:rPr>
  </w:style>
  <w:style w:type="paragraph" w:styleId="berschrift3">
    <w:name w:val="heading 3"/>
    <w:basedOn w:val="Standard"/>
    <w:next w:val="Standard"/>
    <w:link w:val="berschrift3Zchn"/>
    <w:qFormat/>
    <w:rsid w:val="00653C54"/>
    <w:pPr>
      <w:keepNext/>
      <w:numPr>
        <w:ilvl w:val="2"/>
        <w:numId w:val="8"/>
      </w:numPr>
      <w:spacing w:before="240" w:after="60"/>
      <w:outlineLvl w:val="2"/>
    </w:pPr>
    <w:rPr>
      <w:rFonts w:cs="Arial"/>
      <w:b/>
      <w:bCs/>
      <w:color w:val="115A7B"/>
      <w:szCs w:val="26"/>
    </w:rPr>
  </w:style>
  <w:style w:type="paragraph" w:styleId="berschrift4">
    <w:name w:val="heading 4"/>
    <w:basedOn w:val="Standard"/>
    <w:next w:val="Standard"/>
    <w:link w:val="berschrift4Zchn"/>
    <w:qFormat/>
    <w:rsid w:val="00F817CC"/>
    <w:pPr>
      <w:keepNext/>
      <w:numPr>
        <w:ilvl w:val="3"/>
        <w:numId w:val="8"/>
      </w:numPr>
      <w:spacing w:before="240" w:after="60"/>
      <w:jc w:val="left"/>
      <w:outlineLvl w:val="3"/>
    </w:pPr>
    <w:rPr>
      <w:b/>
      <w:bCs/>
      <w:color w:val="115A7B"/>
      <w:szCs w:val="28"/>
    </w:rPr>
  </w:style>
  <w:style w:type="paragraph" w:styleId="berschrift5">
    <w:name w:val="heading 5"/>
    <w:basedOn w:val="Standard"/>
    <w:next w:val="Standard"/>
    <w:link w:val="berschrift5Zchn"/>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rsid w:val="00DA19B6"/>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C5C1A"/>
    <w:pPr>
      <w:tabs>
        <w:tab w:val="center" w:pos="4536"/>
        <w:tab w:val="right" w:pos="9072"/>
      </w:tabs>
    </w:pPr>
  </w:style>
  <w:style w:type="paragraph" w:styleId="Fuzeile">
    <w:name w:val="footer"/>
    <w:basedOn w:val="Standard"/>
    <w:rsid w:val="00736C0B"/>
    <w:pPr>
      <w:tabs>
        <w:tab w:val="center" w:pos="4536"/>
        <w:tab w:val="right" w:pos="9072"/>
      </w:tabs>
      <w:spacing w:before="60" w:after="60"/>
    </w:pPr>
    <w:rPr>
      <w:sz w:val="16"/>
    </w:rPr>
  </w:style>
  <w:style w:type="paragraph" w:styleId="Titel">
    <w:name w:val="Title"/>
    <w:basedOn w:val="Standard"/>
    <w:link w:val="TitelZchn"/>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Textkrper-Zeileneinzug">
    <w:name w:val="Body Text Indent"/>
    <w:basedOn w:val="Standard"/>
    <w:rsid w:val="004F0815"/>
    <w:pPr>
      <w:ind w:left="708"/>
    </w:pPr>
    <w:rPr>
      <w:rFonts w:ascii="Times New Roman" w:hAnsi="Times New Roman"/>
      <w:lang w:val="de-DE"/>
    </w:rPr>
  </w:style>
  <w:style w:type="paragraph" w:styleId="Sprechblasentext">
    <w:name w:val="Balloon Text"/>
    <w:basedOn w:val="Standard"/>
    <w:semiHidden/>
    <w:rsid w:val="00BC4FB8"/>
    <w:rPr>
      <w:rFonts w:ascii="Tahoma" w:hAnsi="Tahoma" w:cs="Tahoma"/>
      <w:sz w:val="16"/>
      <w:szCs w:val="16"/>
    </w:rPr>
  </w:style>
  <w:style w:type="paragraph" w:customStyle="1" w:styleId="6-6">
    <w:name w:val="6-6"/>
    <w:basedOn w:val="Standard"/>
    <w:qFormat/>
    <w:rsid w:val="00F273E8"/>
    <w:pPr>
      <w:jc w:val="left"/>
    </w:pPr>
    <w:rPr>
      <w:noProof/>
      <w:lang w:val="de-DE"/>
    </w:rPr>
  </w:style>
  <w:style w:type="table" w:styleId="Tabellenraster">
    <w:name w:val="Table Grid"/>
    <w:basedOn w:val="NormaleTabelle"/>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Standard"/>
    <w:link w:val="WistaLogoGroZchn"/>
    <w:qFormat/>
    <w:rsid w:val="00302B83"/>
    <w:pPr>
      <w:jc w:val="left"/>
    </w:pPr>
    <w:rPr>
      <w:rFonts w:ascii="Arial Black" w:hAnsi="Arial Black"/>
      <w:color w:val="376092"/>
      <w:sz w:val="56"/>
      <w:szCs w:val="56"/>
    </w:rPr>
  </w:style>
  <w:style w:type="paragraph" w:customStyle="1" w:styleId="WistaLogoKlein">
    <w:name w:val="WistaLogoKlein"/>
    <w:basedOn w:val="Standard"/>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berschrift1Zchn">
    <w:name w:val="Überschrift 1 Zchn"/>
    <w:link w:val="berschrift1"/>
    <w:rsid w:val="00F817CC"/>
    <w:rPr>
      <w:rFonts w:ascii="Arial" w:hAnsi="Arial"/>
      <w:b/>
      <w:bCs/>
      <w:color w:val="115A7B"/>
      <w:sz w:val="28"/>
      <w:szCs w:val="28"/>
    </w:rPr>
  </w:style>
  <w:style w:type="character" w:customStyle="1" w:styleId="berschrift2Zchn">
    <w:name w:val="Überschrift 2 Zchn"/>
    <w:link w:val="berschrift2"/>
    <w:rsid w:val="00F817CC"/>
    <w:rPr>
      <w:rFonts w:ascii="Arial" w:hAnsi="Arial" w:cs="Arial"/>
      <w:b/>
      <w:bCs/>
      <w:iCs/>
      <w:color w:val="115A7B"/>
      <w:sz w:val="24"/>
      <w:szCs w:val="24"/>
    </w:rPr>
  </w:style>
  <w:style w:type="character" w:customStyle="1" w:styleId="berschrift3Zchn">
    <w:name w:val="Überschrift 3 Zchn"/>
    <w:link w:val="berschrift3"/>
    <w:rsid w:val="00653C54"/>
    <w:rPr>
      <w:rFonts w:ascii="Arial" w:hAnsi="Arial" w:cs="Arial"/>
      <w:b/>
      <w:bCs/>
      <w:color w:val="115A7B"/>
      <w:szCs w:val="26"/>
      <w:lang w:val="de-AT"/>
    </w:rPr>
  </w:style>
  <w:style w:type="character" w:customStyle="1" w:styleId="TitelZchn">
    <w:name w:val="Titel Zchn"/>
    <w:link w:val="Titel"/>
    <w:rsid w:val="00736C0B"/>
    <w:rPr>
      <w:rFonts w:ascii="Arial" w:hAnsi="Arial"/>
      <w:b/>
      <w:bCs/>
      <w:sz w:val="48"/>
      <w:szCs w:val="24"/>
    </w:rPr>
  </w:style>
  <w:style w:type="character" w:customStyle="1" w:styleId="berschrift4Zchn">
    <w:name w:val="Überschrift 4 Zchn"/>
    <w:link w:val="berschrift4"/>
    <w:rsid w:val="00F817CC"/>
    <w:rPr>
      <w:rFonts w:ascii="Arial" w:hAnsi="Arial"/>
      <w:b/>
      <w:bCs/>
      <w:color w:val="115A7B"/>
      <w:szCs w:val="28"/>
      <w:lang w:val="de-AT"/>
    </w:rPr>
  </w:style>
  <w:style w:type="paragraph" w:styleId="Verzeichnis1">
    <w:name w:val="toc 1"/>
    <w:basedOn w:val="Standard"/>
    <w:next w:val="Standard"/>
    <w:autoRedefine/>
    <w:uiPriority w:val="39"/>
    <w:rsid w:val="00FB3C6D"/>
    <w:pPr>
      <w:tabs>
        <w:tab w:val="right" w:leader="dot" w:pos="9356"/>
      </w:tabs>
    </w:pPr>
  </w:style>
  <w:style w:type="paragraph" w:styleId="Verzeichnis3">
    <w:name w:val="toc 3"/>
    <w:basedOn w:val="Standard"/>
    <w:next w:val="Standard"/>
    <w:autoRedefine/>
    <w:uiPriority w:val="39"/>
    <w:rsid w:val="00561415"/>
    <w:pPr>
      <w:ind w:left="400"/>
    </w:pPr>
  </w:style>
  <w:style w:type="paragraph" w:styleId="Verzeichnis2">
    <w:name w:val="toc 2"/>
    <w:basedOn w:val="Standard"/>
    <w:next w:val="Standard"/>
    <w:autoRedefine/>
    <w:uiPriority w:val="39"/>
    <w:rsid w:val="00561415"/>
    <w:pPr>
      <w:ind w:left="200"/>
    </w:pPr>
  </w:style>
  <w:style w:type="paragraph" w:customStyle="1" w:styleId="cueparagraph">
    <w:name w:val="cueparagraph"/>
    <w:basedOn w:val="Standard"/>
    <w:rsid w:val="00544CAA"/>
    <w:pPr>
      <w:spacing w:before="100" w:beforeAutospacing="1" w:after="100" w:afterAutospacing="1" w:line="336" w:lineRule="atLeast"/>
      <w:jc w:val="left"/>
    </w:pPr>
    <w:rPr>
      <w:rFonts w:ascii="Times New Roman" w:hAnsi="Times New Roman"/>
      <w:sz w:val="24"/>
      <w:lang w:val="de-DE"/>
    </w:rPr>
  </w:style>
  <w:style w:type="character" w:styleId="BesuchterLink">
    <w:name w:val="FollowedHyperlink"/>
    <w:rsid w:val="008A053C"/>
    <w:rPr>
      <w:color w:val="800080"/>
      <w:u w:val="single"/>
    </w:rPr>
  </w:style>
  <w:style w:type="paragraph" w:customStyle="1" w:styleId="12-6">
    <w:name w:val="12-6"/>
    <w:basedOn w:val="Standard"/>
    <w:qFormat/>
    <w:rsid w:val="00651BD0"/>
    <w:pPr>
      <w:spacing w:before="240"/>
      <w:ind w:left="1877" w:hanging="1877"/>
      <w:jc w:val="left"/>
    </w:pPr>
    <w:rPr>
      <w:lang w:val="de-DE"/>
    </w:rPr>
  </w:style>
  <w:style w:type="character" w:styleId="Kommentarzeichen">
    <w:name w:val="annotation reference"/>
    <w:rsid w:val="00E5782B"/>
    <w:rPr>
      <w:sz w:val="16"/>
      <w:szCs w:val="16"/>
    </w:rPr>
  </w:style>
  <w:style w:type="paragraph" w:styleId="Kommentartext">
    <w:name w:val="annotation text"/>
    <w:basedOn w:val="Standard"/>
    <w:link w:val="KommentartextZchn"/>
    <w:rsid w:val="00E5782B"/>
    <w:rPr>
      <w:szCs w:val="20"/>
    </w:rPr>
  </w:style>
  <w:style w:type="character" w:customStyle="1" w:styleId="KommentartextZchn">
    <w:name w:val="Kommentartext Zchn"/>
    <w:link w:val="Kommentartext"/>
    <w:rsid w:val="00E5782B"/>
    <w:rPr>
      <w:rFonts w:ascii="Arial" w:hAnsi="Arial"/>
      <w:lang w:val="de-AT"/>
    </w:rPr>
  </w:style>
  <w:style w:type="paragraph" w:styleId="Kommentarthema">
    <w:name w:val="annotation subject"/>
    <w:basedOn w:val="Kommentartext"/>
    <w:next w:val="Kommentartext"/>
    <w:link w:val="KommentarthemaZchn"/>
    <w:rsid w:val="00E5782B"/>
    <w:rPr>
      <w:b/>
      <w:bCs/>
    </w:rPr>
  </w:style>
  <w:style w:type="character" w:customStyle="1" w:styleId="KommentarthemaZchn">
    <w:name w:val="Kommentarthema Zchn"/>
    <w:link w:val="Kommentarthema"/>
    <w:rsid w:val="00E5782B"/>
    <w:rPr>
      <w:rFonts w:ascii="Arial" w:hAnsi="Arial"/>
      <w:b/>
      <w:bCs/>
      <w:lang w:val="de-AT"/>
    </w:rPr>
  </w:style>
  <w:style w:type="paragraph" w:customStyle="1" w:styleId="berschift1-0">
    <w:name w:val="Überschift 1-0"/>
    <w:basedOn w:val="berschrift1"/>
    <w:qFormat/>
    <w:rsid w:val="00667E11"/>
  </w:style>
  <w:style w:type="paragraph" w:styleId="Listenabsatz">
    <w:name w:val="List Paragraph"/>
    <w:basedOn w:val="Standard"/>
    <w:uiPriority w:val="34"/>
    <w:qFormat/>
    <w:rsid w:val="00A52D3A"/>
    <w:pPr>
      <w:ind w:left="720"/>
      <w:contextualSpacing/>
    </w:pPr>
  </w:style>
  <w:style w:type="paragraph" w:styleId="Untertitel">
    <w:name w:val="Subtitle"/>
    <w:basedOn w:val="Standard"/>
    <w:next w:val="Standard"/>
    <w:link w:val="UntertitelZchn"/>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9D0165"/>
    <w:rPr>
      <w:rFonts w:asciiTheme="minorHAnsi" w:eastAsiaTheme="minorEastAsia" w:hAnsiTheme="minorHAnsi" w:cstheme="minorBidi"/>
      <w:color w:val="5A5A5A" w:themeColor="text1" w:themeTint="A5"/>
      <w:spacing w:val="15"/>
      <w:sz w:val="22"/>
      <w:szCs w:val="22"/>
      <w:lang w:val="de-AT"/>
    </w:rPr>
  </w:style>
  <w:style w:type="paragraph" w:styleId="Funotentext">
    <w:name w:val="footnote text"/>
    <w:basedOn w:val="Standard"/>
    <w:link w:val="FunotentextZchn"/>
    <w:semiHidden/>
    <w:unhideWhenUsed/>
    <w:rsid w:val="0070007B"/>
    <w:pPr>
      <w:spacing w:before="0" w:after="0"/>
    </w:pPr>
    <w:rPr>
      <w:szCs w:val="20"/>
    </w:rPr>
  </w:style>
  <w:style w:type="character" w:customStyle="1" w:styleId="FunotentextZchn">
    <w:name w:val="Fußnotentext Zchn"/>
    <w:basedOn w:val="Absatz-Standardschriftart"/>
    <w:link w:val="Funotentext"/>
    <w:semiHidden/>
    <w:rsid w:val="0070007B"/>
    <w:rPr>
      <w:rFonts w:ascii="Arial" w:hAnsi="Arial"/>
      <w:lang w:val="de-AT"/>
    </w:rPr>
  </w:style>
  <w:style w:type="character" w:styleId="Funotenzeichen">
    <w:name w:val="footnote reference"/>
    <w:basedOn w:val="Absatz-Standardschriftart"/>
    <w:semiHidden/>
    <w:unhideWhenUsed/>
    <w:rsid w:val="0070007B"/>
    <w:rPr>
      <w:vertAlign w:val="superscript"/>
    </w:rPr>
  </w:style>
  <w:style w:type="character" w:customStyle="1" w:styleId="KopfzeileZchn">
    <w:name w:val="Kopfzeile Zchn"/>
    <w:basedOn w:val="Absatz-Standardschriftart"/>
    <w:link w:val="Kopfzeile"/>
    <w:rsid w:val="000B6706"/>
    <w:rPr>
      <w:rFonts w:ascii="Arial" w:hAnsi="Arial"/>
      <w:szCs w:val="24"/>
      <w:lang w:val="de-AT"/>
    </w:rPr>
  </w:style>
  <w:style w:type="paragraph" w:styleId="Beschriftung">
    <w:name w:val="caption"/>
    <w:basedOn w:val="Standard"/>
    <w:next w:val="Standard"/>
    <w:unhideWhenUsed/>
    <w:qFormat/>
    <w:rsid w:val="00736C0B"/>
    <w:pPr>
      <w:spacing w:before="0" w:after="200"/>
    </w:pPr>
    <w:rPr>
      <w:bCs/>
      <w:i/>
      <w:color w:val="115A7B"/>
      <w:szCs w:val="18"/>
      <w:lang w:val="en-US" w:eastAsia="x-none"/>
    </w:rPr>
  </w:style>
  <w:style w:type="character" w:customStyle="1" w:styleId="berschrift5Zchn">
    <w:name w:val="Überschrift 5 Zchn"/>
    <w:basedOn w:val="Absatz-Standardschriftart"/>
    <w:link w:val="berschrift5"/>
    <w:semiHidden/>
    <w:rsid w:val="00900B2F"/>
    <w:rPr>
      <w:rFonts w:asciiTheme="majorHAnsi" w:eastAsiaTheme="majorEastAsia" w:hAnsiTheme="majorHAnsi" w:cstheme="majorBidi"/>
      <w:color w:val="365F91" w:themeColor="accent1" w:themeShade="BF"/>
      <w:szCs w:val="24"/>
      <w:lang w:val="de-AT"/>
    </w:rPr>
  </w:style>
  <w:style w:type="character" w:customStyle="1" w:styleId="berschrift6Zchn">
    <w:name w:val="Überschrift 6 Zchn"/>
    <w:basedOn w:val="Absatz-Standardschriftart"/>
    <w:link w:val="berschrift6"/>
    <w:semiHidden/>
    <w:rsid w:val="00900B2F"/>
    <w:rPr>
      <w:rFonts w:asciiTheme="majorHAnsi" w:eastAsiaTheme="majorEastAsia" w:hAnsiTheme="majorHAnsi" w:cstheme="majorBidi"/>
      <w:color w:val="243F60" w:themeColor="accent1" w:themeShade="7F"/>
      <w:szCs w:val="24"/>
      <w:lang w:val="de-AT"/>
    </w:rPr>
  </w:style>
  <w:style w:type="character" w:customStyle="1" w:styleId="berschrift8Zchn">
    <w:name w:val="Überschrift 8 Zchn"/>
    <w:basedOn w:val="Absatz-Standardschriftart"/>
    <w:link w:val="berschrift8"/>
    <w:semiHidden/>
    <w:rsid w:val="00900B2F"/>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Standard"/>
    <w:rsid w:val="001E6EDA"/>
    <w:pPr>
      <w:jc w:val="center"/>
    </w:pPr>
    <w:rPr>
      <w:szCs w:val="20"/>
    </w:rPr>
  </w:style>
  <w:style w:type="paragraph" w:customStyle="1" w:styleId="Formatvorlageberschift1-0125PtLinks">
    <w:name w:val="Formatvorlage Überschift 1-0 + 125 Pt. Links"/>
    <w:basedOn w:val="berschift1-0"/>
    <w:rsid w:val="0010114E"/>
    <w:rPr>
      <w:bCs w:val="0"/>
      <w:sz w:val="25"/>
      <w:szCs w:val="20"/>
    </w:rPr>
  </w:style>
  <w:style w:type="character" w:styleId="NichtaufgelsteErwhnung">
    <w:name w:val="Unresolved Mention"/>
    <w:basedOn w:val="Absatz-Standardschriftart"/>
    <w:uiPriority w:val="99"/>
    <w:semiHidden/>
    <w:unhideWhenUsed/>
    <w:rsid w:val="000C3CB5"/>
    <w:rPr>
      <w:color w:val="808080"/>
      <w:shd w:val="clear" w:color="auto" w:fill="E6E6E6"/>
    </w:rPr>
  </w:style>
  <w:style w:type="paragraph" w:styleId="Verzeichnis4">
    <w:name w:val="toc 4"/>
    <w:basedOn w:val="Standard"/>
    <w:next w:val="Standard"/>
    <w:autoRedefine/>
    <w:uiPriority w:val="39"/>
    <w:unhideWhenUsed/>
    <w:rsid w:val="00CC0AC7"/>
    <w:pPr>
      <w:spacing w:after="100"/>
      <w:ind w:left="660"/>
    </w:pPr>
  </w:style>
  <w:style w:type="paragraph" w:customStyle="1" w:styleId="Titel-1">
    <w:name w:val="Titel-1"/>
    <w:basedOn w:val="Titel"/>
    <w:qFormat/>
    <w:rsid w:val="00074412"/>
    <w:rPr>
      <w:sz w:val="40"/>
      <w:lang w:val="de-AT"/>
    </w:rPr>
  </w:style>
  <w:style w:type="paragraph" w:customStyle="1" w:styleId="Titel-2">
    <w:name w:val="Titel-2"/>
    <w:basedOn w:val="Titel"/>
    <w:qFormat/>
    <w:rsid w:val="00074412"/>
    <w:rPr>
      <w:sz w:val="36"/>
      <w:lang w:val="de-AT"/>
    </w:rPr>
  </w:style>
  <w:style w:type="paragraph" w:customStyle="1" w:styleId="Titel-3">
    <w:name w:val="Titel-3"/>
    <w:basedOn w:val="Titel"/>
    <w:rsid w:val="00074412"/>
    <w:rPr>
      <w:sz w:val="32"/>
    </w:rPr>
  </w:style>
  <w:style w:type="paragraph" w:styleId="KeinLeerraum">
    <w:name w:val="No Spacing"/>
    <w:uiPriority w:val="1"/>
    <w:qFormat/>
    <w:rsid w:val="00035CFE"/>
    <w:pPr>
      <w:jc w:val="both"/>
    </w:pPr>
    <w:rPr>
      <w:rFonts w:ascii="Arial" w:hAnsi="Arial"/>
      <w:sz w:val="22"/>
      <w:szCs w:val="24"/>
      <w:lang w:val="de-AT"/>
    </w:rPr>
  </w:style>
  <w:style w:type="character" w:styleId="Fett">
    <w:name w:val="Strong"/>
    <w:basedOn w:val="Absatz-Standardschriftart"/>
    <w:uiPriority w:val="22"/>
    <w:qFormat/>
    <w:rsid w:val="00035CFE"/>
    <w:rPr>
      <w:b/>
      <w:bCs/>
    </w:rPr>
  </w:style>
  <w:style w:type="character" w:styleId="Hervorhebung">
    <w:name w:val="Emphasis"/>
    <w:basedOn w:val="Absatz-Standardschriftart"/>
    <w:qFormat/>
    <w:rsid w:val="00035CFE"/>
    <w:rPr>
      <w:i/>
      <w:iCs/>
    </w:rPr>
  </w:style>
  <w:style w:type="character" w:styleId="IntensiverVerweis">
    <w:name w:val="Intense Reference"/>
    <w:basedOn w:val="Absatz-Standardschriftart"/>
    <w:uiPriority w:val="32"/>
    <w:qFormat/>
    <w:rsid w:val="00305F76"/>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BRE-SRV01\Intern\Vorlagen\Projekt\Breanos%20general%20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4FB97-27C9-439C-86D5-F207D6BF7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Breanos general EN.dotx</Template>
  <TotalTime>0</TotalTime>
  <Pages>5</Pages>
  <Words>1028</Words>
  <Characters>6874</Characters>
  <Application>Microsoft Office Word</Application>
  <DocSecurity>0</DocSecurity>
  <Lines>57</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UserManual_EN</vt:lpstr>
      <vt:lpstr>UserManual_EN</vt:lpstr>
    </vt:vector>
  </TitlesOfParts>
  <Company>RM Computer</Company>
  <LinksUpToDate>false</LinksUpToDate>
  <CharactersWithSpaces>7887</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UserManual_EN</dc:title>
  <dc:creator>Franz Kellner, Breanos Software</dc:creator>
  <cp:lastModifiedBy>Eduard Bezdedeanu</cp:lastModifiedBy>
  <cp:revision>14</cp:revision>
  <cp:lastPrinted>2017-12-19T13:24:00Z</cp:lastPrinted>
  <dcterms:created xsi:type="dcterms:W3CDTF">2018-05-22T11:20:00Z</dcterms:created>
  <dcterms:modified xsi:type="dcterms:W3CDTF">2018-09-10T06:06:00Z</dcterms:modified>
</cp:coreProperties>
</file>